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D8CC" w14:textId="62F44AA0" w:rsidR="00C4133B" w:rsidRPr="007E6C20" w:rsidRDefault="009707C3" w:rsidP="00652281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inherit" w:hAnsi="inherit" w:hint="eastAsia"/>
          <w:b w:val="0"/>
          <w:bCs w:val="0"/>
          <w:color w:val="333333"/>
          <w:sz w:val="52"/>
          <w:szCs w:val="52"/>
        </w:rPr>
      </w:pPr>
      <w:r w:rsidRPr="00652281">
        <w:rPr>
          <w:rFonts w:asciiTheme="minorHAnsi" w:eastAsiaTheme="minorHAnsi" w:hAnsiTheme="minorHAnsi" w:hint="eastAsia"/>
          <w:color w:val="333333"/>
          <w:sz w:val="44"/>
          <w:szCs w:val="44"/>
        </w:rPr>
        <w:t>기계가 만든 소프트웨어</w:t>
      </w:r>
      <w:ins w:id="0" w:author="Sungwon Kang" w:date="2020-08-15T08:43:00Z">
        <w:r w:rsidR="001E273A">
          <w:rPr>
            <w:rFonts w:asciiTheme="minorHAnsi" w:eastAsiaTheme="minorHAnsi" w:hAnsiTheme="minorHAnsi" w:hint="eastAsia"/>
            <w:color w:val="333333"/>
            <w:sz w:val="44"/>
            <w:szCs w:val="44"/>
          </w:rPr>
          <w:t xml:space="preserve">가 </w:t>
        </w:r>
      </w:ins>
      <w:ins w:id="1" w:author="Sungwon Kang" w:date="2020-08-15T08:44:00Z">
        <w:r w:rsidR="001E273A">
          <w:rPr>
            <w:rFonts w:asciiTheme="minorHAnsi" w:eastAsiaTheme="minorHAnsi" w:hAnsiTheme="minorHAnsi" w:hint="eastAsia"/>
            <w:color w:val="333333"/>
            <w:sz w:val="44"/>
            <w:szCs w:val="44"/>
          </w:rPr>
          <w:t>가져오는</w:t>
        </w:r>
      </w:ins>
      <w:del w:id="2" w:author="Sungwon Kang" w:date="2020-08-15T08:44:00Z">
        <w:r w:rsidR="00D1329F" w:rsidDel="001E273A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</w:rPr>
          <w:delText>로 인</w:delText>
        </w:r>
      </w:del>
      <w:ins w:id="3" w:author="kang" w:date="2020-08-15T07:34:00Z">
        <w:del w:id="4" w:author="Sungwon Kang" w:date="2020-08-15T08:44:00Z">
          <w:r w:rsidR="00652281" w:rsidDel="001E273A">
            <w:rPr>
              <w:rFonts w:asciiTheme="minorHAnsi" w:eastAsiaTheme="minorHAnsi" w:hAnsiTheme="minorHAnsi" w:hint="eastAsia"/>
              <w:b w:val="0"/>
              <w:bCs w:val="0"/>
              <w:color w:val="333333"/>
              <w:sz w:val="44"/>
              <w:szCs w:val="44"/>
            </w:rPr>
            <w:delText>한</w:delText>
          </w:r>
        </w:del>
      </w:ins>
      <w:del w:id="5" w:author="kang" w:date="2020-08-15T07:34:00Z">
        <w:r w:rsidR="00D1329F" w:rsidDel="00652281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</w:rPr>
          <w:delText>해 파생된</w:delText>
        </w:r>
      </w:del>
      <w:r w:rsidR="00D1329F">
        <w:rPr>
          <w:rFonts w:asciiTheme="minorHAnsi" w:eastAsiaTheme="minorHAnsi" w:hAnsiTheme="minorHAnsi" w:hint="eastAsia"/>
          <w:b w:val="0"/>
          <w:bCs w:val="0"/>
          <w:color w:val="333333"/>
          <w:sz w:val="44"/>
          <w:szCs w:val="44"/>
        </w:rPr>
        <w:t xml:space="preserve"> </w:t>
      </w:r>
      <w:r w:rsidRPr="00652281">
        <w:rPr>
          <w:rFonts w:asciiTheme="minorHAnsi" w:eastAsiaTheme="minorHAnsi" w:hAnsiTheme="minorHAnsi" w:hint="eastAsia"/>
          <w:color w:val="333333"/>
          <w:sz w:val="44"/>
          <w:szCs w:val="44"/>
        </w:rPr>
        <w:t>불평등과 데이터 과학의 역할</w:t>
      </w:r>
    </w:p>
    <w:p w14:paraId="40674B7C" w14:textId="68296B37" w:rsidR="00FC704A" w:rsidRPr="00C4133B" w:rsidRDefault="00FC704A" w:rsidP="00C4133B">
      <w:pPr>
        <w:widowControl/>
        <w:wordWrap/>
        <w:autoSpaceDE/>
        <w:autoSpaceDN/>
        <w:spacing w:after="0" w:line="240" w:lineRule="auto"/>
        <w:jc w:val="right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1C2060BA" w14:textId="77777777" w:rsidR="00486B50" w:rsidRDefault="00FC704A" w:rsidP="00C4133B">
      <w:pPr>
        <w:widowControl/>
        <w:wordWrap/>
        <w:autoSpaceDE/>
        <w:autoSpaceDN/>
        <w:spacing w:after="0" w:line="240" w:lineRule="auto"/>
        <w:jc w:val="right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proofErr w:type="spellStart"/>
      <w:r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이광춘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</w:p>
    <w:p w14:paraId="720F7719" w14:textId="212B91B2" w:rsidR="00FC704A" w:rsidRPr="00C4133B" w:rsidRDefault="00486B50" w:rsidP="00C4133B">
      <w:pPr>
        <w:widowControl/>
        <w:wordWrap/>
        <w:autoSpaceDE/>
        <w:autoSpaceDN/>
        <w:spacing w:after="0" w:line="240" w:lineRule="auto"/>
        <w:jc w:val="right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KPMG Korea</w:t>
      </w:r>
      <w:r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상무</w:t>
      </w:r>
    </w:p>
    <w:p w14:paraId="5343B6BF" w14:textId="77777777" w:rsidR="00FC704A" w:rsidRPr="00C4133B" w:rsidRDefault="00FC704A" w:rsidP="00C4133B">
      <w:pPr>
        <w:pStyle w:val="1"/>
        <w:shd w:val="clear" w:color="auto" w:fill="FFFFFF"/>
        <w:spacing w:before="300" w:beforeAutospacing="0" w:after="150" w:afterAutospacing="0"/>
        <w:jc w:val="right"/>
        <w:rPr>
          <w:rFonts w:ascii="inherit" w:hAnsi="inherit" w:hint="eastAsia"/>
          <w:b w:val="0"/>
          <w:bCs w:val="0"/>
          <w:color w:val="333333"/>
          <w:sz w:val="52"/>
          <w:szCs w:val="52"/>
        </w:rPr>
      </w:pPr>
    </w:p>
    <w:p w14:paraId="0F28215F" w14:textId="144D959A" w:rsidR="00140E1A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1. 인간과 기계의 </w:t>
      </w:r>
      <w:proofErr w:type="spellStart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경쟁관계</w:t>
      </w:r>
      <w:ins w:id="6" w:author="Sungwon Kang" w:date="2020-08-15T08:58:00Z">
        <w:r w:rsidR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와</w:t>
        </w:r>
        <w:proofErr w:type="spellEnd"/>
        <w:r w:rsidR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불평등의 발생</w:t>
        </w:r>
      </w:ins>
    </w:p>
    <w:p w14:paraId="76EEF599" w14:textId="321FE447" w:rsidR="00652281" w:rsidRDefault="00FC704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ins w:id="7" w:author="kang" w:date="2020-08-15T07:45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기계(Machine)라 하면 기계장치를 떠올릴 수 있지만, 영어로 머신(machine)은 인공지능을 탑재한 컴퓨터를 의미한다. </w:t>
      </w:r>
      <w:ins w:id="8" w:author="kang" w:date="2020-08-15T07:36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사람들이 하는 작업의 </w:t>
        </w:r>
      </w:ins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자동화 수준을</w:t>
      </w:r>
      <w:ins w:id="9" w:author="kang" w:date="2020-08-15T07:36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ins w:id="10" w:author="kang" w:date="2020-08-15T07:37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여러 단계로 나눌 수 있는데,</w:t>
        </w:r>
        <w:r w:rsidR="00652281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기계의 도움 없이 모든 결정과 행동을 사람이 취하는 수준부터 인간을 배제하고 기계가 모든 의사결정을 내리고 자율적으로 운전, 판결,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세금계산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등 완전한 자동화 수준</w:t>
      </w:r>
      <w:ins w:id="11" w:author="kang" w:date="2020-08-15T07:37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 있</w:t>
        </w:r>
      </w:ins>
      <w:del w:id="12" w:author="kang" w:date="2020-08-15T07:37:00Z">
        <w:r w:rsidRPr="00C4133B" w:rsidDel="00652281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으로 구분한</w:delText>
        </w:r>
      </w:del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다</w:t>
      </w:r>
      <w:r w:rsidR="00FF7C5A" w:rsidRPr="00C4133B" w:rsidDel="00FF7C5A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[1]</w:t>
      </w:r>
      <w:r w:rsidR="00FF7C5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 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 </w:t>
      </w:r>
      <w:commentRangeStart w:id="13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이</w:t>
      </w:r>
      <w:ins w:id="14" w:author="kang" w:date="2020-08-15T07:38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렇게</w:t>
        </w:r>
      </w:ins>
      <w:del w:id="15" w:author="kang" w:date="2020-08-15T07:38:00Z">
        <w:r w:rsidRPr="00C4133B" w:rsidDel="00652281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 xml:space="preserve">러한 </w:delText>
        </w:r>
      </w:del>
      <w:ins w:id="16" w:author="kang" w:date="2020-08-15T07:38:00Z">
        <w:r w:rsidR="00652281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작업 </w:t>
        </w:r>
      </w:ins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자동화 수준</w:t>
      </w:r>
      <w:ins w:id="17" w:author="kang" w:date="2020-08-15T07:40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 나</w:t>
        </w:r>
        <w:del w:id="18" w:author="Microsoft Office User" w:date="2020-08-15T14:54:00Z">
          <w:r w:rsidR="00652281" w:rsidDel="00B40C02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누어 지</w:delText>
          </w:r>
        </w:del>
      </w:ins>
      <w:del w:id="19" w:author="Microsoft Office User" w:date="2020-08-15T14:54:00Z">
        <w:r w:rsidRPr="00C4133B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에 차이가 생기는 </w:delText>
        </w:r>
      </w:del>
      <w:del w:id="20" w:author="Microsoft Office User" w:date="2020-08-15T14:52:00Z">
        <w:r w:rsidRPr="00C4133B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근본적인 </w:delText>
        </w:r>
      </w:del>
      <w:del w:id="21" w:author="Microsoft Office User" w:date="2020-08-15T14:54:00Z">
        <w:r w:rsidRPr="00C4133B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이유</w:delText>
        </w:r>
      </w:del>
      <w:del w:id="22" w:author="Microsoft Office User" w:date="2020-08-15T14:52:00Z">
        <w:r w:rsidRPr="00C4133B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는</w:delText>
        </w:r>
      </w:del>
      <w:ins w:id="23" w:author="Microsoft Office User" w:date="2020-08-15T14:54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눌 수 있는 원인이</w:t>
        </w:r>
      </w:ins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ins w:id="24" w:author="Microsoft Office User" w:date="2020-08-15T14:53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인간</w:t>
        </w:r>
      </w:ins>
      <w:del w:id="25" w:author="Microsoft Office User" w:date="2020-08-15T14:53:00Z">
        <w:r w:rsidRPr="00C4133B" w:rsidDel="00B40C02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사람</w:delText>
        </w:r>
      </w:del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과 기계가 서로 잘하는 영역</w:t>
      </w:r>
      <w:del w:id="26" w:author="Microsoft Office User" w:date="2020-08-15T14:51:00Z">
        <w:r w:rsidRPr="00C4133B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이 </w:delText>
        </w:r>
        <w:r w:rsidR="00FF7C5A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다르</w:delText>
        </w:r>
        <w:r w:rsidRPr="00C4133B" w:rsidDel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기 때문이다. </w:delText>
        </w:r>
        <w:commentRangeEnd w:id="13"/>
        <w:r w:rsidR="00652281" w:rsidDel="00B40C02">
          <w:rPr>
            <w:rStyle w:val="a6"/>
            <w:rFonts w:hint="eastAsia"/>
          </w:rPr>
          <w:commentReference w:id="13"/>
        </w:r>
      </w:del>
      <w:ins w:id="27" w:author="Microsoft Office User" w:date="2020-08-15T14:51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에 </w:t>
        </w:r>
      </w:ins>
      <w:ins w:id="28" w:author="Microsoft Office User" w:date="2020-08-15T14:52:00Z">
        <w:r w:rsidR="00B40C02" w:rsidRPr="00C4133B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근본적인 </w:t>
        </w:r>
      </w:ins>
      <w:ins w:id="29" w:author="Microsoft Office User" w:date="2020-08-15T14:51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차이가 있다는 믿음이 있었지만 급격한 </w:t>
        </w:r>
      </w:ins>
      <w:ins w:id="30" w:author="Microsoft Office User" w:date="2020-08-15T14:54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자동화 </w:t>
        </w:r>
      </w:ins>
      <w:ins w:id="31" w:author="Microsoft Office User" w:date="2020-08-15T14:55:00Z">
        <w:r w:rsidR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기술</w:t>
        </w:r>
      </w:ins>
      <w:ins w:id="32" w:author="Microsoft Office User" w:date="2020-08-15T14:54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의</w:t>
        </w:r>
      </w:ins>
      <w:ins w:id="33" w:author="Microsoft Office User" w:date="2020-08-15T14:51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발전</w:t>
        </w:r>
      </w:ins>
      <w:ins w:id="34" w:author="Microsoft Office User" w:date="2020-08-15T14:52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으로 이러한 </w:t>
        </w:r>
      </w:ins>
      <w:ins w:id="35" w:author="Microsoft Office User" w:date="2020-08-15T14:53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구분도 </w:t>
        </w:r>
      </w:ins>
      <w:ins w:id="36" w:author="Microsoft Office User" w:date="2020-08-15T14:54:00Z">
        <w:r w:rsidR="00B40C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의미가 없어지고 있다.</w:t>
        </w:r>
      </w:ins>
    </w:p>
    <w:p w14:paraId="7CC518F9" w14:textId="4850D3E3" w:rsidR="00FC704A" w:rsidRPr="00C4133B" w:rsidRDefault="00FC704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단어를 찾거나 글자 수를 세는 단순하고 반복적인 작업은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컴퓨터에게는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쉬운 작업이다. 반면, 논문이나 책을 읽고 그 속에 숨겨진 맥락을 파악하는 것은 현재 기술로도 한계가 있다. 인간은 지루하고 반복된 문제를 해결하는 데 적합하지 않고, 컴퓨터도 추상적이고 일반화하는 작업에 적합하지 않았다.</w:t>
      </w:r>
    </w:p>
    <w:p w14:paraId="305BFD92" w14:textId="515F9CF1" w:rsidR="00FC704A" w:rsidRDefault="00FC704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생산성과 임금격차,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보울리의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법칙, 노동인력 참여율을 통해 확인되는 공통된 사항은 1980년 이후 일자리에 구조적인 변동이 생겼다는 점이다[2]</w:t>
      </w:r>
      <w:r w:rsidR="00FF7C5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 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 과거 일자리와 관련하여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국가내에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정규직과 비정규직 프레임 혹은 외국인 노동자로 대표되는 국외노동자와 국내 일자리 프레임에 추가하여 사람과 기계 프레임이 추가되었다. 예를 들어, 국가의 근간을 이루는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세무업무를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살펴보자. 과거 숫자를 다룰 수 있는 소수의 사람만이 숫자의 계산을 암산에서 벗어나 주판의 도움으로 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lastRenderedPageBreak/>
        <w:t xml:space="preserve">생산성을 주판을 사용하지 못한 사람과 비교하여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수십배에서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수천배의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정확도와 함께 빠른 계산을 달성하게 되었다. 이러한 주판은 중간에 기계장치 계산기(찰스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배비지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)도 있었지만, 일제 전자계산기로 자리를 내어주지만 사칙연산만 이해하면 기존 주판과 비교하여 어마어마한 생산성을 향상과 정확도를 높인 것은 분명하다. 이후, 개인용 컴퓨터의 보급으로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비지칼크와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로터스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1-2-3가 그 가능성을 열었다면 마이크로소프트 엑셀 </w:t>
      </w:r>
      <w:r w:rsidR="00FF7C5A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스프레드시트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프로그램이 세무사 업무의 생산성을 또한 </w:t>
      </w:r>
      <w:r w:rsidR="003E6378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엄청나게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올린 것도 사실이다. 아마도 </w:t>
      </w:r>
      <w:r w:rsidR="003E6378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여기 까지가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세무사가 기계와 경쟁을 하지 않고 기계가 세무사의 생산성 향상에 도움을 준 것으로 볼 수 있다. 이제부터 문제가 되는 것은 PC 매거진, “The Best Tax Software for 2019”에 소개된 세금관련 프로그램이 $39 달러에 불과하다는 점이다. 1년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세무업무가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개인의 경우 4만원에 불과한데 세무사가 이런 자동화된 기계와 경쟁에서 승리할 수 있는가? 결과는 명확하다. 이제 기계와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세무사간의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일자리 경쟁이 시작된 것이다.</w:t>
      </w:r>
    </w:p>
    <w:p w14:paraId="6A32B719" w14:textId="68C2E567" w:rsidR="001E273A" w:rsidRDefault="001E273A" w:rsidP="001E273A">
      <w:pPr>
        <w:widowControl/>
        <w:wordWrap/>
        <w:autoSpaceDE/>
        <w:autoSpaceDN/>
        <w:spacing w:after="0" w:line="276" w:lineRule="auto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37" w:author="Sungwon Kang" w:date="2020-08-15T08:5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  </w:t>
        </w:r>
      </w:ins>
      <w:moveToRangeStart w:id="38" w:author="Sungwon Kang" w:date="2020-08-15T08:58:00Z" w:name="move48374333"/>
      <w:moveTo w:id="39" w:author="Sungwon Kang" w:date="2020-08-15T08:5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인간은 매일 휴대폰, 자동차, 인터넷, 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SNS, IoT,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스마트-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X</w:t>
        </w:r>
        <w:proofErr w:type="spellStart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  <w:proofErr w:type="spellEnd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통해 데이터를 생성시키는 반면, 소프트웨어는 이와는 독립적인 방식으로 개발해왔다. 이와는 달리 기계는 인간이 생성시킨 데이터를 원자재로 기계학습 알고리즘과 </w:t>
        </w:r>
        <w:proofErr w:type="spellStart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클라우드를</w:t>
        </w:r>
        <w:proofErr w:type="spellEnd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인프라로 삼아 인간보다 동일한 문제에 대해 더 뛰어난 소프트웨어를 양산하고 있다.</w:t>
        </w:r>
        <w:r w:rsidRPr="00C4133B" w:rsidDel="00C354F9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이렇게 만들어진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  <w:r w:rsidRPr="00C4133B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기계학습 소프트웨어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는 앞에서 언급된 양질의 일자리를 빠르게 대체하는 것을 넘어 데이터를 원자재로 삼아 소프트웨어를 개발할 수 있느냐에 따라 개발자들 사이 디지털 불평등도 심화시키고 있다.</w:t>
        </w:r>
      </w:moveTo>
    </w:p>
    <w:moveToRangeEnd w:id="38"/>
    <w:p w14:paraId="5597BD48" w14:textId="77777777" w:rsidR="00140E1A" w:rsidRPr="001E273A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4C1D47BF" w14:textId="00956FE6" w:rsidR="00956E3C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2.  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데이터 과학</w:t>
      </w:r>
      <w:ins w:id="40" w:author="kang" w:date="2020-08-15T07:45:00Z">
        <w:r w:rsidR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의 시대</w:t>
        </w:r>
      </w:ins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</w:p>
    <w:p w14:paraId="56086BA0" w14:textId="0BB162CC" w:rsidR="00956E3C" w:rsidRPr="00956E3C" w:rsidRDefault="00652281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41" w:author="kang" w:date="2020-08-15T07:46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과거에는</w:t>
        </w:r>
      </w:ins>
      <w:del w:id="42" w:author="kang" w:date="2020-08-15T07:46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그동안 </w:delText>
        </w:r>
      </w:del>
      <w:ins w:id="43" w:author="kang" w:date="2020-08-15T07:46:00Z"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사람이 직접 설계한 소프트웨어를 연구실에서 꺼내 실생활에 적용함으로써 큰 변화를 이끌어 냈다면, </w:t>
      </w:r>
      <w:ins w:id="44" w:author="kang" w:date="2020-08-15T07:46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현 시대</w:t>
        </w:r>
      </w:ins>
      <w:del w:id="45" w:author="kang" w:date="2020-08-15T07:46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이제</w:delText>
        </w:r>
      </w:del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는 </w:t>
      </w:r>
      <w:del w:id="46" w:author="kang" w:date="2020-08-15T07:46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그동안 </w:delText>
        </w:r>
      </w:del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빅데이터 기술을 통해 축적한 데이터</w:t>
      </w:r>
      <w:r w:rsidR="00C354F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를 활용하여</w:t>
      </w:r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기계로 하여금 소프트웨어를 </w:t>
      </w:r>
      <w:ins w:id="47" w:author="kang" w:date="2020-08-15T07:47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만들게 하는 시대이다.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ins w:id="48" w:author="kang" w:date="2020-08-15T07:4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이런 변화</w:t>
        </w:r>
      </w:ins>
      <w:ins w:id="49" w:author="kang" w:date="2020-08-15T07:5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는 </w:t>
        </w:r>
      </w:ins>
      <w:del w:id="50" w:author="kang" w:date="2020-08-15T07:48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작성하게 함으로써 </w:delText>
        </w:r>
      </w:del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학문</w:t>
      </w:r>
      <w:ins w:id="51" w:author="kang" w:date="2020-08-15T07:4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분야 </w:t>
        </w:r>
      </w:ins>
      <w:del w:id="52" w:author="kang" w:date="2020-08-15T07:49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적으로 </w:delText>
        </w:r>
      </w:del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뿐</w:t>
      </w:r>
      <w:del w:id="53" w:author="kang" w:date="2020-08-15T07:49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만</w:delText>
        </w:r>
      </w:del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아니라 실생활</w:t>
      </w:r>
      <w:ins w:id="54" w:author="kang" w:date="2020-08-15T07:4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에까지 폭넓게 </w:t>
        </w:r>
      </w:ins>
      <w:ins w:id="55" w:author="kang" w:date="2020-08-15T07:5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영향을 미치고 있으면 </w:t>
        </w:r>
      </w:ins>
      <w:ins w:id="56" w:author="kang" w:date="2020-08-15T07:51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그 </w:t>
        </w:r>
      </w:ins>
      <w:ins w:id="57" w:author="kang" w:date="2020-08-15T07:5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영향</w:t>
        </w:r>
      </w:ins>
      <w:ins w:id="58" w:author="kang" w:date="2020-08-15T07:52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의 정도는 </w:t>
        </w:r>
      </w:ins>
      <w:ins w:id="59" w:author="kang" w:date="2020-08-15T07:51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혁명적이라고 </w:t>
        </w:r>
      </w:ins>
      <w:ins w:id="60" w:author="kang" w:date="2020-08-15T07:52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할 수 있다.</w:t>
        </w:r>
      </w:ins>
      <w:ins w:id="61" w:author="kang" w:date="2020-08-15T07:49:00Z"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ins w:id="62" w:author="kang" w:date="2020-08-15T07:52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이러한 혁명적 변화를 가능하게 한 기술의 </w:t>
        </w:r>
      </w:ins>
      <w:del w:id="63" w:author="kang" w:date="2020-08-15T07:49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도 </w:delText>
        </w:r>
      </w:del>
      <w:del w:id="64" w:author="kang" w:date="2020-08-15T07:50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커다란 </w:delText>
        </w:r>
        <w:r w:rsidR="00FA5751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변화를 만들고 있으며,</w:delText>
        </w:r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</w:del>
      <w:del w:id="65" w:author="kang" w:date="2020-08-15T07:52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그 </w:delText>
        </w:r>
      </w:del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중심에는</w:t>
      </w:r>
      <w:r w:rsidR="00FA5751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요즘 자주 언급되는</w:t>
      </w:r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기계학습(</w:t>
      </w:r>
      <w:r w:rsidR="00956E3C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Machine Learning)</w:t>
      </w:r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과 </w:t>
      </w:r>
      <w:proofErr w:type="spellStart"/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딥러닝</w:t>
      </w:r>
      <w:proofErr w:type="spellEnd"/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(</w:t>
      </w:r>
      <w:r w:rsidR="00956E3C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Deep Learning)</w:t>
      </w:r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이 자리하고 있다. 하지만, 기계로 하여금 소프트웨어를 작성하게 하고,</w:t>
      </w:r>
      <w:r w:rsidR="00956E3C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lastRenderedPageBreak/>
        <w:t>기계가 작성한 소프트웨어를 검증하고,</w:t>
      </w:r>
      <w:r w:rsidR="00956E3C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실생활에 적용시키는 것 </w:t>
      </w:r>
      <w:commentRangeStart w:id="66"/>
      <w:r w:rsidR="00956E3C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또한 </w:t>
      </w:r>
      <w:ins w:id="67" w:author="Microsoft Office User" w:date="2020-08-15T14:55:00Z">
        <w:r w:rsidR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아직까지는 </w:t>
        </w:r>
      </w:ins>
      <w:del w:id="68" w:author="Microsoft Office User" w:date="2020-08-15T14:55:00Z">
        <w:r w:rsidR="00956E3C" w:rsidDel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모두</w:delText>
        </w:r>
        <w:commentRangeEnd w:id="66"/>
        <w:r w:rsidDel="00437C0B">
          <w:rPr>
            <w:rStyle w:val="a6"/>
            <w:rFonts w:hint="eastAsia"/>
          </w:rPr>
          <w:commentReference w:id="66"/>
        </w:r>
        <w:r w:rsidR="00956E3C" w:rsidDel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437C0B" w:rsidDel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사람</w:delText>
        </w:r>
      </w:del>
      <w:ins w:id="69" w:author="Microsoft Office User" w:date="2020-08-15T14:55:00Z">
        <w:r w:rsidR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인간</w:t>
        </w:r>
      </w:ins>
      <w:r w:rsidR="00F50CB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이 </w:t>
      </w:r>
      <w:del w:id="70" w:author="Microsoft Office User" w:date="2020-08-15T14:59:00Z">
        <w:r w:rsidR="00F50CB9" w:rsidDel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담당</w:delText>
        </w:r>
      </w:del>
      <w:del w:id="71" w:author="Microsoft Office User" w:date="2020-08-15T14:57:00Z">
        <w:r w:rsidR="00F50CB9" w:rsidDel="00B133B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해야하는</w:delText>
        </w:r>
        <w:r w:rsidR="00956E3C" w:rsidDel="00B133B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작업</w:delText>
        </w:r>
      </w:del>
      <w:ins w:id="72" w:author="kang" w:date="2020-08-15T07:53:00Z">
        <w:del w:id="73" w:author="Microsoft Office User" w:date="2020-08-15T14:56:00Z">
          <w:r w:rsidDel="00437C0B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이다.</w:delText>
          </w:r>
        </w:del>
      </w:ins>
      <w:ins w:id="74" w:author="Microsoft Office User" w:date="2020-08-15T14:56:00Z">
        <w:r w:rsidR="00437C0B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큰 부분을 </w:t>
        </w:r>
      </w:ins>
      <w:ins w:id="75" w:author="Microsoft Office User" w:date="2020-08-15T14:59:00Z"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담당</w:t>
        </w:r>
      </w:ins>
      <w:ins w:id="76" w:author="Microsoft Office User" w:date="2020-08-15T15:00:00Z"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하고 있으며 이러한 추세는 한동안 유지될 것으로 예측되고 있으며,</w:t>
        </w:r>
      </w:ins>
      <w:ins w:id="77" w:author="kang" w:date="2020-08-15T07:53:00Z"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ins w:id="78" w:author="kang" w:date="2020-08-15T07:58:00Z">
        <w:del w:id="79" w:author="Microsoft Office User" w:date="2020-08-15T14:57:00Z">
          <w:r w:rsidDel="00B133B1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바로 </w:delText>
          </w:r>
        </w:del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</w:t>
        </w:r>
      </w:ins>
      <w:ins w:id="80" w:author="Microsoft Office User" w:date="2020-08-15T14:59:00Z"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와</w:t>
        </w:r>
      </w:ins>
      <w:ins w:id="81" w:author="kang" w:date="2020-08-15T07:5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82" w:author="Microsoft Office User" w:date="2020-08-15T14:59:00Z"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관련된 </w:t>
        </w:r>
      </w:ins>
      <w:ins w:id="83" w:author="kang" w:date="2020-08-15T07:58:00Z">
        <w:del w:id="84" w:author="Microsoft Office User" w:date="2020-08-15T15:00:00Z">
          <w:r w:rsidDel="00CE1BE9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작업</w:delText>
          </w:r>
        </w:del>
        <w:del w:id="85" w:author="Microsoft Office User" w:date="2020-08-15T14:57:00Z">
          <w:r w:rsidDel="00B133B1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이</w:delText>
          </w:r>
        </w:del>
      </w:ins>
      <w:ins w:id="86" w:author="Microsoft Office User" w:date="2020-08-15T15:00:00Z"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업무를 과거 빅데</w:t>
        </w:r>
      </w:ins>
      <w:ins w:id="87" w:author="Microsoft Office User" w:date="2020-08-15T15:01:00Z"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이터라고</w:t>
        </w:r>
        <w:r w:rsidR="00257C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통칭</w:t>
        </w:r>
        <w:r w:rsidR="00CE1BE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했다면 현재는</w:t>
        </w:r>
      </w:ins>
      <w:del w:id="88" w:author="kang" w:date="2020-08-15T07:58:00Z">
        <w:r w:rsidR="00956E3C" w:rsidDel="0065228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으로 여기에 주목을 받고 있는 것이 </w:delText>
        </w:r>
      </w:del>
      <w:ins w:id="89" w:author="kang" w:date="2020-08-15T07:58:00Z"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r w:rsidR="00956E3C" w:rsidRPr="00CE1BE9">
        <w:rPr>
          <w:rFonts w:ascii="나눔스퀘어라운드 Regular" w:eastAsia="나눔스퀘어라운드 Regular" w:hAnsi="나눔스퀘어라운드 Regular" w:cs="함초롬돋움" w:hint="eastAsia"/>
          <w:b/>
          <w:kern w:val="0"/>
          <w:sz w:val="24"/>
          <w:szCs w:val="24"/>
          <w:rPrChange w:id="90" w:author="Microsoft Office User" w:date="2020-08-15T14:59:00Z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</w:rPrChange>
        </w:rPr>
        <w:t>데이터 과학</w:t>
      </w:r>
      <w:ins w:id="91" w:author="Sungwon Kang" w:date="2020-08-15T08:45:00Z">
        <w:r w:rsidR="001E273A" w:rsidRPr="00CE1BE9">
          <w:rPr>
            <w:rFonts w:ascii="나눔스퀘어라운드 Regular" w:eastAsia="나눔스퀘어라운드 Regular" w:hAnsi="나눔스퀘어라운드 Regular" w:cs="함초롬돋움"/>
            <w:b/>
            <w:kern w:val="0"/>
            <w:sz w:val="24"/>
            <w:szCs w:val="24"/>
            <w:rPrChange w:id="92" w:author="Microsoft Office User" w:date="2020-08-15T14:59:00Z">
              <w:rPr>
                <w:rFonts w:ascii="나눔스퀘어라운드 Regular" w:eastAsia="나눔스퀘어라운드 Regular" w:hAnsi="나눔스퀘어라운드 Regular" w:cs="함초롬돋움"/>
                <w:kern w:val="0"/>
                <w:sz w:val="24"/>
                <w:szCs w:val="24"/>
              </w:rPr>
            </w:rPrChange>
          </w:rPr>
          <w:t>(Data Science)</w:t>
        </w:r>
      </w:ins>
      <w:del w:id="93" w:author="Microsoft Office User" w:date="2020-08-15T14:57:00Z">
        <w:r w:rsidR="00956E3C" w:rsidDel="00B133B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이다.</w:delText>
        </w:r>
      </w:del>
      <w:ins w:id="94" w:author="Microsoft Office User" w:date="2020-08-15T14:57:00Z">
        <w:r w:rsidR="00B133B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이라고 부른다.</w:t>
        </w:r>
      </w:ins>
    </w:p>
    <w:p w14:paraId="1B0E061D" w14:textId="138CDB29" w:rsidR="00956E3C" w:rsidDel="001E273A" w:rsidRDefault="001E273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del w:id="95" w:author="Sungwon Kang" w:date="2020-08-15T08:47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96" w:author="Sungwon Kang" w:date="2020-08-15T08:46:00Z">
        <w:r w:rsidRPr="00C4133B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데이터 과학은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,</w:t>
        </w:r>
        <w:r w:rsidRPr="00C4133B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 </w:t>
        </w:r>
      </w:ins>
      <w:r w:rsidR="00504B1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석유화학 산업이 석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유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를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자원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으로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여러 단계의 공정을 거쳐 플라스틱, 섬유, 고무와 같은 상품으로 </w:t>
      </w:r>
      <w:proofErr w:type="spellStart"/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재탄생</w:t>
      </w:r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시켜</w:t>
      </w:r>
      <w:proofErr w:type="spellEnd"/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경제적 가치를 창출하듯이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, </w:t>
      </w:r>
      <w:del w:id="97" w:author="Sungwon Kang" w:date="2020-08-15T08:45:00Z">
        <w:r w:rsidR="00504B19" w:rsidRPr="00C4133B" w:rsidDel="001E273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’</w:delText>
        </w:r>
      </w:del>
      <w:del w:id="98" w:author="Sungwon Kang" w:date="2020-08-15T08:46:00Z">
        <w:r w:rsidR="00504B19" w:rsidRPr="00C4133B" w:rsidDel="001E273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데이터 과학</w:delText>
        </w:r>
      </w:del>
      <w:del w:id="99" w:author="Sungwon Kang" w:date="2020-08-15T08:45:00Z">
        <w:r w:rsidR="00504B19" w:rsidRPr="00C4133B" w:rsidDel="001E273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(Data Science)’</w:delText>
        </w:r>
      </w:del>
      <w:del w:id="100" w:author="Sungwon Kang" w:date="2020-08-15T08:46:00Z">
        <w:r w:rsidR="00504B19" w:rsidRPr="00C4133B" w:rsidDel="001E273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은</w:delText>
        </w:r>
      </w:del>
      <w:r w:rsidR="00504B19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데이터 자원</w:t>
      </w:r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을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여러 </w:t>
      </w:r>
      <w:r w:rsidR="0068080E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단계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의 과정을</w:t>
      </w:r>
      <w:r w:rsidR="0068080E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거치면서 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기계가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기존에 없던 가치를 창출</w:t>
      </w:r>
      <w:ins w:id="101" w:author="Sungwon Kang" w:date="2020-08-15T08:46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한</w:t>
        </w:r>
      </w:ins>
      <w:del w:id="102" w:author="Sungwon Kang" w:date="2020-08-15T08:46:00Z">
        <w:r w:rsidR="00803763" w:rsidDel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하는 것으로 대비시켜 볼 수 있</w:delText>
        </w:r>
      </w:del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다</w:t>
      </w:r>
      <w:del w:id="103" w:author="Sungwon Kang" w:date="2020-08-15T08:46:00Z">
        <w:r w:rsidR="00803763" w:rsidDel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.</w:delText>
        </w:r>
      </w:del>
      <w:del w:id="104" w:author="Sungwon Kang" w:date="2020-08-15T08:47:00Z">
        <w:r w:rsidR="00FC704A" w:rsidRPr="00C4133B" w:rsidDel="001E273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 </w:delText>
        </w:r>
      </w:del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[5]</w:t>
      </w:r>
      <w:ins w:id="105" w:author="Sungwon Kang" w:date="2020-08-15T08:46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.</w:t>
        </w:r>
      </w:ins>
      <w:del w:id="106" w:author="Sungwon Kang" w:date="2020-08-15T08:47:00Z">
        <w:r w:rsidR="00FC704A" w:rsidRPr="00C4133B" w:rsidDel="001E273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 </w:delText>
        </w:r>
      </w:del>
      <w:ins w:id="107" w:author="Sungwon Kang" w:date="2020-08-15T08:47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</w:p>
    <w:p w14:paraId="3A996AFD" w14:textId="75011FCB" w:rsidR="00296C26" w:rsidRPr="002845B5" w:rsidRDefault="0068080E" w:rsidP="001B733F">
      <w:pPr>
        <w:widowControl/>
        <w:wordWrap/>
        <w:autoSpaceDE/>
        <w:autoSpaceDN/>
        <w:spacing w:after="0" w:line="276" w:lineRule="auto"/>
        <w:ind w:firstLineChars="100" w:firstLine="240"/>
        <w:rPr>
          <w:ins w:id="108" w:author="Microsoft Office User" w:date="2020-08-15T15:02:00Z"/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  <w:rPrChange w:id="109" w:author="Microsoft Office User" w:date="2020-08-15T15:32:00Z">
            <w:rPr>
              <w:ins w:id="110" w:author="Microsoft Office User" w:date="2020-08-15T15:02:00Z"/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</w:rPrChange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기존</w:t>
      </w:r>
      <w:ins w:id="111" w:author="Sungwon Kang" w:date="2020-08-15T08:47:00Z">
        <w:r w:rsidR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의</w:t>
        </w:r>
      </w:ins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통계학</w:t>
      </w:r>
      <w:ins w:id="112" w:author="Sungwon Kang" w:date="2020-08-15T08:48:00Z">
        <w:r w:rsidR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도</w:t>
        </w:r>
      </w:ins>
      <w:del w:id="113" w:author="Sungwon Kang" w:date="2020-08-15T08:48:00Z">
        <w:r w:rsidDel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이</w:delText>
        </w:r>
      </w:del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ins w:id="114" w:author="Sungwon Kang" w:date="2020-08-15T08:49:00Z">
        <w:r w:rsidR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데이터를 원자재로 사용하고 </w:t>
        </w:r>
      </w:ins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데이터에서 유용한</w:t>
      </w:r>
      <w:ins w:id="115" w:author="Microsoft Office User" w:date="2020-08-15T15:02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가치를 찾아낸다는 점에서 유사하지만, 통계학이 </w:t>
        </w:r>
      </w:ins>
      <w:proofErr w:type="spellStart"/>
      <w:ins w:id="116" w:author="Microsoft Office User" w:date="2020-08-15T15:03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통계이론과</w:t>
        </w:r>
        <w:proofErr w:type="spellEnd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  <w:r w:rsidR="00296C2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GUI </w:t>
        </w:r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통계 </w:t>
        </w:r>
        <w:proofErr w:type="spellStart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팩키지를</w:t>
        </w:r>
        <w:proofErr w:type="spellEnd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결합</w:t>
        </w:r>
      </w:ins>
      <w:ins w:id="117" w:author="Microsoft Office User" w:date="2020-08-15T15:04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하여 </w:t>
        </w:r>
      </w:ins>
      <w:proofErr w:type="spellStart"/>
      <w:ins w:id="118" w:author="Microsoft Office User" w:date="2020-08-15T15:08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통계기반</w:t>
        </w:r>
        <w:proofErr w:type="spellEnd"/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의사결정을 지원하는 보고서 작성에 </w:t>
        </w:r>
      </w:ins>
      <w:ins w:id="119" w:author="Microsoft Office User" w:date="2020-08-15T15:09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집중한 반면,</w:t>
        </w:r>
      </w:ins>
      <w:ins w:id="120" w:author="Microsoft Office User" w:date="2020-08-15T15:04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데이터 과학은 </w:t>
        </w:r>
        <w:r w:rsidR="00296C2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CLI </w:t>
        </w:r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프로그래밍 언어(</w:t>
        </w:r>
        <w:r w:rsidR="00296C2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R/</w:t>
        </w:r>
        <w:proofErr w:type="spellStart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파이썬</w:t>
        </w:r>
        <w:proofErr w:type="spellEnd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)</w:t>
        </w:r>
      </w:ins>
      <w:proofErr w:type="spellStart"/>
      <w:ins w:id="121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  <w:proofErr w:type="spellEnd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22" w:author="Microsoft Office User" w:date="2020-08-15T15:04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사용하여 데이터</w:t>
        </w:r>
      </w:ins>
      <w:ins w:id="123" w:author="Microsoft Office User" w:date="2020-08-15T15:09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 원재료로 삼아</w:t>
        </w:r>
      </w:ins>
      <w:ins w:id="124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25" w:author="Microsoft Office User" w:date="2020-08-15T15:10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데이터 속 </w:t>
        </w:r>
      </w:ins>
      <w:ins w:id="126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패턴</w:t>
        </w:r>
      </w:ins>
      <w:ins w:id="127" w:author="Microsoft Office User" w:date="2020-08-15T15:06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을 찾는 알고리즘을 만들고</w:t>
        </w:r>
      </w:ins>
      <w:ins w:id="128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, </w:t>
        </w:r>
      </w:ins>
      <w:proofErr w:type="spellStart"/>
      <w:ins w:id="129" w:author="Microsoft Office User" w:date="2020-08-15T15:06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대쉬보드</w:t>
        </w:r>
      </w:ins>
      <w:ins w:id="130" w:author="Microsoft Office User" w:date="2020-08-15T15:07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  <w:proofErr w:type="spellEnd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제작하여</w:t>
        </w:r>
      </w:ins>
      <w:ins w:id="131" w:author="Microsoft Office User" w:date="2020-08-15T15:06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32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시각화</w:t>
        </w:r>
      </w:ins>
      <w:ins w:id="133" w:author="Microsoft Office User" w:date="2020-08-15T15:10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 통해</w:t>
        </w:r>
      </w:ins>
      <w:ins w:id="134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35" w:author="Microsoft Office User" w:date="2020-08-15T15:07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인간과 </w:t>
        </w:r>
      </w:ins>
      <w:ins w:id="136" w:author="Microsoft Office User" w:date="2020-08-15T15:05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커뮤니케이션</w:t>
        </w:r>
      </w:ins>
      <w:ins w:id="137" w:author="Microsoft Office User" w:date="2020-08-15T15:07:00Z"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은 물론 의사결정도 지원하고, </w:t>
        </w:r>
        <w:proofErr w:type="spellStart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예측모형을</w:t>
        </w:r>
        <w:proofErr w:type="spellEnd"/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  <w:r w:rsidR="00296C2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RESTful API</w:t>
        </w:r>
        <w:r w:rsidR="00296C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로 제작하여 기계</w:t>
        </w:r>
      </w:ins>
      <w:ins w:id="138" w:author="Microsoft Office User" w:date="2020-08-15T15:08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간의 자동화</w:t>
        </w:r>
      </w:ins>
      <w:ins w:id="139" w:author="Microsoft Office User" w:date="2020-08-15T15:11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업무도 포괄한다. 데이터 과학은 전통적인 소프트웨어 개발과 비교해서 보면 모든 출발이 데이터</w:t>
        </w:r>
      </w:ins>
      <w:ins w:id="140" w:author="Microsoft Office User" w:date="2020-08-15T15:12:00Z">
        <w:r w:rsidR="00054D02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로부터 시작된다는 점에서 확연한 차이가 난다. </w:t>
        </w:r>
      </w:ins>
      <w:ins w:id="141" w:author="Microsoft Office User" w:date="2020-08-15T15:29:00Z">
        <w:r w:rsidR="00783A4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하지만 데이터 과학 제품</w:t>
        </w:r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의 복잡성이 증가함에 따라 </w:t>
        </w:r>
      </w:ins>
      <w:ins w:id="142" w:author="Microsoft Office User" w:date="2020-08-15T15:30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애자일 소프트웨어 개발 방법론, </w:t>
        </w:r>
        <w:r w:rsidR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DevOps, </w:t>
        </w:r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아키텍처</w:t>
        </w:r>
        <w:r w:rsidR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,</w:t>
        </w:r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소프트웨어 품질</w:t>
        </w:r>
      </w:ins>
      <w:ins w:id="143" w:author="Microsoft Office User" w:date="2020-08-15T15:31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, </w:t>
        </w:r>
        <w:r w:rsidR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SPLE</w:t>
        </w:r>
      </w:ins>
      <w:ins w:id="144" w:author="Microsoft Office User" w:date="2020-08-15T15:30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등 </w:t>
        </w:r>
      </w:ins>
      <w:ins w:id="145" w:author="Microsoft Office User" w:date="2020-08-15T15:31:00Z">
        <w:r w:rsidR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Best Practice</w:t>
        </w:r>
      </w:ins>
      <w:ins w:id="146" w:author="Microsoft Office User" w:date="2020-08-15T15:32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와 이론이</w:t>
        </w:r>
      </w:ins>
      <w:ins w:id="147" w:author="Microsoft Office User" w:date="2020-08-15T15:31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속속 도입되고 있다.</w:t>
        </w:r>
      </w:ins>
      <w:ins w:id="148" w:author="Microsoft Office User" w:date="2020-08-15T15:33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</w:p>
    <w:p w14:paraId="0E13483F" w14:textId="1F7B883C" w:rsidR="0068080E" w:rsidRDefault="0068080E" w:rsidP="001B733F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commentRangeStart w:id="149"/>
      <w:del w:id="150" w:author="Microsoft Office User" w:date="2020-08-15T15:35:00Z"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가치를 </w:delText>
        </w:r>
      </w:del>
      <w:del w:id="151" w:author="Sungwon Kang" w:date="2020-08-15T08:49:00Z">
        <w:r w:rsidDel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사람이 직접 </w:delText>
        </w:r>
      </w:del>
      <w:del w:id="152" w:author="Microsoft Office User" w:date="2020-08-15T15:35:00Z"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찾아</w:delText>
        </w:r>
      </w:del>
      <w:ins w:id="153" w:author="Sungwon Kang" w:date="2020-08-15T08:48:00Z">
        <w:del w:id="154" w:author="Microsoft Office User" w:date="2020-08-15T15:35:00Z">
          <w:r w:rsidR="001E273A" w:rsidDel="002845B5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내지만</w:delText>
          </w:r>
        </w:del>
      </w:ins>
      <w:del w:id="155" w:author="Sungwon Kang" w:date="2020-08-15T08:48:00Z">
        <w:r w:rsidDel="001E273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냈다면</w:delText>
        </w:r>
      </w:del>
      <w:del w:id="156" w:author="Microsoft Office User" w:date="2020-08-15T15:35:00Z"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, </w:delText>
        </w:r>
      </w:del>
      <w:ins w:id="157" w:author="Microsoft Office User" w:date="2020-08-15T15:34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데이터 과학 </w:t>
        </w:r>
      </w:ins>
      <w:ins w:id="158" w:author="Microsoft Office User" w:date="2020-08-15T15:37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소프트웨어는</w:t>
        </w:r>
      </w:ins>
      <w:ins w:id="159" w:author="Microsoft Office User" w:date="2020-08-15T15:36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데이터</w:t>
        </w:r>
      </w:ins>
      <w:ins w:id="160" w:author="Microsoft Office User" w:date="2020-08-15T15:37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 원재료로 삼아</w:t>
        </w:r>
      </w:ins>
      <w:ins w:id="161" w:author="Microsoft Office User" w:date="2020-08-15T15:36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62" w:author="Microsoft Office User" w:date="2020-08-15T15:37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기계가 소프트웨어를 작성</w:t>
        </w:r>
      </w:ins>
      <w:ins w:id="163" w:author="Microsoft Office User" w:date="2020-08-15T15:42:00Z">
        <w:r w:rsidR="0021745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하게 되면서</w:t>
        </w:r>
      </w:ins>
      <w:ins w:id="164" w:author="Microsoft Office User" w:date="2020-08-15T15:38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65" w:author="Microsoft Office User" w:date="2020-08-15T15:35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기존 인간이 작성한 </w:t>
        </w:r>
      </w:ins>
      <w:ins w:id="166" w:author="Microsoft Office User" w:date="2020-08-15T15:36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소프트웨어가 </w:t>
        </w:r>
      </w:ins>
      <w:ins w:id="167" w:author="Microsoft Office User" w:date="2020-08-15T15:38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자연어 처리(</w:t>
        </w:r>
        <w:r w:rsidR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NLP</w:t>
        </w:r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)와 시각</w:t>
        </w:r>
      </w:ins>
      <w:ins w:id="168" w:author="Microsoft Office User" w:date="2020-08-15T15:39:00Z">
        <w:r w:rsidR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분야에서 </w:t>
        </w:r>
      </w:ins>
      <w:ins w:id="169" w:author="Microsoft Office User" w:date="2020-08-15T15:40:00Z">
        <w:r w:rsidR="0021745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가졌던 한계를 </w:t>
        </w:r>
      </w:ins>
      <w:ins w:id="170" w:author="Microsoft Office User" w:date="2020-08-15T15:43:00Z">
        <w:r w:rsidR="0021745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뛰어 넘는데 큰 기여를 했다.</w:t>
        </w:r>
      </w:ins>
      <w:del w:id="171" w:author="Microsoft Office User" w:date="2020-08-15T15:34:00Z"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데이터 과학은 데이터를 원자재로 사용한다는 측면에서는 통계학과 동일하지만</w:delText>
        </w:r>
        <w:r w:rsidR="00FF7C5A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,</w:delText>
        </w:r>
        <w:r w:rsidR="00FF7C5A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 xml:space="preserve"> 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원자재 데이터를 </w:delText>
        </w:r>
        <w:r w:rsidR="00FC704A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깔끔한 데이터(tidy data)</w:delText>
        </w:r>
      </w:del>
      <w:ins w:id="172" w:author="Sungwon Kang" w:date="2020-08-15T08:50:00Z">
        <w:del w:id="173" w:author="Microsoft Office User" w:date="2020-08-15T15:34:00Z">
          <w:r w:rsidR="001E273A" w:rsidDel="002845B5">
            <w:rPr>
              <w:rStyle w:val="ae"/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  <w:footnoteReference w:id="1"/>
          </w:r>
        </w:del>
      </w:ins>
      <w:del w:id="177" w:author="Microsoft Office User" w:date="2020-08-15T15:34:00Z"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형식으로 만들고</w:delText>
        </w:r>
        <w:r w:rsidR="00FC704A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 xml:space="preserve">, 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데이터 문법</w:delText>
        </w:r>
        <w:r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(Grammar of Data)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과 </w:delText>
        </w:r>
        <w:r w:rsidR="00FC704A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그래프 문법</w:delText>
        </w:r>
        <w:r w:rsidR="00C4133B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FC704A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(</w:delText>
        </w:r>
        <w:r w:rsidR="003A2929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G</w:delText>
        </w:r>
        <w:r w:rsidR="003A2929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 xml:space="preserve">rammar </w:delText>
        </w:r>
        <w:r w:rsidR="00FC704A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 xml:space="preserve">of </w:delText>
        </w:r>
        <w:r w:rsidR="003A2929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G</w:delText>
        </w:r>
        <w:r w:rsidR="003A2929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raphics</w:delText>
        </w:r>
        <w:r w:rsidR="00FC704A" w:rsidRPr="00C4133B"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)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을 양대 축으로</w:delText>
        </w:r>
        <w:r w:rsidR="003A2929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삼아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데이터에 내재된 복잡성을 최소화</w:delText>
        </w:r>
        <w:r w:rsidR="006925CA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하는 작업을 수행</w:delText>
        </w:r>
      </w:del>
      <w:ins w:id="178" w:author="Sungwon Kang" w:date="2020-08-15T08:52:00Z">
        <w:del w:id="179" w:author="Microsoft Office User" w:date="2020-08-15T15:34:00Z">
          <w:r w:rsidR="001E273A" w:rsidDel="002845B5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한다. 그러면 기계는 </w:delText>
          </w:r>
        </w:del>
      </w:ins>
      <w:del w:id="180" w:author="Microsoft Office User" w:date="2020-08-15T15:34:00Z">
        <w:r w:rsidR="006925CA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한 뒤에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모형 문법(</w:delText>
        </w:r>
        <w:r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Tidymodels)</w:delText>
        </w:r>
        <w:r w:rsidR="006925CA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에 따라 기계가 데이터로부터 </w:delText>
        </w:r>
        <w:r w:rsidR="00AD537E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알고리즘을 추출하여 </w:delText>
        </w:r>
        <w:r w:rsidR="00C354F9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소프트웨어를 제작</w:delText>
        </w:r>
        <w:r w:rsidR="00AD537E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하게 된다. 마지막으로,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문서 문법(</w:delText>
        </w:r>
        <w:r w:rsidDel="002845B5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R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마크다운)으로 기계가 데이터로 만든 소프트웨어 결과</w:delText>
        </w:r>
        <w:r w:rsidR="00AD537E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물과</w:delText>
        </w:r>
        <w:r w:rsidR="00C354F9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과정을</w:delText>
        </w:r>
        <w:r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사람과 커뮤니케이션</w:delText>
        </w:r>
        <w:r w:rsidR="00C354F9" w:rsidDel="002845B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한다.</w:delText>
        </w:r>
      </w:del>
      <w:commentRangeEnd w:id="149"/>
      <w:r w:rsidR="001E273A">
        <w:rPr>
          <w:rStyle w:val="a6"/>
        </w:rPr>
        <w:commentReference w:id="149"/>
      </w:r>
    </w:p>
    <w:p w14:paraId="3039BA0C" w14:textId="77777777" w:rsidR="00140E1A" w:rsidRPr="001B733F" w:rsidRDefault="00140E1A" w:rsidP="0068080E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5EC2E750" w14:textId="041E8D2F" w:rsidR="004A5638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3. 인간과 기계의 경쟁관계에서 데이터 과학이 할 수 있는 역할</w:t>
      </w:r>
    </w:p>
    <w:p w14:paraId="43D73089" w14:textId="77777777" w:rsidR="006A7926" w:rsidRDefault="006A7926" w:rsidP="00140E1A">
      <w:pPr>
        <w:widowControl/>
        <w:wordWrap/>
        <w:autoSpaceDE/>
        <w:autoSpaceDN/>
        <w:spacing w:after="0" w:line="276" w:lineRule="auto"/>
        <w:rPr>
          <w:ins w:id="181" w:author="Microsoft Office User" w:date="2020-08-15T15:45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32F4ABAD" w14:textId="62883C75" w:rsidR="006A7926" w:rsidRDefault="006A7926" w:rsidP="00140E1A">
      <w:pPr>
        <w:widowControl/>
        <w:wordWrap/>
        <w:autoSpaceDE/>
        <w:autoSpaceDN/>
        <w:spacing w:after="0" w:line="276" w:lineRule="auto"/>
        <w:rPr>
          <w:ins w:id="182" w:author="Microsoft Office User" w:date="2020-08-15T15:49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183" w:author="Microsoft Office User" w:date="2020-08-15T15:46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언제나 </w:t>
        </w:r>
      </w:ins>
      <w:ins w:id="184" w:author="Microsoft Office User" w:date="2020-08-15T15:45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소수의 과학자와 기술자들이 </w:t>
        </w:r>
      </w:ins>
      <w:ins w:id="185" w:author="Microsoft Office User" w:date="2020-08-15T15:46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제품과 서비스를 만들고 기업가가 </w:t>
        </w:r>
      </w:ins>
      <w:ins w:id="186" w:author="Microsoft Office User" w:date="2020-08-15T15:47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확대시키고 시간의 흐름에 따라 선순환을 타</w:t>
        </w:r>
      </w:ins>
      <w:ins w:id="187" w:author="Microsoft Office User" w:date="2020-08-15T15:4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고 확대발전하면</w:t>
        </w:r>
      </w:ins>
      <w:ins w:id="188" w:author="Microsoft Office User" w:date="2020-08-15T15:47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많은 사람들에게 과학기술</w:t>
        </w:r>
      </w:ins>
      <w:ins w:id="189" w:author="Microsoft Office User" w:date="2020-08-15T15:4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의 혜택을 주는 과정을 거치게 되지만 그 이면에는 독과점과 불평등이라는 어두운 면이 동전의 양면처럼 함께한다.</w:t>
        </w:r>
      </w:ins>
    </w:p>
    <w:p w14:paraId="43219240" w14:textId="043671CA" w:rsidR="00C27AEE" w:rsidDel="008351AA" w:rsidRDefault="006A7926" w:rsidP="008351AA">
      <w:pPr>
        <w:widowControl/>
        <w:wordWrap/>
        <w:autoSpaceDE/>
        <w:autoSpaceDN/>
        <w:spacing w:after="0" w:line="276" w:lineRule="auto"/>
        <w:rPr>
          <w:del w:id="190" w:author="Microsoft Office User" w:date="2020-08-15T15:53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pPrChange w:id="191" w:author="Microsoft Office User" w:date="2020-08-15T15:53:00Z">
          <w:pPr>
            <w:widowControl/>
            <w:wordWrap/>
            <w:autoSpaceDE/>
            <w:autoSpaceDN/>
            <w:spacing w:after="0" w:line="276" w:lineRule="auto"/>
          </w:pPr>
        </w:pPrChange>
      </w:pPr>
      <w:ins w:id="192" w:author="Microsoft Office User" w:date="2020-08-15T15:4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lastRenderedPageBreak/>
          <w:t xml:space="preserve">  </w:t>
        </w:r>
      </w:ins>
      <w:moveToRangeStart w:id="193" w:author="Microsoft Office User" w:date="2020-08-15T15:44:00Z" w:name="move48398703"/>
      <w:ins w:id="194" w:author="Microsoft Office User" w:date="2020-08-15T15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단기적으로 데이터 과학은 기계가 데이터로부터 </w:t>
        </w:r>
      </w:ins>
      <w:ins w:id="195" w:author="Microsoft Office User" w:date="2020-08-15T15:4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소프트웨어를</w:t>
        </w:r>
      </w:ins>
      <w:ins w:id="196" w:author="Microsoft Office User" w:date="2020-08-15T15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제작하는</w:t>
        </w:r>
      </w:ins>
      <w:ins w:id="197" w:author="Microsoft Office User" w:date="2020-08-15T15:50:00Z">
        <w:r w:rsidR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과정에 있어 블랙박스를 투명하게 만들어 투명성을 증진시키고,</w:t>
        </w:r>
      </w:ins>
      <w:ins w:id="198" w:author="Microsoft Office User" w:date="2020-08-15T15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소프트웨어 성숙도(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Software Maturity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)</w:t>
        </w:r>
        <w:proofErr w:type="spellStart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  <w:proofErr w:type="spellEnd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가속화</w:t>
        </w:r>
      </w:ins>
      <w:ins w:id="199" w:author="Microsoft Office User" w:date="2020-08-15T15:4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하여</w:t>
        </w:r>
      </w:ins>
      <w:ins w:id="200" w:author="Microsoft Office User" w:date="2020-08-15T15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Commodity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화 시킴으로써 </w:t>
        </w:r>
        <w:commentRangeStart w:id="201"/>
        <w:proofErr w:type="spellStart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독과점으로부터</w:t>
        </w:r>
        <w:proofErr w:type="spellEnd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발생되는 불평등을 방지</w:t>
        </w:r>
        <w:commentRangeEnd w:id="201"/>
        <w:r>
          <w:rPr>
            <w:rStyle w:val="a6"/>
          </w:rPr>
          <w:commentReference w:id="201"/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하는데 기여할 것이다. 중장기적으로는</w:t>
        </w:r>
      </w:ins>
      <w:ins w:id="202" w:author="Microsoft Office User" w:date="2020-08-15T15:51:00Z">
        <w:r w:rsidR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데이터 과학을 통해 기계가 만드는 소프트웨어를 </w:t>
        </w:r>
      </w:ins>
      <w:ins w:id="203" w:author="Microsoft Office User" w:date="2020-08-15T15:52:00Z">
        <w:r w:rsidR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경험이 축적되고 데이터 과학 민주화를 통해 더 많은 분들의 참여가 이뤄짐에 따라,</w:t>
        </w:r>
      </w:ins>
      <w:ins w:id="204" w:author="Microsoft Office User" w:date="2020-08-15T15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기계가 만든 소프트웨어와 사람이 만든 소프트웨어를 아우르는 통합된 소프트웨어를 제작함으로써 그 이전 아무도 가지 않은 새로운 세상을 열어가는데 </w:t>
        </w:r>
        <w:commentRangeStart w:id="205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기여할 것이다.</w:t>
        </w:r>
        <w:commentRangeEnd w:id="205"/>
        <w:r>
          <w:rPr>
            <w:rStyle w:val="a6"/>
          </w:rPr>
          <w:commentReference w:id="205"/>
        </w:r>
      </w:ins>
      <w:bookmarkStart w:id="206" w:name="_GoBack"/>
      <w:bookmarkEnd w:id="206"/>
      <w:moveFromRangeStart w:id="207" w:author="Sungwon Kang" w:date="2020-08-15T08:58:00Z" w:name="move48374333"/>
      <w:moveToRangeEnd w:id="193"/>
      <w:commentRangeStart w:id="208"/>
      <w:moveFrom w:id="209" w:author="Sungwon Kang" w:date="2020-08-15T08:58:00Z">
        <w:del w:id="210" w:author="Microsoft Office User" w:date="2020-08-15T15:53:00Z"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인간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은 매일 휴대폰, 자동차, 인터넷, 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  <w:delText>SNS, IoT,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</w:delText>
          </w:r>
          <w:r w:rsidR="00454ED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스마트-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  <w:delText>X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를 통해 데이터를 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생성시키는 반면, 소프트웨어는 이와는 독립적인 방식으로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개발해왔다. 이와는 </w:delText>
          </w:r>
          <w:r w:rsidR="004A5638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달리 기계는 인간이 생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성시킨 데이터를 원자재로 기계학습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알고리즘과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클라우드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를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인프라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로 삼아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인간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보다 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동일한 문제에 대해 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더 뛰어난 소프트웨어를 양산하고 있다.</w:delText>
          </w:r>
          <w:r w:rsidR="00C978B5" w:rsidRPr="00C4133B" w:rsidDel="008351AA">
            <w:rPr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  <w:delText xml:space="preserve"> 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이렇게 </w:delText>
          </w:r>
          <w:r w:rsidR="00FF7C5A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만들어진</w:delText>
          </w:r>
          <w:r w:rsidR="00FF7C5A" w:rsidDel="008351AA">
            <w:rPr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  <w:delText xml:space="preserve"> </w:delText>
          </w:r>
          <w:r w:rsidR="00FC704A" w:rsidRPr="00C4133B" w:rsidDel="008351AA">
            <w:rPr>
              <w:rFonts w:ascii="나눔스퀘어라운드 Regular" w:eastAsia="나눔스퀘어라운드 Regular" w:hAnsi="나눔스퀘어라운드 Regular" w:cs="함초롬돋움"/>
              <w:kern w:val="0"/>
              <w:sz w:val="24"/>
              <w:szCs w:val="24"/>
            </w:rPr>
            <w:delText>기계학습 소프트웨어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는 </w:delText>
          </w:r>
          <w:r w:rsidR="00140E1A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앞에서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언급된</w:delText>
          </w:r>
          <w:r w:rsidR="00140E1A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양질의 일자리를 빠르게 대체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하는 것을 넘어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데이터를 원자재로 삼아 소프트웨어를 개발할 수 있느</w:delText>
          </w:r>
          <w:r w:rsidR="00C27AEE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냐에 따라</w:delText>
          </w:r>
          <w:r w:rsidR="001E7669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개발자들 사이 </w:delText>
          </w:r>
          <w:r w:rsidR="00C978B5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디지털 불평등도 심화</w:delText>
          </w:r>
          <w:r w:rsidR="00C27AEE"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시키고 있다.</w:delText>
          </w:r>
        </w:del>
      </w:moveFrom>
    </w:p>
    <w:p w14:paraId="31A334AE" w14:textId="12BA5141" w:rsidR="00140E1A" w:rsidDel="008351AA" w:rsidRDefault="00C27AEE" w:rsidP="008351AA">
      <w:pPr>
        <w:widowControl/>
        <w:wordWrap/>
        <w:autoSpaceDE/>
        <w:autoSpaceDN/>
        <w:spacing w:after="0" w:line="276" w:lineRule="auto"/>
        <w:rPr>
          <w:del w:id="211" w:author="Microsoft Office User" w:date="2020-08-15T15:53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pPrChange w:id="212" w:author="Microsoft Office User" w:date="2020-08-15T15:53:00Z">
          <w:pPr>
            <w:widowControl/>
            <w:wordWrap/>
            <w:autoSpaceDE/>
            <w:autoSpaceDN/>
            <w:spacing w:after="0" w:line="276" w:lineRule="auto"/>
          </w:pPr>
        </w:pPrChange>
      </w:pPr>
      <w:moveFrom w:id="213" w:author="Sungwon Kang" w:date="2020-08-15T08:58:00Z">
        <w:del w:id="214" w:author="Microsoft Office User" w:date="2020-08-15T15:53:00Z">
          <w:r w:rsidDel="008351A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</w:delText>
          </w:r>
        </w:del>
      </w:moveFrom>
      <w:moveFromRangeEnd w:id="207"/>
      <w:del w:id="215" w:author="Microsoft Office User" w:date="2020-08-15T15:53:00Z"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하지만, 기계가 데이터로부터 소프트웨어를 만들어내는 과정을 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인간은 </w:delText>
        </w:r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짧은 시간이지만 데이터 과학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을 통해</w:delText>
        </w:r>
        <w:r w:rsidR="00032EE1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지식과 경험을</w:delText>
        </w:r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축적하고 있다. </w:delText>
        </w:r>
        <w:commentRangeEnd w:id="208"/>
        <w:r w:rsidR="001E273A" w:rsidDel="008351AA">
          <w:rPr>
            <w:rStyle w:val="a6"/>
          </w:rPr>
          <w:commentReference w:id="208"/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이미 </w:delText>
        </w:r>
        <w:r w:rsidR="00B6397A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이론적인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면은 </w:delText>
        </w:r>
        <w:r w:rsidR="00D63D66" w:rsidDel="008351A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Tidyverse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로</w:delText>
        </w:r>
        <w:r w:rsidR="00B6397A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토대를 </w:delText>
        </w:r>
        <w:r w:rsidR="00B6397A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자리잡아 가고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있으며,</w:delText>
        </w:r>
        <w:r w:rsidR="00B6397A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이를 적용한 </w:delText>
        </w:r>
        <w:r w:rsidR="00B6397A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사례가 늘어남에 따라 경험과 기술축적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의</w:delText>
        </w:r>
        <w:r w:rsidR="00B6397A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가속화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는 물론,</w:delText>
        </w:r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D63D66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데이터 과학은 </w:delText>
        </w:r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심화되는 </w:delText>
        </w:r>
        <w:commentRangeStart w:id="216"/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디지털 불평등</w:delText>
        </w:r>
        <w:r w:rsidR="00032EE1"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을 해결할 수 있는</w:delText>
        </w:r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은총알(</w:delText>
        </w:r>
        <w:r w:rsidDel="008351AA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Silver Bullet)</w:delText>
        </w:r>
        <w:r w:rsidDel="008351A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로 기대를 받고 있다. </w:delText>
        </w:r>
        <w:commentRangeEnd w:id="216"/>
        <w:r w:rsidR="001E273A" w:rsidDel="008351AA">
          <w:rPr>
            <w:rStyle w:val="a6"/>
          </w:rPr>
          <w:commentReference w:id="216"/>
        </w:r>
      </w:del>
    </w:p>
    <w:p w14:paraId="6A66049C" w14:textId="386CAB93" w:rsidR="00FC704A" w:rsidRDefault="00454ED9" w:rsidP="008351AA">
      <w:pPr>
        <w:widowControl/>
        <w:wordWrap/>
        <w:autoSpaceDE/>
        <w:autoSpaceDN/>
        <w:spacing w:after="0" w:line="276" w:lineRule="auto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pPrChange w:id="217" w:author="Microsoft Office User" w:date="2020-08-15T15:53:00Z">
          <w:pPr>
            <w:widowControl/>
            <w:wordWrap/>
            <w:autoSpaceDE/>
            <w:autoSpaceDN/>
            <w:spacing w:after="0" w:line="276" w:lineRule="auto"/>
            <w:ind w:firstLine="240"/>
          </w:pPr>
        </w:pPrChange>
      </w:pPr>
      <w:del w:id="218" w:author="Microsoft Office User" w:date="2020-08-15T15:44:00Z">
        <w:r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단기적으로 </w:delText>
        </w:r>
        <w:r w:rsidR="00C978B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데이터 과학은 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기계가 데이터로부터 알고리즘을 추출하여 </w:delText>
        </w:r>
        <w:r w:rsidR="00B324F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제작하는 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소프트웨어 성숙도</w:delText>
        </w:r>
        <w:r w:rsidR="00B324F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(</w:delText>
        </w:r>
        <w:r w:rsidR="00B324F7" w:rsidDel="006A792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Software Maturity</w:delText>
        </w:r>
        <w:r w:rsidR="00B324F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)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를 가속</w:delText>
        </w:r>
        <w:r w:rsidR="00E0114A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화 시켜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9F7027" w:rsidDel="006A792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Commodity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화 시킴으로써 </w:delText>
        </w:r>
        <w:commentRangeStart w:id="219"/>
        <w:r w:rsidR="00E0114A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독</w:delText>
        </w:r>
        <w:r w:rsidR="00B324F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과점으로부터</w:delText>
        </w:r>
        <w:r w:rsidR="00E0114A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발생</w:delText>
        </w:r>
        <w:r w:rsidR="00B324F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되는</w:delText>
        </w:r>
        <w:r w:rsidR="007535BC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불평등</w:delText>
        </w:r>
        <w:r w:rsidR="00B324F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을</w:delText>
        </w:r>
        <w:r w:rsidR="007535BC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방지</w:delText>
        </w:r>
        <w:commentRangeEnd w:id="219"/>
        <w:r w:rsidR="001E273A" w:rsidDel="006A7926">
          <w:rPr>
            <w:rStyle w:val="a6"/>
          </w:rPr>
          <w:commentReference w:id="219"/>
        </w:r>
        <w:r w:rsidR="001808A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하는데</w:delText>
        </w:r>
        <w:r w:rsidR="007535BC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기여할 것이다.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중장기적으로</w:delText>
        </w:r>
        <w:r w:rsidR="001808A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는</w:delText>
        </w:r>
        <w:r w:rsidR="009F7027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r w:rsidR="00C978B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기계가 만든 소프트웨어와 사람이 만든 소프트웨어를 아우르는 통합된 소프트웨어를 </w:delText>
        </w:r>
        <w:r w:rsidR="001808A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제작함</w:delText>
        </w:r>
        <w:r w:rsidR="00C978B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으로써 </w:delText>
        </w:r>
        <w:r w:rsidR="001808A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그 이전 아무도 가지 않은 </w:delText>
        </w:r>
        <w:r w:rsidR="00C978B5"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새로운 세상을 열어</w:delText>
        </w:r>
        <w:r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가는데 </w:delText>
        </w:r>
        <w:commentRangeStart w:id="220"/>
        <w:r w:rsidDel="006A792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기여할 것이다.</w:delText>
        </w:r>
        <w:commentRangeEnd w:id="220"/>
        <w:r w:rsidR="001E273A" w:rsidDel="006A7926">
          <w:rPr>
            <w:rStyle w:val="a6"/>
          </w:rPr>
          <w:commentReference w:id="220"/>
        </w:r>
      </w:del>
    </w:p>
    <w:p w14:paraId="2B3778EA" w14:textId="4F792885" w:rsidR="00FC704A" w:rsidRDefault="00FC704A" w:rsidP="00FC704A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761456E5" w14:textId="60B58E90" w:rsidR="00FC704A" w:rsidRPr="00C4133B" w:rsidRDefault="00FC704A" w:rsidP="00C4133B">
      <w:pPr>
        <w:widowControl/>
        <w:wordWrap/>
        <w:autoSpaceDE/>
        <w:autoSpaceDN/>
        <w:spacing w:after="0" w:line="276" w:lineRule="auto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FE7FE7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참고문헌</w:t>
      </w:r>
    </w:p>
    <w:p w14:paraId="66CBB507" w14:textId="14700A26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Cummings MM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Man versus machine or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man+machine</w:t>
      </w:r>
      <w:proofErr w:type="spellEnd"/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IEEE Intelligent Systems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2014;29:62–9.</w:t>
      </w:r>
    </w:p>
    <w:p w14:paraId="2FECBE03" w14:textId="4495C964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Mishel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L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Gould E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Bivens J.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Wage stagnation in nine charts. Economic Policy Institute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2015;6:2–13.</w:t>
      </w:r>
    </w:p>
    <w:p w14:paraId="28424538" w14:textId="109FF5D5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Kaplan J.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Humans need not apply: A guide to wealth and work in the age of artificial intelligence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Yale University Press 2015.</w:t>
      </w:r>
    </w:p>
    <w:p w14:paraId="11663DCD" w14:textId="71BD2C70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Wing JM.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Computational thinking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Communications of the ACM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2006;49:33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</w:t>
      </w:r>
    </w:p>
    <w:p w14:paraId="1A5DADC1" w14:textId="5AA1F157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김기범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, 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이효정</w:t>
      </w:r>
      <w:r w:rsid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,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박도휘</w:t>
      </w:r>
      <w:proofErr w:type="spellEnd"/>
      <w:r w:rsid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기업 운영 혁신을 위한 데이터 과학: 기업의 활용 방안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삼정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KPMG 경제연구원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2020;제121호.</w:t>
      </w:r>
    </w:p>
    <w:p w14:paraId="56EBD1AF" w14:textId="271FCFA8" w:rsidR="006D4B9C" w:rsidRPr="00593945" w:rsidRDefault="00FC704A" w:rsidP="00C4133B">
      <w:r w:rsidDel="00FC704A">
        <w:t xml:space="preserve"> </w:t>
      </w:r>
    </w:p>
    <w:sectPr w:rsidR="006D4B9C" w:rsidRPr="00593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kang" w:date="2020-08-15T07:41:00Z" w:initials="k">
    <w:p w14:paraId="7BDB3777" w14:textId="69C99F3E" w:rsidR="00652281" w:rsidRDefault="0065228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이 말인 서로 잘하는 영역이 근본적으로 다르다는 의미인지,</w:t>
      </w:r>
      <w:r>
        <w:t xml:space="preserve"> </w:t>
      </w:r>
      <w:r>
        <w:rPr>
          <w:rFonts w:hint="eastAsia"/>
        </w:rPr>
        <w:t xml:space="preserve">다르다고 볼 이유는 없지만 현재 기계의 발전이 완전하지 않아서 인간이 할 수 있는 부분이 남아 있어서 점차 자동화 비율이 </w:t>
      </w:r>
      <w:proofErr w:type="spellStart"/>
      <w:r>
        <w:rPr>
          <w:rFonts w:hint="eastAsia"/>
        </w:rPr>
        <w:t>낮은쪽에서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높은쪽으로</w:t>
      </w:r>
      <w:proofErr w:type="spellEnd"/>
      <w:r>
        <w:rPr>
          <w:rFonts w:hint="eastAsia"/>
        </w:rPr>
        <w:t xml:space="preserve"> 진행된다는 것인지,</w:t>
      </w:r>
      <w:r>
        <w:t xml:space="preserve"> </w:t>
      </w:r>
      <w:r>
        <w:rPr>
          <w:rFonts w:hint="eastAsia"/>
        </w:rPr>
        <w:t>설명과 정당화가 필요하겠습니다.</w:t>
      </w:r>
      <w:r>
        <w:t xml:space="preserve"> </w:t>
      </w:r>
    </w:p>
  </w:comment>
  <w:comment w:id="66" w:author="kang" w:date="2020-08-15T07:54:00Z" w:initials="k">
    <w:p w14:paraId="5D9EC62E" w14:textId="2C5F59C6" w:rsidR="00652281" w:rsidRDefault="00652281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이렇게 단정하기 보다는 </w:t>
      </w:r>
      <w:r>
        <w:t>"</w:t>
      </w:r>
      <w:r>
        <w:rPr>
          <w:rFonts w:hint="eastAsia"/>
        </w:rPr>
        <w:t>아직까지는"</w:t>
      </w:r>
      <w:r>
        <w:t xml:space="preserve"> </w:t>
      </w:r>
      <w:r>
        <w:rPr>
          <w:rFonts w:hint="eastAsia"/>
        </w:rPr>
        <w:t>정도로 말해야 하지 않을까요?</w:t>
      </w:r>
      <w:r>
        <w:t xml:space="preserve"> </w:t>
      </w:r>
      <w:r>
        <w:rPr>
          <w:rFonts w:hint="eastAsia"/>
        </w:rPr>
        <w:t>앞으로도 한동안은 이런 추세가 갈 것이기 때문에 이 글의 주장을 하는 것이지,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이부분도</w:t>
      </w:r>
      <w:proofErr w:type="spellEnd"/>
      <w:r>
        <w:rPr>
          <w:rFonts w:hint="eastAsia"/>
        </w:rPr>
        <w:t xml:space="preserve"> 느리지만 점점 기계에 의하여 대체되어 갈 것이라고 보아야 하지 않을까요?</w:t>
      </w:r>
      <w:r>
        <w:t xml:space="preserve"> </w:t>
      </w:r>
    </w:p>
  </w:comment>
  <w:comment w:id="149" w:author="Sungwon Kang" w:date="2020-08-15T08:53:00Z" w:initials="SK">
    <w:p w14:paraId="11928FEC" w14:textId="53BA944F" w:rsidR="001E273A" w:rsidRDefault="001E27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데이터 과학을 소개하면서 너무 전문적인 용어가 많이 나와서 </w:t>
      </w:r>
      <w:proofErr w:type="spellStart"/>
      <w:r>
        <w:rPr>
          <w:rFonts w:hint="eastAsia"/>
        </w:rPr>
        <w:t>아는사람만</w:t>
      </w:r>
      <w:proofErr w:type="spellEnd"/>
      <w:r>
        <w:rPr>
          <w:rFonts w:hint="eastAsia"/>
        </w:rPr>
        <w:t xml:space="preserve"> 알아듣고, 모르는 사람이 이해하기는 힘들게 되어 있습니다. 더 쉽게 써주고, 사람이 수행한다는 데이터과학의 범위와 기계가 하는 범위가 뚜렷이 구별되게 써주면 좋겠습니다. </w:t>
      </w:r>
    </w:p>
  </w:comment>
  <w:comment w:id="201" w:author="Sungwon Kang" w:date="2020-08-15T09:01:00Z" w:initials="SK">
    <w:p w14:paraId="4D0DD090" w14:textId="77777777" w:rsidR="006A7926" w:rsidRDefault="006A7926" w:rsidP="006A79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너무나 </w:t>
      </w:r>
      <w:proofErr w:type="spellStart"/>
      <w:r>
        <w:rPr>
          <w:rFonts w:hint="eastAsia"/>
        </w:rPr>
        <w:t>압축적입니다</w:t>
      </w:r>
      <w:proofErr w:type="spellEnd"/>
      <w:r>
        <w:rPr>
          <w:rFonts w:hint="eastAsia"/>
        </w:rPr>
        <w:t xml:space="preserve">. 이것이 가능한 이유를 납득하기 어렵습니다. </w:t>
      </w:r>
    </w:p>
  </w:comment>
  <w:comment w:id="205" w:author="Sungwon Kang" w:date="2020-08-15T09:02:00Z" w:initials="SK">
    <w:p w14:paraId="2606FA68" w14:textId="77777777" w:rsidR="006A7926" w:rsidRDefault="006A7926" w:rsidP="006A7926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왜 그런가요? </w:t>
      </w:r>
    </w:p>
  </w:comment>
  <w:comment w:id="208" w:author="Sungwon Kang" w:date="2020-08-15T08:59:00Z" w:initials="SK">
    <w:p w14:paraId="410E722E" w14:textId="7839613A" w:rsidR="001E273A" w:rsidRDefault="001E27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무슨 말인가요? </w:t>
      </w:r>
    </w:p>
  </w:comment>
  <w:comment w:id="216" w:author="Sungwon Kang" w:date="2020-08-15T09:00:00Z" w:initials="SK">
    <w:p w14:paraId="4C53ED00" w14:textId="741ED9FA" w:rsidR="001E273A" w:rsidRDefault="001E27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이것은 주장인데, 그 근거는 무엇인가요? </w:t>
      </w:r>
    </w:p>
  </w:comment>
  <w:comment w:id="219" w:author="Sungwon Kang" w:date="2020-08-15T09:01:00Z" w:initials="SK">
    <w:p w14:paraId="5E9D41AE" w14:textId="33F4DA06" w:rsidR="001E273A" w:rsidRDefault="001E27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너무나 </w:t>
      </w:r>
      <w:proofErr w:type="spellStart"/>
      <w:r>
        <w:rPr>
          <w:rFonts w:hint="eastAsia"/>
        </w:rPr>
        <w:t>압축적입니다</w:t>
      </w:r>
      <w:proofErr w:type="spellEnd"/>
      <w:r>
        <w:rPr>
          <w:rFonts w:hint="eastAsia"/>
        </w:rPr>
        <w:t xml:space="preserve">. 이것이 가능한 이유를 납득하기 어렵습니다. </w:t>
      </w:r>
    </w:p>
  </w:comment>
  <w:comment w:id="220" w:author="Sungwon Kang" w:date="2020-08-15T09:02:00Z" w:initials="SK">
    <w:p w14:paraId="535CE92D" w14:textId="1A18E1A3" w:rsidR="001E273A" w:rsidRDefault="001E273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왜 그런가요?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DB3777" w15:done="0"/>
  <w15:commentEx w15:paraId="5D9EC62E" w15:done="0"/>
  <w15:commentEx w15:paraId="11928FEC" w15:done="0"/>
  <w15:commentEx w15:paraId="4D0DD090" w15:done="0"/>
  <w15:commentEx w15:paraId="2606FA68" w15:done="0"/>
  <w15:commentEx w15:paraId="410E722E" w15:done="0"/>
  <w15:commentEx w15:paraId="4C53ED00" w15:done="0"/>
  <w15:commentEx w15:paraId="5E9D41AE" w15:done="0"/>
  <w15:commentEx w15:paraId="535CE9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DB3777" w16cid:durableId="22E273E2"/>
  <w16cid:commentId w16cid:paraId="5D9EC62E" w16cid:durableId="22E273E3"/>
  <w16cid:commentId w16cid:paraId="11928FEC" w16cid:durableId="22E273E4"/>
  <w16cid:commentId w16cid:paraId="4D0DD090" w16cid:durableId="22E28170"/>
  <w16cid:commentId w16cid:paraId="2606FA68" w16cid:durableId="22E2816F"/>
  <w16cid:commentId w16cid:paraId="410E722E" w16cid:durableId="22E273E5"/>
  <w16cid:commentId w16cid:paraId="4C53ED00" w16cid:durableId="22E273E6"/>
  <w16cid:commentId w16cid:paraId="5E9D41AE" w16cid:durableId="22E273E7"/>
  <w16cid:commentId w16cid:paraId="535CE92D" w16cid:durableId="22E273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7966D" w14:textId="77777777" w:rsidR="007F5858" w:rsidRDefault="007F5858" w:rsidP="00AE799A">
      <w:pPr>
        <w:spacing w:after="0" w:line="240" w:lineRule="auto"/>
      </w:pPr>
      <w:r>
        <w:separator/>
      </w:r>
    </w:p>
  </w:endnote>
  <w:endnote w:type="continuationSeparator" w:id="0">
    <w:p w14:paraId="483EFA16" w14:textId="77777777" w:rsidR="007F5858" w:rsidRDefault="007F5858" w:rsidP="00AE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97E99" w14:textId="77777777" w:rsidR="007F5858" w:rsidRDefault="007F5858" w:rsidP="00AE799A">
      <w:pPr>
        <w:spacing w:after="0" w:line="240" w:lineRule="auto"/>
      </w:pPr>
      <w:r>
        <w:separator/>
      </w:r>
    </w:p>
  </w:footnote>
  <w:footnote w:type="continuationSeparator" w:id="0">
    <w:p w14:paraId="3459DCC1" w14:textId="77777777" w:rsidR="007F5858" w:rsidRDefault="007F5858" w:rsidP="00AE799A">
      <w:pPr>
        <w:spacing w:after="0" w:line="240" w:lineRule="auto"/>
      </w:pPr>
      <w:r>
        <w:continuationSeparator/>
      </w:r>
    </w:p>
  </w:footnote>
  <w:footnote w:id="1">
    <w:p w14:paraId="4F0FC6CF" w14:textId="71665642" w:rsidR="001E273A" w:rsidDel="002845B5" w:rsidRDefault="001E273A">
      <w:pPr>
        <w:pStyle w:val="ad"/>
        <w:rPr>
          <w:del w:id="174" w:author="Microsoft Office User" w:date="2020-08-15T15:34:00Z"/>
        </w:rPr>
      </w:pPr>
      <w:ins w:id="175" w:author="Sungwon Kang" w:date="2020-08-15T08:50:00Z">
        <w:del w:id="176" w:author="Microsoft Office User" w:date="2020-08-15T15:34:00Z">
          <w:r w:rsidDel="002845B5">
            <w:rPr>
              <w:rStyle w:val="ae"/>
            </w:rPr>
            <w:footnoteRef/>
          </w:r>
          <w:r w:rsidDel="002845B5">
            <w:delText xml:space="preserve"> </w:delText>
          </w:r>
        </w:del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725BF"/>
    <w:multiLevelType w:val="multilevel"/>
    <w:tmpl w:val="944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7091"/>
    <w:multiLevelType w:val="multilevel"/>
    <w:tmpl w:val="823C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27780"/>
    <w:multiLevelType w:val="hybridMultilevel"/>
    <w:tmpl w:val="9B9E9500"/>
    <w:lvl w:ilvl="0" w:tplc="25BA9E0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8" w:hanging="400"/>
      </w:pPr>
    </w:lvl>
    <w:lvl w:ilvl="2" w:tplc="0409001B" w:tentative="1">
      <w:start w:val="1"/>
      <w:numFmt w:val="lowerRoman"/>
      <w:lvlText w:val="%3."/>
      <w:lvlJc w:val="right"/>
      <w:pPr>
        <w:ind w:left="1418" w:hanging="400"/>
      </w:pPr>
    </w:lvl>
    <w:lvl w:ilvl="3" w:tplc="0409000F" w:tentative="1">
      <w:start w:val="1"/>
      <w:numFmt w:val="decimal"/>
      <w:lvlText w:val="%4."/>
      <w:lvlJc w:val="left"/>
      <w:pPr>
        <w:ind w:left="1818" w:hanging="400"/>
      </w:pPr>
    </w:lvl>
    <w:lvl w:ilvl="4" w:tplc="04090019" w:tentative="1">
      <w:start w:val="1"/>
      <w:numFmt w:val="upperLetter"/>
      <w:lvlText w:val="%5."/>
      <w:lvlJc w:val="left"/>
      <w:pPr>
        <w:ind w:left="2218" w:hanging="400"/>
      </w:pPr>
    </w:lvl>
    <w:lvl w:ilvl="5" w:tplc="0409001B" w:tentative="1">
      <w:start w:val="1"/>
      <w:numFmt w:val="lowerRoman"/>
      <w:lvlText w:val="%6."/>
      <w:lvlJc w:val="right"/>
      <w:pPr>
        <w:ind w:left="2618" w:hanging="400"/>
      </w:pPr>
    </w:lvl>
    <w:lvl w:ilvl="6" w:tplc="0409000F" w:tentative="1">
      <w:start w:val="1"/>
      <w:numFmt w:val="decimal"/>
      <w:lvlText w:val="%7."/>
      <w:lvlJc w:val="left"/>
      <w:pPr>
        <w:ind w:left="3018" w:hanging="400"/>
      </w:pPr>
    </w:lvl>
    <w:lvl w:ilvl="7" w:tplc="04090019" w:tentative="1">
      <w:start w:val="1"/>
      <w:numFmt w:val="upperLetter"/>
      <w:lvlText w:val="%8."/>
      <w:lvlJc w:val="left"/>
      <w:pPr>
        <w:ind w:left="3418" w:hanging="400"/>
      </w:pPr>
    </w:lvl>
    <w:lvl w:ilvl="8" w:tplc="0409001B" w:tentative="1">
      <w:start w:val="1"/>
      <w:numFmt w:val="lowerRoman"/>
      <w:lvlText w:val="%9."/>
      <w:lvlJc w:val="right"/>
      <w:pPr>
        <w:ind w:left="3818" w:hanging="400"/>
      </w:pPr>
    </w:lvl>
  </w:abstractNum>
  <w:abstractNum w:abstractNumId="3" w15:restartNumberingAfterBreak="0">
    <w:nsid w:val="53440D81"/>
    <w:multiLevelType w:val="multilevel"/>
    <w:tmpl w:val="9D7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21AC3"/>
    <w:multiLevelType w:val="hybridMultilevel"/>
    <w:tmpl w:val="DE28365A"/>
    <w:lvl w:ilvl="0" w:tplc="0409000F">
      <w:start w:val="1"/>
      <w:numFmt w:val="decimal"/>
      <w:lvlText w:val="%1."/>
      <w:lvlJc w:val="left"/>
      <w:pPr>
        <w:ind w:left="352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gwon Kang">
    <w15:presenceInfo w15:providerId="Windows Live" w15:userId="477c87958fb55b74"/>
  </w15:person>
  <w15:person w15:author="kang">
    <w15:presenceInfo w15:providerId="None" w15:userId="kang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C7"/>
    <w:rsid w:val="000020D6"/>
    <w:rsid w:val="000025BD"/>
    <w:rsid w:val="00023C29"/>
    <w:rsid w:val="00023F41"/>
    <w:rsid w:val="00032EE1"/>
    <w:rsid w:val="00054D02"/>
    <w:rsid w:val="0006049D"/>
    <w:rsid w:val="00073BDD"/>
    <w:rsid w:val="00082E1E"/>
    <w:rsid w:val="000B7C13"/>
    <w:rsid w:val="000C0E7F"/>
    <w:rsid w:val="000C578C"/>
    <w:rsid w:val="000D2194"/>
    <w:rsid w:val="000D5944"/>
    <w:rsid w:val="00116579"/>
    <w:rsid w:val="001174E0"/>
    <w:rsid w:val="00122C8F"/>
    <w:rsid w:val="00127E18"/>
    <w:rsid w:val="001310ED"/>
    <w:rsid w:val="00140E1A"/>
    <w:rsid w:val="00142E03"/>
    <w:rsid w:val="00145D15"/>
    <w:rsid w:val="00156C84"/>
    <w:rsid w:val="001808A5"/>
    <w:rsid w:val="00181FF1"/>
    <w:rsid w:val="00185355"/>
    <w:rsid w:val="00187E9C"/>
    <w:rsid w:val="001A7C0D"/>
    <w:rsid w:val="001B733F"/>
    <w:rsid w:val="001C4A4D"/>
    <w:rsid w:val="001D2BDA"/>
    <w:rsid w:val="001D5B20"/>
    <w:rsid w:val="001E0428"/>
    <w:rsid w:val="001E08AA"/>
    <w:rsid w:val="001E273A"/>
    <w:rsid w:val="001E7669"/>
    <w:rsid w:val="001F4E58"/>
    <w:rsid w:val="0021745A"/>
    <w:rsid w:val="002202A6"/>
    <w:rsid w:val="00221AEE"/>
    <w:rsid w:val="0023580F"/>
    <w:rsid w:val="00240F60"/>
    <w:rsid w:val="0024413E"/>
    <w:rsid w:val="00257C7A"/>
    <w:rsid w:val="00265459"/>
    <w:rsid w:val="002845B5"/>
    <w:rsid w:val="00292CAC"/>
    <w:rsid w:val="00296C26"/>
    <w:rsid w:val="002A3E36"/>
    <w:rsid w:val="002A6B6C"/>
    <w:rsid w:val="002C79C0"/>
    <w:rsid w:val="00315E77"/>
    <w:rsid w:val="00315ED2"/>
    <w:rsid w:val="003251CB"/>
    <w:rsid w:val="00334F90"/>
    <w:rsid w:val="00335579"/>
    <w:rsid w:val="00360605"/>
    <w:rsid w:val="00384770"/>
    <w:rsid w:val="003918BA"/>
    <w:rsid w:val="003943A8"/>
    <w:rsid w:val="003A2929"/>
    <w:rsid w:val="003B063B"/>
    <w:rsid w:val="003B5EAE"/>
    <w:rsid w:val="003B79BC"/>
    <w:rsid w:val="003C2CC6"/>
    <w:rsid w:val="003D716B"/>
    <w:rsid w:val="003E6378"/>
    <w:rsid w:val="003E6C14"/>
    <w:rsid w:val="004043BA"/>
    <w:rsid w:val="00437C0B"/>
    <w:rsid w:val="00441585"/>
    <w:rsid w:val="00442C2F"/>
    <w:rsid w:val="004513E5"/>
    <w:rsid w:val="00454ED9"/>
    <w:rsid w:val="00486B50"/>
    <w:rsid w:val="004A49AA"/>
    <w:rsid w:val="004A4C78"/>
    <w:rsid w:val="004A5638"/>
    <w:rsid w:val="004B7AC7"/>
    <w:rsid w:val="004C62FC"/>
    <w:rsid w:val="004F1C6B"/>
    <w:rsid w:val="00501567"/>
    <w:rsid w:val="00504B19"/>
    <w:rsid w:val="005211DB"/>
    <w:rsid w:val="00521D1D"/>
    <w:rsid w:val="00534C2A"/>
    <w:rsid w:val="0053596E"/>
    <w:rsid w:val="0054262D"/>
    <w:rsid w:val="0055071F"/>
    <w:rsid w:val="0056782D"/>
    <w:rsid w:val="00586EB8"/>
    <w:rsid w:val="00593945"/>
    <w:rsid w:val="005A3125"/>
    <w:rsid w:val="005C565D"/>
    <w:rsid w:val="005E0940"/>
    <w:rsid w:val="005E59EF"/>
    <w:rsid w:val="005F2C54"/>
    <w:rsid w:val="006127A7"/>
    <w:rsid w:val="00621ACB"/>
    <w:rsid w:val="006220D4"/>
    <w:rsid w:val="00633B84"/>
    <w:rsid w:val="00652281"/>
    <w:rsid w:val="00664D0D"/>
    <w:rsid w:val="006662E9"/>
    <w:rsid w:val="0068080E"/>
    <w:rsid w:val="006925CA"/>
    <w:rsid w:val="00694809"/>
    <w:rsid w:val="006A7926"/>
    <w:rsid w:val="006C13AC"/>
    <w:rsid w:val="006C72CC"/>
    <w:rsid w:val="006D324A"/>
    <w:rsid w:val="006D4B9C"/>
    <w:rsid w:val="006D6F83"/>
    <w:rsid w:val="006E260E"/>
    <w:rsid w:val="006E4656"/>
    <w:rsid w:val="006E48FB"/>
    <w:rsid w:val="006F4FF6"/>
    <w:rsid w:val="00710D15"/>
    <w:rsid w:val="00725117"/>
    <w:rsid w:val="007369AB"/>
    <w:rsid w:val="007535BC"/>
    <w:rsid w:val="00766D39"/>
    <w:rsid w:val="007838C2"/>
    <w:rsid w:val="00783A46"/>
    <w:rsid w:val="00794359"/>
    <w:rsid w:val="00797FAE"/>
    <w:rsid w:val="007A20D3"/>
    <w:rsid w:val="007A2A30"/>
    <w:rsid w:val="007A4B11"/>
    <w:rsid w:val="007C2367"/>
    <w:rsid w:val="007C4D55"/>
    <w:rsid w:val="007E6C20"/>
    <w:rsid w:val="007F08B4"/>
    <w:rsid w:val="007F5858"/>
    <w:rsid w:val="00803763"/>
    <w:rsid w:val="008207A1"/>
    <w:rsid w:val="0082658C"/>
    <w:rsid w:val="008351AA"/>
    <w:rsid w:val="00851818"/>
    <w:rsid w:val="00863F28"/>
    <w:rsid w:val="00866539"/>
    <w:rsid w:val="0088403D"/>
    <w:rsid w:val="008A2A27"/>
    <w:rsid w:val="008B623A"/>
    <w:rsid w:val="008E0B8B"/>
    <w:rsid w:val="008E74D8"/>
    <w:rsid w:val="00900732"/>
    <w:rsid w:val="0090310A"/>
    <w:rsid w:val="009213C5"/>
    <w:rsid w:val="009524F2"/>
    <w:rsid w:val="00953EFA"/>
    <w:rsid w:val="00956E3C"/>
    <w:rsid w:val="009707C3"/>
    <w:rsid w:val="0097099B"/>
    <w:rsid w:val="009740F1"/>
    <w:rsid w:val="00983DB0"/>
    <w:rsid w:val="009869AF"/>
    <w:rsid w:val="00992CE6"/>
    <w:rsid w:val="009B5CDA"/>
    <w:rsid w:val="009B6575"/>
    <w:rsid w:val="009F7027"/>
    <w:rsid w:val="00A2008B"/>
    <w:rsid w:val="00A20359"/>
    <w:rsid w:val="00A22CBF"/>
    <w:rsid w:val="00A45801"/>
    <w:rsid w:val="00A6246E"/>
    <w:rsid w:val="00A627D5"/>
    <w:rsid w:val="00AB7819"/>
    <w:rsid w:val="00AC4A8E"/>
    <w:rsid w:val="00AD537E"/>
    <w:rsid w:val="00AD7991"/>
    <w:rsid w:val="00AE799A"/>
    <w:rsid w:val="00AF7D53"/>
    <w:rsid w:val="00B133B1"/>
    <w:rsid w:val="00B140F5"/>
    <w:rsid w:val="00B26D97"/>
    <w:rsid w:val="00B324F7"/>
    <w:rsid w:val="00B40C02"/>
    <w:rsid w:val="00B411AC"/>
    <w:rsid w:val="00B62299"/>
    <w:rsid w:val="00B6397A"/>
    <w:rsid w:val="00B9247A"/>
    <w:rsid w:val="00C00D52"/>
    <w:rsid w:val="00C01F8B"/>
    <w:rsid w:val="00C1385C"/>
    <w:rsid w:val="00C27AEE"/>
    <w:rsid w:val="00C32E9E"/>
    <w:rsid w:val="00C354F9"/>
    <w:rsid w:val="00C4133B"/>
    <w:rsid w:val="00C41D33"/>
    <w:rsid w:val="00C47A1E"/>
    <w:rsid w:val="00C625E6"/>
    <w:rsid w:val="00C630FD"/>
    <w:rsid w:val="00C76F03"/>
    <w:rsid w:val="00C978B5"/>
    <w:rsid w:val="00CA668F"/>
    <w:rsid w:val="00CB390A"/>
    <w:rsid w:val="00CB6980"/>
    <w:rsid w:val="00CE1BE9"/>
    <w:rsid w:val="00CF1A07"/>
    <w:rsid w:val="00CF695F"/>
    <w:rsid w:val="00D03CD5"/>
    <w:rsid w:val="00D05257"/>
    <w:rsid w:val="00D1329F"/>
    <w:rsid w:val="00D2436C"/>
    <w:rsid w:val="00D3238C"/>
    <w:rsid w:val="00D5256F"/>
    <w:rsid w:val="00D63D66"/>
    <w:rsid w:val="00D674F0"/>
    <w:rsid w:val="00D75B02"/>
    <w:rsid w:val="00D83CA9"/>
    <w:rsid w:val="00D92A15"/>
    <w:rsid w:val="00DB02BE"/>
    <w:rsid w:val="00DB45BF"/>
    <w:rsid w:val="00DB659F"/>
    <w:rsid w:val="00DE7238"/>
    <w:rsid w:val="00E0114A"/>
    <w:rsid w:val="00E1423D"/>
    <w:rsid w:val="00E14575"/>
    <w:rsid w:val="00E17252"/>
    <w:rsid w:val="00E21339"/>
    <w:rsid w:val="00E23D1D"/>
    <w:rsid w:val="00E27216"/>
    <w:rsid w:val="00E328AE"/>
    <w:rsid w:val="00E413D1"/>
    <w:rsid w:val="00E44232"/>
    <w:rsid w:val="00E9149E"/>
    <w:rsid w:val="00E920DB"/>
    <w:rsid w:val="00E97D43"/>
    <w:rsid w:val="00EB6F09"/>
    <w:rsid w:val="00ED5E3D"/>
    <w:rsid w:val="00EE746C"/>
    <w:rsid w:val="00EF6A90"/>
    <w:rsid w:val="00F03D24"/>
    <w:rsid w:val="00F12798"/>
    <w:rsid w:val="00F25C51"/>
    <w:rsid w:val="00F318D1"/>
    <w:rsid w:val="00F461B2"/>
    <w:rsid w:val="00F50CB9"/>
    <w:rsid w:val="00F54E1C"/>
    <w:rsid w:val="00F909E5"/>
    <w:rsid w:val="00FA5751"/>
    <w:rsid w:val="00FA7374"/>
    <w:rsid w:val="00FC57E0"/>
    <w:rsid w:val="00FC704A"/>
    <w:rsid w:val="00FD2B05"/>
    <w:rsid w:val="00FE7FE7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99831"/>
  <w15:chartTrackingRefBased/>
  <w15:docId w15:val="{B2E35DC2-CC1A-4974-9913-5E85A3DC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F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B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4FF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272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721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27216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E27216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E2721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27216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E27216"/>
    <w:rPr>
      <w:b/>
      <w:bCs/>
    </w:rPr>
  </w:style>
  <w:style w:type="paragraph" w:styleId="a9">
    <w:name w:val="endnote text"/>
    <w:basedOn w:val="a"/>
    <w:link w:val="Char2"/>
    <w:uiPriority w:val="99"/>
    <w:semiHidden/>
    <w:unhideWhenUsed/>
    <w:rsid w:val="00AE799A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E799A"/>
  </w:style>
  <w:style w:type="character" w:styleId="aa">
    <w:name w:val="endnote reference"/>
    <w:basedOn w:val="a0"/>
    <w:uiPriority w:val="99"/>
    <w:semiHidden/>
    <w:unhideWhenUsed/>
    <w:rsid w:val="00AE799A"/>
    <w:rPr>
      <w:vertAlign w:val="superscript"/>
    </w:rPr>
  </w:style>
  <w:style w:type="paragraph" w:styleId="ab">
    <w:name w:val="header"/>
    <w:basedOn w:val="a"/>
    <w:link w:val="Char3"/>
    <w:uiPriority w:val="99"/>
    <w:unhideWhenUsed/>
    <w:rsid w:val="008265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658C"/>
  </w:style>
  <w:style w:type="paragraph" w:styleId="ac">
    <w:name w:val="footer"/>
    <w:basedOn w:val="a"/>
    <w:link w:val="Char4"/>
    <w:uiPriority w:val="99"/>
    <w:unhideWhenUsed/>
    <w:rsid w:val="008265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658C"/>
  </w:style>
  <w:style w:type="paragraph" w:styleId="ad">
    <w:name w:val="footnote text"/>
    <w:basedOn w:val="a"/>
    <w:link w:val="Char5"/>
    <w:uiPriority w:val="99"/>
    <w:unhideWhenUsed/>
    <w:rsid w:val="00442C2F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rsid w:val="00442C2F"/>
  </w:style>
  <w:style w:type="character" w:styleId="ae">
    <w:name w:val="footnote reference"/>
    <w:basedOn w:val="a0"/>
    <w:uiPriority w:val="99"/>
    <w:unhideWhenUsed/>
    <w:rsid w:val="00442C2F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334F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C704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FC704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C704A"/>
    <w:rPr>
      <w:rFonts w:ascii="굴림" w:eastAsia="굴림" w:hAnsi="굴림" w:cs="굴림"/>
      <w:b/>
      <w:bCs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itation">
    <w:name w:val="citation"/>
    <w:basedOn w:val="a0"/>
    <w:rsid w:val="00FC704A"/>
  </w:style>
  <w:style w:type="character" w:styleId="HTML">
    <w:name w:val="HTML Code"/>
    <w:basedOn w:val="a0"/>
    <w:uiPriority w:val="99"/>
    <w:semiHidden/>
    <w:unhideWhenUsed/>
    <w:rsid w:val="00FC704A"/>
    <w:rPr>
      <w:rFonts w:ascii="굴림체" w:eastAsia="굴림체" w:hAnsi="굴림체" w:cs="굴림체"/>
      <w:sz w:val="24"/>
      <w:szCs w:val="24"/>
    </w:rPr>
  </w:style>
  <w:style w:type="paragraph" w:styleId="af0">
    <w:name w:val="Revision"/>
    <w:hidden/>
    <w:uiPriority w:val="99"/>
    <w:semiHidden/>
    <w:rsid w:val="00956E3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9F29-7F60-9A4D-9487-DE0B3694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11</cp:revision>
  <cp:lastPrinted>2019-06-10T14:56:00Z</cp:lastPrinted>
  <dcterms:created xsi:type="dcterms:W3CDTF">2020-08-15T05:48:00Z</dcterms:created>
  <dcterms:modified xsi:type="dcterms:W3CDTF">2020-08-15T06:53:00Z</dcterms:modified>
</cp:coreProperties>
</file>
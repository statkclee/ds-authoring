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B5E7F" w14:textId="76F9FBDE" w:rsidR="00FC704A" w:rsidRPr="007E6C20" w:rsidDel="00FD2B05" w:rsidRDefault="009707C3" w:rsidP="00C4133B">
      <w:pPr>
        <w:pStyle w:val="1"/>
        <w:shd w:val="clear" w:color="auto" w:fill="FFFFFF"/>
        <w:spacing w:before="300" w:beforeAutospacing="0" w:after="150" w:afterAutospacing="0"/>
        <w:jc w:val="center"/>
        <w:rPr>
          <w:del w:id="0" w:author="Microsoft Office User" w:date="2020-08-14T19:17:00Z"/>
          <w:rFonts w:asciiTheme="minorHAnsi" w:eastAsiaTheme="minorHAnsi" w:hAnsiTheme="minorHAnsi" w:hint="eastAsia"/>
          <w:b w:val="0"/>
          <w:bCs w:val="0"/>
          <w:color w:val="333333"/>
          <w:sz w:val="44"/>
          <w:szCs w:val="44"/>
          <w:rPrChange w:id="1" w:author="Microsoft Office User" w:date="2020-08-14T19:16:00Z">
            <w:rPr>
              <w:del w:id="2" w:author="Microsoft Office User" w:date="2020-08-14T19:17:00Z"/>
              <w:rFonts w:ascii="inherit" w:hAnsi="inherit" w:hint="eastAsia"/>
              <w:b w:val="0"/>
              <w:bCs w:val="0"/>
              <w:color w:val="333333"/>
              <w:sz w:val="44"/>
              <w:szCs w:val="44"/>
            </w:rPr>
          </w:rPrChange>
        </w:rPr>
      </w:pPr>
      <w:ins w:id="3" w:author="Microsoft Office User" w:date="2020-08-14T19:14:00Z"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4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>기계가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5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 xml:space="preserve"> 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6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>만든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7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 xml:space="preserve"> 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8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>소프트웨어</w:t>
        </w:r>
      </w:ins>
      <w:ins w:id="9" w:author="Microsoft Office User" w:date="2020-08-14T19:16:00Z">
        <w:r w:rsidR="00D1329F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</w:rPr>
          <w:t xml:space="preserve">로 인해 파생된 </w:t>
        </w:r>
      </w:ins>
      <w:ins w:id="10" w:author="Microsoft Office User" w:date="2020-08-14T19:14:00Z"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11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>불평등과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12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 xml:space="preserve"> </w:t>
        </w:r>
      </w:ins>
      <w:ins w:id="13" w:author="Microsoft Office User" w:date="2020-08-14T19:15:00Z"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14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>데이터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15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 xml:space="preserve"> 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16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>과학의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17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 xml:space="preserve"> </w:t>
        </w:r>
        <w:r w:rsidRPr="007E6C20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18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t>역할</w:t>
        </w:r>
      </w:ins>
      <w:commentRangeStart w:id="19"/>
      <w:del w:id="20" w:author="Microsoft Office User" w:date="2020-08-14T19:14:00Z">
        <w:r w:rsidR="00FC704A" w:rsidRPr="007E6C20" w:rsidDel="009707C3">
          <w:rPr>
            <w:rFonts w:asciiTheme="minorHAnsi" w:eastAsiaTheme="minorHAnsi" w:hAnsiTheme="minorHAnsi"/>
            <w:b w:val="0"/>
            <w:bCs w:val="0"/>
            <w:color w:val="333333"/>
            <w:sz w:val="44"/>
            <w:szCs w:val="44"/>
            <w:rPrChange w:id="21" w:author="Microsoft Office User" w:date="2020-08-14T19:16:00Z">
              <w:rPr>
                <w:rFonts w:ascii="inherit" w:hAnsi="inherit"/>
                <w:b w:val="0"/>
                <w:bCs w:val="0"/>
                <w:color w:val="333333"/>
                <w:sz w:val="44"/>
                <w:szCs w:val="44"/>
              </w:rPr>
            </w:rPrChange>
          </w:rPr>
          <w:delText>기계</w:delText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22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>학습</w:delText>
        </w:r>
        <w:r w:rsidR="00F461B2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23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>된</w:delText>
        </w:r>
        <w:r w:rsidR="00FC704A" w:rsidRPr="007E6C20" w:rsidDel="009707C3">
          <w:rPr>
            <w:rFonts w:asciiTheme="minorHAnsi" w:eastAsiaTheme="minorHAnsi" w:hAnsiTheme="minorHAnsi"/>
            <w:b w:val="0"/>
            <w:bCs w:val="0"/>
            <w:color w:val="333333"/>
            <w:sz w:val="44"/>
            <w:szCs w:val="44"/>
            <w:rPrChange w:id="24" w:author="Microsoft Office User" w:date="2020-08-14T19:16:00Z">
              <w:rPr>
                <w:rFonts w:ascii="inherit" w:hAnsi="inherit"/>
                <w:b w:val="0"/>
                <w:bCs w:val="0"/>
                <w:color w:val="333333"/>
                <w:sz w:val="44"/>
                <w:szCs w:val="44"/>
              </w:rPr>
            </w:rPrChange>
          </w:rPr>
          <w:delText xml:space="preserve"> </w:delText>
        </w:r>
        <w:r w:rsidR="00FC704A" w:rsidRPr="007E6C20" w:rsidDel="009707C3">
          <w:rPr>
            <w:rFonts w:asciiTheme="minorHAnsi" w:eastAsiaTheme="minorHAnsi" w:hAnsiTheme="minorHAnsi"/>
            <w:b w:val="0"/>
            <w:bCs w:val="0"/>
            <w:color w:val="333333"/>
            <w:sz w:val="44"/>
            <w:szCs w:val="44"/>
            <w:rPrChange w:id="25" w:author="Microsoft Office User" w:date="2020-08-14T19:16:00Z">
              <w:rPr>
                <w:rFonts w:ascii="inherit" w:hAnsi="inherit"/>
                <w:b w:val="0"/>
                <w:bCs w:val="0"/>
                <w:color w:val="333333"/>
                <w:sz w:val="44"/>
                <w:szCs w:val="44"/>
              </w:rPr>
            </w:rPrChange>
          </w:rPr>
          <w:delText>소프트웨어</w:delText>
        </w:r>
        <w:commentRangeEnd w:id="19"/>
        <w:r w:rsidR="00023F41" w:rsidRPr="007E6C20" w:rsidDel="009707C3">
          <w:rPr>
            <w:rStyle w:val="a6"/>
            <w:rFonts w:asciiTheme="minorHAnsi" w:eastAsiaTheme="minorHAnsi" w:hAnsiTheme="minorHAnsi" w:cstheme="minorBidi"/>
            <w:b w:val="0"/>
            <w:bCs w:val="0"/>
            <w:kern w:val="2"/>
            <w:rPrChange w:id="26" w:author="Microsoft Office User" w:date="2020-08-14T19:16:00Z">
              <w:rPr>
                <w:rStyle w:val="a6"/>
                <w:rFonts w:asciiTheme="minorHAnsi" w:eastAsiaTheme="minorEastAsia" w:hAnsiTheme="minorHAnsi" w:cstheme="minorBidi"/>
                <w:b w:val="0"/>
                <w:bCs w:val="0"/>
                <w:kern w:val="2"/>
              </w:rPr>
            </w:rPrChange>
          </w:rPr>
          <w:commentReference w:id="19"/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27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>에</w:delText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28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 xml:space="preserve"> </w:delText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29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>대한</w:delText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30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 xml:space="preserve"> </w:delText>
        </w:r>
        <w:r w:rsidR="00C978B5" w:rsidRPr="007E6C20" w:rsidDel="009707C3">
          <w:rPr>
            <w:rFonts w:asciiTheme="minorHAnsi" w:eastAsiaTheme="minorHAnsi" w:hAnsiTheme="minorHAnsi"/>
            <w:b w:val="0"/>
            <w:bCs w:val="0"/>
            <w:color w:val="333333"/>
            <w:sz w:val="44"/>
            <w:szCs w:val="44"/>
            <w:rPrChange w:id="31" w:author="Microsoft Office User" w:date="2020-08-14T19:16:00Z">
              <w:rPr>
                <w:rFonts w:ascii="inherit" w:hAnsi="inherit"/>
                <w:b w:val="0"/>
                <w:bCs w:val="0"/>
                <w:color w:val="333333"/>
                <w:sz w:val="44"/>
                <w:szCs w:val="44"/>
              </w:rPr>
            </w:rPrChange>
          </w:rPr>
          <w:delText>데이터</w:delText>
        </w:r>
        <w:r w:rsidR="00C978B5" w:rsidRPr="007E6C20" w:rsidDel="009707C3">
          <w:rPr>
            <w:rFonts w:asciiTheme="minorHAnsi" w:eastAsiaTheme="minorHAnsi" w:hAnsiTheme="minorHAnsi"/>
            <w:b w:val="0"/>
            <w:bCs w:val="0"/>
            <w:color w:val="333333"/>
            <w:sz w:val="44"/>
            <w:szCs w:val="44"/>
            <w:rPrChange w:id="32" w:author="Microsoft Office User" w:date="2020-08-14T19:16:00Z">
              <w:rPr>
                <w:rFonts w:ascii="inherit" w:hAnsi="inherit"/>
                <w:b w:val="0"/>
                <w:bCs w:val="0"/>
                <w:color w:val="333333"/>
                <w:sz w:val="44"/>
                <w:szCs w:val="44"/>
              </w:rPr>
            </w:rPrChange>
          </w:rPr>
          <w:delText xml:space="preserve"> </w:delText>
        </w:r>
        <w:r w:rsidR="00C978B5" w:rsidRPr="007E6C20" w:rsidDel="009707C3">
          <w:rPr>
            <w:rFonts w:asciiTheme="minorHAnsi" w:eastAsiaTheme="minorHAnsi" w:hAnsiTheme="minorHAnsi"/>
            <w:b w:val="0"/>
            <w:bCs w:val="0"/>
            <w:color w:val="333333"/>
            <w:sz w:val="44"/>
            <w:szCs w:val="44"/>
            <w:rPrChange w:id="33" w:author="Microsoft Office User" w:date="2020-08-14T19:16:00Z">
              <w:rPr>
                <w:rFonts w:ascii="inherit" w:hAnsi="inherit"/>
                <w:b w:val="0"/>
                <w:bCs w:val="0"/>
                <w:color w:val="333333"/>
                <w:sz w:val="44"/>
                <w:szCs w:val="44"/>
              </w:rPr>
            </w:rPrChange>
          </w:rPr>
          <w:delText>과학</w:delText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34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>의</w:delText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35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 xml:space="preserve"> </w:delText>
        </w:r>
        <w:r w:rsidR="00C978B5" w:rsidRPr="007E6C20" w:rsidDel="009707C3">
          <w:rPr>
            <w:rFonts w:asciiTheme="minorHAnsi" w:eastAsiaTheme="minorHAnsi" w:hAnsiTheme="minorHAnsi" w:hint="eastAsia"/>
            <w:b w:val="0"/>
            <w:bCs w:val="0"/>
            <w:color w:val="333333"/>
            <w:sz w:val="44"/>
            <w:szCs w:val="44"/>
            <w:rPrChange w:id="36" w:author="Microsoft Office User" w:date="2020-08-14T19:16:00Z">
              <w:rPr>
                <w:rFonts w:ascii="inherit" w:hAnsi="inherit" w:hint="eastAsia"/>
                <w:b w:val="0"/>
                <w:bCs w:val="0"/>
                <w:color w:val="333333"/>
                <w:sz w:val="44"/>
                <w:szCs w:val="44"/>
              </w:rPr>
            </w:rPrChange>
          </w:rPr>
          <w:delText>역할</w:delText>
        </w:r>
      </w:del>
    </w:p>
    <w:p w14:paraId="4110D8CC" w14:textId="77777777" w:rsidR="00C4133B" w:rsidRPr="007E6C20" w:rsidRDefault="00C4133B" w:rsidP="00FD2B05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inherit" w:hAnsi="inherit" w:hint="eastAsia"/>
          <w:b w:val="0"/>
          <w:bCs w:val="0"/>
          <w:color w:val="333333"/>
          <w:sz w:val="52"/>
          <w:szCs w:val="52"/>
          <w:rPrChange w:id="37" w:author="Microsoft Office User" w:date="2020-08-14T19:16:00Z">
            <w:rPr>
              <w:rFonts w:ascii="inherit" w:hAnsi="inherit" w:hint="eastAsia"/>
              <w:b w:val="0"/>
              <w:bCs w:val="0"/>
              <w:color w:val="333333"/>
              <w:sz w:val="52"/>
              <w:szCs w:val="52"/>
            </w:rPr>
          </w:rPrChange>
        </w:rPr>
        <w:pPrChange w:id="38" w:author="Microsoft Office User" w:date="2020-08-14T19:17:00Z">
          <w:pPr>
            <w:pStyle w:val="1"/>
            <w:shd w:val="clear" w:color="auto" w:fill="FFFFFF"/>
            <w:spacing w:before="300" w:beforeAutospacing="0" w:after="150" w:afterAutospacing="0"/>
          </w:pPr>
        </w:pPrChange>
      </w:pPr>
    </w:p>
    <w:p w14:paraId="40674B7C" w14:textId="68296B37" w:rsidR="00FC704A" w:rsidRPr="00C4133B" w:rsidRDefault="00FC704A" w:rsidP="00C4133B">
      <w:pPr>
        <w:widowControl/>
        <w:wordWrap/>
        <w:autoSpaceDE/>
        <w:autoSpaceDN/>
        <w:spacing w:after="0" w:line="240" w:lineRule="auto"/>
        <w:jc w:val="right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1C2060BA" w14:textId="77777777" w:rsidR="00486B50" w:rsidRDefault="00FC704A" w:rsidP="00C4133B">
      <w:pPr>
        <w:widowControl/>
        <w:wordWrap/>
        <w:autoSpaceDE/>
        <w:autoSpaceDN/>
        <w:spacing w:after="0" w:line="240" w:lineRule="auto"/>
        <w:jc w:val="right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proofErr w:type="spellStart"/>
      <w:r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이광춘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</w:p>
    <w:p w14:paraId="720F7719" w14:textId="212B91B2" w:rsidR="00FC704A" w:rsidRPr="00C4133B" w:rsidRDefault="00486B50" w:rsidP="00C4133B">
      <w:pPr>
        <w:widowControl/>
        <w:wordWrap/>
        <w:autoSpaceDE/>
        <w:autoSpaceDN/>
        <w:spacing w:after="0" w:line="240" w:lineRule="auto"/>
        <w:jc w:val="right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KPMG Korea</w:t>
      </w:r>
      <w:r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r w:rsidR="00FC704A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상무</w:t>
      </w:r>
    </w:p>
    <w:p w14:paraId="5343B6BF" w14:textId="77777777" w:rsidR="00FC704A" w:rsidRPr="00C4133B" w:rsidRDefault="00FC704A" w:rsidP="00C4133B">
      <w:pPr>
        <w:pStyle w:val="1"/>
        <w:shd w:val="clear" w:color="auto" w:fill="FFFFFF"/>
        <w:spacing w:before="300" w:beforeAutospacing="0" w:after="150" w:afterAutospacing="0"/>
        <w:jc w:val="right"/>
        <w:rPr>
          <w:rFonts w:ascii="inherit" w:hAnsi="inherit" w:hint="eastAsia"/>
          <w:b w:val="0"/>
          <w:bCs w:val="0"/>
          <w:color w:val="333333"/>
          <w:sz w:val="52"/>
          <w:szCs w:val="52"/>
        </w:rPr>
      </w:pPr>
      <w:bookmarkStart w:id="39" w:name="_GoBack"/>
      <w:bookmarkEnd w:id="39"/>
    </w:p>
    <w:p w14:paraId="0F28215F" w14:textId="2A394AFB" w:rsidR="00140E1A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ins w:id="40" w:author="Sungwon Kang" w:date="2020-08-14T17:40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41" w:author="Sungwon Kang" w:date="2020-08-14T17:40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1. </w:t>
        </w:r>
      </w:ins>
      <w:ins w:id="42" w:author="Sungwon Kang" w:date="2020-08-14T17:42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인간과 </w:t>
        </w:r>
      </w:ins>
      <w:ins w:id="43" w:author="Sungwon Kang" w:date="2020-08-14T17:40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기계의 경쟁관계</w:t>
        </w:r>
      </w:ins>
    </w:p>
    <w:p w14:paraId="7CC518F9" w14:textId="1194FE99" w:rsidR="00FC704A" w:rsidRPr="00C4133B" w:rsidRDefault="00FC704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기계(Machine)라 하면 기계장치를 떠올릴 수 있지만, 영어로 머신(machine)은 인공지능을 탑재한 컴퓨터를 의미한다. 자동화 수준을 기계의 도움 없이 모든 결정과 행동을 사람이 취하는 수준부터 인간을 배제하고 기계가 모든 의사결정을 내리고 자율적으로 운전, 판결,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세금계산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등 완전한 자동화 수준으로 구분한다</w:t>
      </w:r>
      <w:r w:rsidR="00FF7C5A" w:rsidRPr="00C4133B" w:rsidDel="00FF7C5A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[1]</w:t>
      </w:r>
      <w:r w:rsidR="00FF7C5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 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 이러한 자동화 수준에 차이가 생기는 근본적인 이유는 사람과 기계가 서로 잘하는 영역이 </w:t>
      </w:r>
      <w:r w:rsidR="00FF7C5A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다르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기 때문이다. 단어를 찾거나 글자 수를 세는 단순하고 반복적인 작업은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컴퓨터에게는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쉬운 작업이다. 반면, 논문이나 책을 읽고 그 속에 숨겨진 맥락을 파악하는 것은 현재 기술로도 한계가 있다. 인간은 지루하고 반복된 문제를 해결하는 데 적합하지 않고, 컴퓨터도 추상적이고 일반화하는 작업에 적합하지 않았다.</w:t>
      </w:r>
    </w:p>
    <w:p w14:paraId="305BFD92" w14:textId="515F9CF1" w:rsidR="00FC704A" w:rsidRDefault="00FC704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ins w:id="44" w:author="Sungwon Kang" w:date="2020-08-14T17:39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생산성과 임금격차,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보울리의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법칙, 노동인력 참여율을 통해 확인되는 공통된 사항은 1980년 이후 일자리에 구조적인 변동이 생겼다는 점이다[2]</w:t>
      </w:r>
      <w:r w:rsidR="00FF7C5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 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 과거 일자리와 관련하여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국가내에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정규직과 비정규직 프레임 혹은 외국인 노동자로 대표되는 국외노동자와 국내 일자리 프레임에 추가하여 사람과 기계 프레임이 추가되었다. 예를 들어, 국가의 근간을 이루는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세무업무를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살펴보자. 과거 숫자를 다룰 수 있는 소수의 사람만이 숫자의 계산을 암산에서 벗어나 주판의 도움으로 생산성을 주판을 사용하지 못한 사람과 비교하여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수십배에서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수천배의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정확도와 함께 빠른 계산을 달성하게 되었다. 이러한 주판은 중간에 기계장치 계산기(찰스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lastRenderedPageBreak/>
        <w:t>배비지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)도 있었지만, 일제 전자계산기로 자리를 내어주지만 사칙연산만 이해하면 기존 주판과 비교하여 어마어마한 생산성을 향상과 정확도를 높인 것은 분명하다. 이후, 개인용 컴퓨터의 보급으로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비지칼크와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로터스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1-2-3가 그 가능성을 열었다면 마이크로소프트 엑셀 </w:t>
      </w:r>
      <w:r w:rsidR="00FF7C5A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스프레드시트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프로그램이 세무사 업무의 생산성을 또한 </w:t>
      </w:r>
      <w:r w:rsidR="003E6378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엄청나게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올린 것도 사실이다. 아마도 </w:t>
      </w:r>
      <w:r w:rsidR="003E6378" w:rsidRP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여기 까지가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세무사가 기계와 경쟁을 하지 않고 기계가 세무사의 생산성 향상에 도움을 준 것으로 볼 수 있다. 이제부터 문제가 되는 것은 PC 매거진, “The Best Tax Software for 2019”에 소개된 세금관련 프로그램이 $39 달러에 불과하다는 점이다. 1년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세무업무가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개인의 경우 4만원에 불과한데 세무사가 이런 자동화된 기계와 경쟁에서 승리할 수 있는가? 결과는 명확하다. 이제 기계와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세무사간의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일자리 경쟁이 시작된 것이다.</w:t>
      </w:r>
    </w:p>
    <w:p w14:paraId="5597BD48" w14:textId="77777777" w:rsidR="00140E1A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4C1D47BF" w14:textId="1F59DD9E" w:rsidR="00956E3C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45" w:author="Sungwon Kang" w:date="2020-08-14T17:38:00Z"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 xml:space="preserve">2.  </w:t>
        </w:r>
      </w:ins>
      <w:ins w:id="46" w:author="Sungwon Kang" w:date="2020-08-14T17:39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데이터 과학 </w:t>
        </w:r>
      </w:ins>
    </w:p>
    <w:p w14:paraId="56086BA0" w14:textId="6B0FF720" w:rsidR="00956E3C" w:rsidRPr="00956E3C" w:rsidRDefault="00956E3C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그동안 사람이 직접 설계한 소프트웨어를 연구실에서 꺼내 실생활에 적용함으로써 큰 변화를 이끌어 냈다면, 이제는 그동안 빅데이터 기술을 통해 축적한 데이터</w:t>
      </w:r>
      <w:r w:rsidR="00C354F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를 활용하여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기계로 하여금 소프트웨어를 작성하게 함으로써 학문적으로 뿐만 아니라 실생활도 커다란 </w:t>
      </w:r>
      <w:r w:rsidR="00FA5751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변화를 만들고 있으며,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그 중심에는</w:t>
      </w:r>
      <w:r w:rsidR="00FA5751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요즘 자주 언급되는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기계학습(</w:t>
      </w:r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Machine Learning)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과 </w:t>
      </w:r>
      <w:proofErr w:type="spellStart"/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딥러닝</w:t>
      </w:r>
      <w:proofErr w:type="spellEnd"/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(</w:t>
      </w:r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Deep Learning)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이 자리하고 있다. 하지만, 기계로 하여금 소프트웨어를 작성하게 하고,</w:t>
      </w:r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기계가 작성한 소프트웨어를 검증하고,</w:t>
      </w:r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실생활에 적용시키는 것 또한 모두 사람</w:t>
      </w:r>
      <w:r w:rsidR="00F50CB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이 담당해야하는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작업으로 여기에 주목을 받고 있는 것이 데이터 과학이다.</w:t>
      </w:r>
    </w:p>
    <w:p w14:paraId="1B0E061D" w14:textId="45FE5ECD" w:rsidR="00956E3C" w:rsidRDefault="00504B19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석유화학 산업이 석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유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를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자원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으로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여러 단계의 공정을 거쳐 플라스틱, 섬유, 고무와 같은 상품으로 </w:t>
      </w:r>
      <w:proofErr w:type="spellStart"/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재탄생</w:t>
      </w:r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시켜</w:t>
      </w:r>
      <w:proofErr w:type="spellEnd"/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경제적 가치를 창출하듯이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, 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’데이터 과학(Data Science)’은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데이터 자원</w:t>
      </w:r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을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여러 </w:t>
      </w:r>
      <w:r w:rsidR="0068080E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단계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의 과정을</w:t>
      </w:r>
      <w:r w:rsidR="0068080E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거치면서 </w:t>
      </w:r>
      <w:r w:rsidR="0068080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기계가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기존에 없던 가치를 창출</w:t>
      </w:r>
      <w:r w:rsidR="00803763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하는 것으로 대비시켜 볼 수 있다.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 [5] </w:t>
      </w:r>
    </w:p>
    <w:p w14:paraId="0E13483F" w14:textId="7FD4C096" w:rsidR="0068080E" w:rsidRDefault="0068080E" w:rsidP="0068080E">
      <w:pPr>
        <w:widowControl/>
        <w:wordWrap/>
        <w:autoSpaceDE/>
        <w:autoSpaceDN/>
        <w:spacing w:after="0" w:line="276" w:lineRule="auto"/>
        <w:ind w:firstLineChars="100" w:firstLine="240"/>
        <w:rPr>
          <w:ins w:id="47" w:author="Sungwon Kang" w:date="2020-08-14T17:40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기존 통계학이 데이터에서 유용한 가치를 사람이 직접 찾아냈다면, 데이터 과학은 데이터를 원자재로 사용한다는 측면에서는 통계학과 동일하지만</w:t>
      </w:r>
      <w:r w:rsidR="00FF7C5A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,</w:t>
      </w:r>
      <w:r w:rsidR="00FF7C5A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원자재 데이터를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깔끔한 데이터(tidy data)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형식으로 만들고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, 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데이터 문법</w:t>
      </w:r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(Grammar of Data)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과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그래프 문법</w:t>
      </w:r>
      <w:r w:rsid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(</w:t>
      </w:r>
      <w:r w:rsidR="003A2929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G</w:t>
      </w:r>
      <w:r w:rsidR="003A2929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rammar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of </w:t>
      </w:r>
      <w:r w:rsidR="003A2929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G</w:t>
      </w:r>
      <w:r w:rsidR="003A2929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raphics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)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을 양대 축으로</w:t>
      </w:r>
      <w:r w:rsidR="003A292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삼아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데이터에 내재된 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lastRenderedPageBreak/>
        <w:t>복잡성을 최소화</w:t>
      </w:r>
      <w:r w:rsidR="006925CA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하는 작업을 수행한 뒤에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모형 문법(</w:t>
      </w:r>
      <w:proofErr w:type="spellStart"/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Tidymodels</w:t>
      </w:r>
      <w:proofErr w:type="spellEnd"/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)</w:t>
      </w:r>
      <w:r w:rsidR="006925CA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에 따라 기계가 데이터로부터 </w:t>
      </w:r>
      <w:r w:rsidR="00AD537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알고리즘을 추출하여 </w:t>
      </w:r>
      <w:r w:rsidR="00C354F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소프트웨어를 제작</w:t>
      </w:r>
      <w:r w:rsidR="00AD537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하게 된다. 마지막으로,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문서 문법(</w:t>
      </w:r>
      <w:r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R</w:t>
      </w:r>
      <w:proofErr w:type="spellStart"/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마크다운</w:t>
      </w:r>
      <w:proofErr w:type="spellEnd"/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)</w:t>
      </w:r>
      <w:proofErr w:type="spellStart"/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으로</w:t>
      </w:r>
      <w:proofErr w:type="spellEnd"/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기계가 데이터로 만든 소프트웨어 결과</w:t>
      </w:r>
      <w:r w:rsidR="00AD537E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물과</w:t>
      </w:r>
      <w:r w:rsidR="00C354F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과정을</w:t>
      </w:r>
      <w:r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사람과 커뮤니케이션</w:t>
      </w:r>
      <w:r w:rsidR="00C354F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한다.</w:t>
      </w:r>
    </w:p>
    <w:p w14:paraId="520947F6" w14:textId="77777777" w:rsidR="00140E1A" w:rsidDel="00140E1A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del w:id="48" w:author="Sungwon Kang" w:date="2020-08-14T17:43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3039BA0C" w14:textId="77777777" w:rsidR="00140E1A" w:rsidRDefault="00140E1A" w:rsidP="0068080E">
      <w:pPr>
        <w:widowControl/>
        <w:wordWrap/>
        <w:autoSpaceDE/>
        <w:autoSpaceDN/>
        <w:spacing w:after="0" w:line="276" w:lineRule="auto"/>
        <w:ind w:firstLineChars="100" w:firstLine="240"/>
        <w:rPr>
          <w:ins w:id="49" w:author="Sungwon Kang" w:date="2020-08-14T17:43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5EC2E750" w14:textId="041E8D2F" w:rsidR="004A5638" w:rsidRDefault="00140E1A" w:rsidP="00C4133B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50" w:author="Sungwon Kang" w:date="2020-08-14T17:40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3. </w:t>
        </w:r>
      </w:ins>
      <w:ins w:id="51" w:author="Sungwon Kang" w:date="2020-08-14T17:42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인간과 기계의 경쟁관계에서 데이터 과학이 할 수 있는 역할</w:t>
        </w:r>
      </w:ins>
    </w:p>
    <w:p w14:paraId="231AECC3" w14:textId="075D3BFC" w:rsidR="00140E1A" w:rsidDel="001E7669" w:rsidRDefault="004A5638" w:rsidP="00140E1A">
      <w:pPr>
        <w:widowControl/>
        <w:wordWrap/>
        <w:autoSpaceDE/>
        <w:autoSpaceDN/>
        <w:spacing w:after="0" w:line="276" w:lineRule="auto"/>
        <w:rPr>
          <w:ins w:id="52" w:author="Sungwon Kang" w:date="2020-08-14T17:43:00Z"/>
          <w:del w:id="53" w:author="Microsoft Office User" w:date="2020-08-14T18:22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commentRangeStart w:id="54"/>
      <w:del w:id="55" w:author="Microsoft Office User" w:date="2020-08-14T18:22:00Z">
        <w:r w:rsidRPr="004A5638" w:rsidDel="001E7669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delText>미국 CMU 자넷 윙(Jeannette W. Wing) 교수는 2006년 수학적 사고(mathematical thinking)’와 ‘통계적 사고(statistical thinking)’에 이어“읽기, 쓰기, 셈하기와 더불어 컴퓨팅적 사고(Computational Thinking)이 누구나 낮춰야 하는 기본역량”이라고 강조</w:delText>
        </w:r>
        <w:r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했고, </w:delText>
        </w:r>
        <w:r w:rsidR="007C4D5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한국교육에서 </w:delText>
        </w:r>
        <w:r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추상화와 자동화를 두 축으로 하는 코딩교육이 기계와의 경쟁에서 일자리 문제를 해결할 구세주로 제시되고 있다. </w:delText>
        </w:r>
        <w:commentRangeEnd w:id="54"/>
        <w:r w:rsidR="00140E1A" w:rsidDel="001E7669">
          <w:rPr>
            <w:rStyle w:val="a6"/>
          </w:rPr>
          <w:commentReference w:id="54"/>
        </w:r>
      </w:del>
    </w:p>
    <w:p w14:paraId="43219240" w14:textId="77777777" w:rsidR="00C27AEE" w:rsidRDefault="00140E1A" w:rsidP="00140E1A">
      <w:pPr>
        <w:widowControl/>
        <w:wordWrap/>
        <w:autoSpaceDE/>
        <w:autoSpaceDN/>
        <w:spacing w:after="0" w:line="276" w:lineRule="auto"/>
        <w:rPr>
          <w:ins w:id="56" w:author="Microsoft Office User" w:date="2020-08-14T18:30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ins w:id="57" w:author="Sungwon Kang" w:date="2020-08-14T17:43:00Z">
        <w:del w:id="58" w:author="Microsoft Office User" w:date="2020-08-14T18:22:00Z">
          <w:r w:rsidDel="001E7669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    </w:delText>
          </w:r>
        </w:del>
      </w:ins>
      <w:del w:id="59" w:author="Microsoft Office User" w:date="2020-08-14T18:22:00Z">
        <w:r w:rsidR="004A5638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하지만, 사람</w:delText>
        </w:r>
      </w:del>
      <w:ins w:id="60" w:author="Microsoft Office User" w:date="2020-08-14T18:22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인간</w:t>
        </w:r>
      </w:ins>
      <w:r w:rsidR="004A5638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은 매일 휴대폰, 자동차, 인터넷, </w:t>
      </w:r>
      <w:r w:rsidR="004A5638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SNS, IoT,</w:t>
      </w:r>
      <w:r w:rsidR="004A5638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r w:rsidR="00454ED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스마트-</w:t>
      </w:r>
      <w:r w:rsidR="004A5638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X</w:t>
      </w:r>
      <w:proofErr w:type="spellStart"/>
      <w:r w:rsidR="004A5638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를</w:t>
      </w:r>
      <w:proofErr w:type="spellEnd"/>
      <w:r w:rsidR="004A5638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통해 데이터를 </w:t>
      </w:r>
      <w:del w:id="61" w:author="Microsoft Office User" w:date="2020-08-14T18:23:00Z">
        <w:r w:rsidR="004A5638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만들어내고</w:delText>
        </w:r>
      </w:del>
      <w:ins w:id="62" w:author="Microsoft Office User" w:date="2020-08-14T18:23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생성</w:t>
        </w:r>
      </w:ins>
      <w:ins w:id="63" w:author="Microsoft Office User" w:date="2020-08-14T18:24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시키는 반면, 소프트웨어는 이와는 독립적인 방식으로</w:t>
        </w:r>
      </w:ins>
      <w:del w:id="64" w:author="Microsoft Office User" w:date="2020-08-14T18:24:00Z">
        <w:r w:rsidR="004A5638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</w:del>
      <w:del w:id="65" w:author="Microsoft Office User" w:date="2020-08-14T18:23:00Z">
        <w:r w:rsidR="004A5638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기존 방식을 답습해</w:delText>
        </w:r>
      </w:del>
      <w:r w:rsidR="004A5638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del w:id="66" w:author="Microsoft Office User" w:date="2020-08-14T18:25:00Z">
        <w:r w:rsidR="004A5638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소프트웨어를 </w:delText>
        </w:r>
      </w:del>
      <w:ins w:id="67" w:author="Microsoft Office User" w:date="2020-08-14T18:25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개발해왔다. </w:t>
        </w:r>
      </w:ins>
      <w:del w:id="68" w:author="Microsoft Office User" w:date="2020-08-14T18:25:00Z">
        <w:r w:rsidR="004A5638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작성하는 것과는 </w:delText>
        </w:r>
      </w:del>
      <w:ins w:id="69" w:author="Microsoft Office User" w:date="2020-08-14T18:25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이와는 </w:t>
        </w:r>
      </w:ins>
      <w:r w:rsidR="004A5638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달리 기계는 인간이 생</w:t>
      </w:r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성시킨 데이터를 원자재로 기계학습</w:t>
      </w:r>
      <w:del w:id="70" w:author="Microsoft Office User" w:date="2020-08-14T18:25:00Z">
        <w:r w:rsidR="00C978B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과</w:delText>
        </w:r>
      </w:del>
      <w:ins w:id="71" w:author="Microsoft Office User" w:date="2020-08-14T18:25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알고리즘과</w:t>
        </w:r>
      </w:ins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proofErr w:type="spellStart"/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클라우드</w:t>
      </w:r>
      <w:ins w:id="72" w:author="Microsoft Office User" w:date="2020-08-14T18:26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</w:t>
        </w:r>
      </w:ins>
      <w:proofErr w:type="spellEnd"/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인프라</w:t>
      </w:r>
      <w:del w:id="73" w:author="Microsoft Office User" w:date="2020-08-14T18:26:00Z">
        <w:r w:rsidR="00C978B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를</w:delText>
        </w:r>
      </w:del>
      <w:ins w:id="74" w:author="Microsoft Office User" w:date="2020-08-14T18:26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로 삼아</w:t>
        </w:r>
      </w:ins>
      <w:del w:id="75" w:author="Microsoft Office User" w:date="2020-08-14T18:26:00Z">
        <w:r w:rsidR="00C978B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통해</w:delText>
        </w:r>
      </w:del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del w:id="76" w:author="Microsoft Office User" w:date="2020-08-14T18:26:00Z">
        <w:r w:rsidR="00C978B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사람</w:delText>
        </w:r>
      </w:del>
      <w:ins w:id="77" w:author="Microsoft Office User" w:date="2020-08-14T18:26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인간</w:t>
        </w:r>
      </w:ins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보다 </w:t>
      </w:r>
      <w:ins w:id="78" w:author="Microsoft Office User" w:date="2020-08-14T18:26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동일한 문제에 대해 </w:t>
        </w:r>
      </w:ins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더 뛰어난 소프트웨어를 양산하고 있다.</w:t>
      </w:r>
      <w:r w:rsidR="00C978B5" w:rsidRPr="00C4133B" w:rsidDel="00C354F9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del w:id="79" w:author="Sungwon Kang" w:date="2020-08-14T17:44:00Z">
        <w:r w:rsidR="00C978B5" w:rsidDel="00140E1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사실 </w:delText>
        </w:r>
      </w:del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이렇게 </w:t>
      </w:r>
      <w:r w:rsidR="00FF7C5A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만들어진</w:t>
      </w:r>
      <w:r w:rsidR="00FF7C5A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r w:rsidR="00FC704A"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기계학습 소프트웨어</w:t>
      </w:r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는 </w:t>
      </w:r>
      <w:ins w:id="80" w:author="Sungwon Kang" w:date="2020-08-14T17:44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앞에서</w:t>
        </w:r>
        <w:del w:id="81" w:author="Microsoft Office User" w:date="2020-08-14T18:27:00Z">
          <w:r w:rsidDel="001E7669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도 말했듯이</w:delText>
          </w:r>
        </w:del>
      </w:ins>
      <w:ins w:id="82" w:author="Microsoft Office User" w:date="2020-08-14T18:27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언급된</w:t>
        </w:r>
      </w:ins>
      <w:ins w:id="83" w:author="Sungwon Kang" w:date="2020-08-14T17:44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  <w:del w:id="84" w:author="Microsoft Office User" w:date="2020-08-14T18:28:00Z">
          <w:r w:rsidDel="001E7669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>기존의</w:delText>
          </w:r>
        </w:del>
      </w:ins>
      <w:del w:id="85" w:author="Microsoft Office User" w:date="2020-08-14T18:28:00Z">
        <w:r w:rsidR="00C978B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그동안 인식되어 온 </w:delText>
        </w:r>
      </w:del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양질의 일자리를 빠르게 </w:t>
      </w:r>
      <w:del w:id="86" w:author="Sungwon Kang" w:date="2020-08-14T17:45:00Z">
        <w:r w:rsidR="00C978B5" w:rsidDel="00140E1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기계가 </w:delText>
        </w:r>
      </w:del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대체</w:t>
      </w:r>
      <w:ins w:id="87" w:author="Microsoft Office User" w:date="2020-08-14T18:28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하는 것을 넘어</w:t>
        </w:r>
      </w:ins>
      <w:del w:id="88" w:author="Microsoft Office User" w:date="2020-08-14T18:28:00Z">
        <w:r w:rsidR="00C978B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하고 있고</w:delText>
        </w:r>
      </w:del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 </w:t>
      </w:r>
      <w:ins w:id="89" w:author="Microsoft Office User" w:date="2020-08-14T18:28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데이터를 원자재로 삼아 소프트웨어를</w:t>
        </w:r>
      </w:ins>
      <w:ins w:id="90" w:author="Microsoft Office User" w:date="2020-08-14T18:29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개발할 수 있느</w:t>
        </w:r>
        <w:r w:rsidR="00C27AEE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냐에 따라</w:t>
        </w:r>
      </w:ins>
      <w:ins w:id="91" w:author="Microsoft Office User" w:date="2020-08-14T18:28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92" w:author="Microsoft Office User" w:date="2020-08-14T18:27:00Z">
        <w:r w:rsidR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개발자들 사이 </w:t>
        </w:r>
      </w:ins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디지털 불평등도 심화</w:t>
      </w:r>
      <w:del w:id="93" w:author="Microsoft Office User" w:date="2020-08-14T18:27:00Z">
        <w:r w:rsidR="00C978B5" w:rsidDel="001E7669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시키고 있다.</w:delText>
        </w:r>
      </w:del>
      <w:ins w:id="94" w:author="Microsoft Office User" w:date="2020-08-14T18:30:00Z">
        <w:r w:rsidR="00C27AEE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시키고 있다.</w:t>
        </w:r>
      </w:ins>
    </w:p>
    <w:p w14:paraId="31A334AE" w14:textId="0B6339AF" w:rsidR="00140E1A" w:rsidRDefault="00C27AEE" w:rsidP="00D63D66">
      <w:pPr>
        <w:widowControl/>
        <w:wordWrap/>
        <w:autoSpaceDE/>
        <w:autoSpaceDN/>
        <w:spacing w:after="0" w:line="276" w:lineRule="auto"/>
        <w:rPr>
          <w:ins w:id="95" w:author="Sungwon Kang" w:date="2020-08-14T17:43:00Z"/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pPrChange w:id="96" w:author="Microsoft Office User" w:date="2020-08-14T19:02:00Z">
          <w:pPr>
            <w:widowControl/>
            <w:wordWrap/>
            <w:autoSpaceDE/>
            <w:autoSpaceDN/>
            <w:spacing w:after="0" w:line="276" w:lineRule="auto"/>
          </w:pPr>
        </w:pPrChange>
      </w:pPr>
      <w:ins w:id="97" w:author="Microsoft Office User" w:date="2020-08-14T18:30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하지만, </w:t>
        </w:r>
      </w:ins>
      <w:ins w:id="98" w:author="Microsoft Office User" w:date="2020-08-14T18:35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기계가 </w:t>
        </w:r>
      </w:ins>
      <w:ins w:id="99" w:author="Microsoft Office User" w:date="2020-08-14T18:31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데이터로부터 </w:t>
        </w:r>
      </w:ins>
      <w:ins w:id="100" w:author="Microsoft Office User" w:date="2020-08-14T18:35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소프트웨어를 만들어내는 과정을 </w:t>
        </w:r>
      </w:ins>
      <w:ins w:id="101" w:author="Microsoft Office User" w:date="2020-08-14T19:05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인간은 </w:t>
        </w:r>
      </w:ins>
      <w:ins w:id="102" w:author="Microsoft Office User" w:date="2020-08-14T18:39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짧은 시간이지만 </w:t>
        </w:r>
      </w:ins>
      <w:ins w:id="103" w:author="Microsoft Office User" w:date="2020-08-14T18:35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데이터 과학</w:t>
        </w:r>
      </w:ins>
      <w:ins w:id="104" w:author="Microsoft Office User" w:date="2020-08-14T19:04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을 통해</w:t>
        </w:r>
      </w:ins>
      <w:ins w:id="105" w:author="Microsoft Office User" w:date="2020-08-14T18:40:00Z">
        <w:r w:rsidR="00032EE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지식과 경험을</w:t>
        </w:r>
      </w:ins>
      <w:ins w:id="106" w:author="Microsoft Office User" w:date="2020-08-14T18:35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07" w:author="Microsoft Office User" w:date="2020-08-14T19:02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축적</w:t>
        </w:r>
      </w:ins>
      <w:ins w:id="108" w:author="Microsoft Office User" w:date="2020-08-14T19:04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하고 있다.</w:t>
        </w:r>
      </w:ins>
      <w:ins w:id="109" w:author="Microsoft Office User" w:date="2020-08-14T19:02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10" w:author="Microsoft Office User" w:date="2020-08-14T19:05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이미 </w:t>
        </w:r>
      </w:ins>
      <w:ins w:id="111" w:author="Microsoft Office User" w:date="2020-08-14T18:42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이론적인</w:t>
        </w:r>
      </w:ins>
      <w:ins w:id="112" w:author="Microsoft Office User" w:date="2020-08-14T19:05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면은 </w:t>
        </w:r>
      </w:ins>
      <w:proofErr w:type="spellStart"/>
      <w:ins w:id="113" w:author="Microsoft Office User" w:date="2020-08-14T19:02:00Z">
        <w:r w:rsidR="00D63D66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Tidyverse</w:t>
        </w:r>
        <w:proofErr w:type="spellEnd"/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로</w:t>
        </w:r>
      </w:ins>
      <w:ins w:id="114" w:author="Microsoft Office User" w:date="2020-08-14T18:45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15" w:author="Microsoft Office User" w:date="2020-08-14T19:05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토대</w:t>
        </w:r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</w:t>
        </w:r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16" w:author="Microsoft Office User" w:date="2020-08-14T18:45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자리</w:t>
        </w:r>
      </w:ins>
      <w:ins w:id="117" w:author="Microsoft Office User" w:date="2020-08-14T18:47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잡아 가고</w:t>
        </w:r>
      </w:ins>
      <w:ins w:id="118" w:author="Microsoft Office User" w:date="2020-08-14T19:03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있으며,</w:t>
        </w:r>
      </w:ins>
      <w:ins w:id="119" w:author="Microsoft Office User" w:date="2020-08-14T18:43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20" w:author="Microsoft Office User" w:date="2020-08-14T19:05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이를 적용한 </w:t>
        </w:r>
      </w:ins>
      <w:ins w:id="121" w:author="Microsoft Office User" w:date="2020-08-14T18:43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사례가 </w:t>
        </w:r>
      </w:ins>
      <w:ins w:id="122" w:author="Microsoft Office User" w:date="2020-08-14T18:44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늘어남에 따라</w:t>
        </w:r>
      </w:ins>
      <w:ins w:id="123" w:author="Microsoft Office User" w:date="2020-08-14T18:48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경험과 </w:t>
        </w:r>
        <w:proofErr w:type="spellStart"/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기술축적</w:t>
        </w:r>
      </w:ins>
      <w:ins w:id="124" w:author="Microsoft Office User" w:date="2020-08-14T19:06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의</w:t>
        </w:r>
      </w:ins>
      <w:proofErr w:type="spellEnd"/>
      <w:ins w:id="125" w:author="Microsoft Office User" w:date="2020-08-14T18:48:00Z">
        <w:r w:rsidR="00B6397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가속화</w:t>
        </w:r>
      </w:ins>
      <w:ins w:id="126" w:author="Microsoft Office User" w:date="2020-08-14T19:06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는 물론,</w:t>
        </w:r>
      </w:ins>
      <w:ins w:id="127" w:author="Microsoft Office User" w:date="2020-08-14T18:35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28" w:author="Microsoft Office User" w:date="2020-08-14T19:06:00Z">
        <w:r w:rsidR="00D63D66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데이터 과학은 </w:t>
        </w:r>
      </w:ins>
      <w:ins w:id="129" w:author="Microsoft Office User" w:date="2020-08-14T18:37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심</w:t>
        </w:r>
      </w:ins>
      <w:ins w:id="130" w:author="Microsoft Office User" w:date="2020-08-14T18:3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화되는 디지털 불평등</w:t>
        </w:r>
      </w:ins>
      <w:ins w:id="131" w:author="Microsoft Office User" w:date="2020-08-14T18:40:00Z">
        <w:r w:rsidR="00032EE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을 해결할 수 </w:t>
        </w:r>
      </w:ins>
      <w:ins w:id="132" w:author="Microsoft Office User" w:date="2020-08-14T18:41:00Z">
        <w:r w:rsidR="00032EE1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있는</w:t>
        </w:r>
      </w:ins>
      <w:ins w:id="133" w:author="Microsoft Office User" w:date="2020-08-14T18:38:00Z"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  <w:proofErr w:type="spellStart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은총알</w:t>
        </w:r>
        <w:proofErr w:type="spellEnd"/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(</w:t>
        </w:r>
        <w:r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Silver Bullet)</w:t>
        </w:r>
        <w:r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로 기대를 받고 있다. </w:t>
        </w:r>
      </w:ins>
      <w:del w:id="134" w:author="Microsoft Office User" w:date="2020-08-14T18:30:00Z">
        <w:r w:rsidR="00C978B5" w:rsidDel="00C27AEE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</w:del>
    </w:p>
    <w:p w14:paraId="6A66049C" w14:textId="14C53023" w:rsidR="00FC704A" w:rsidRDefault="00140E1A" w:rsidP="001808A5">
      <w:pPr>
        <w:widowControl/>
        <w:wordWrap/>
        <w:autoSpaceDE/>
        <w:autoSpaceDN/>
        <w:spacing w:after="0" w:line="276" w:lineRule="auto"/>
        <w:ind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pPrChange w:id="135" w:author="Microsoft Office User" w:date="2020-08-14T19:00:00Z">
          <w:pPr>
            <w:widowControl/>
            <w:wordWrap/>
            <w:autoSpaceDE/>
            <w:autoSpaceDN/>
            <w:spacing w:after="0" w:line="276" w:lineRule="auto"/>
          </w:pPr>
        </w:pPrChange>
      </w:pPr>
      <w:ins w:id="136" w:author="Sungwon Kang" w:date="2020-08-14T17:43:00Z">
        <w:del w:id="137" w:author="Microsoft Office User" w:date="2020-08-14T18:50:00Z">
          <w:r w:rsidDel="009F7027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 </w:delText>
          </w:r>
        </w:del>
        <w:del w:id="138" w:author="Microsoft Office User" w:date="2020-08-14T18:48:00Z">
          <w:r w:rsidDel="00B6397A">
            <w:rPr>
              <w:rFonts w:ascii="나눔스퀘어라운드 Regular" w:eastAsia="나눔스퀘어라운드 Regular" w:hAnsi="나눔스퀘어라운드 Regular" w:cs="함초롬돋움" w:hint="eastAsia"/>
              <w:kern w:val="0"/>
              <w:sz w:val="24"/>
              <w:szCs w:val="24"/>
            </w:rPr>
            <w:delText xml:space="preserve">   </w:delText>
          </w:r>
        </w:del>
      </w:ins>
      <w:r w:rsidR="00454ED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단기적으로 </w:t>
      </w:r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데이터 과학은 </w:t>
      </w:r>
      <w:ins w:id="139" w:author="Microsoft Office User" w:date="2020-08-14T18:50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기계가 데이터</w:t>
        </w:r>
      </w:ins>
      <w:ins w:id="140" w:author="Microsoft Office User" w:date="2020-08-14T18:55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로부터 알고리즘을 추출하여</w:t>
        </w:r>
      </w:ins>
      <w:ins w:id="141" w:author="Microsoft Office User" w:date="2020-08-14T18:50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42" w:author="Microsoft Office User" w:date="2020-08-14T19:11:00Z">
        <w:r w:rsidR="00B324F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제작하는 </w:t>
        </w:r>
      </w:ins>
      <w:ins w:id="143" w:author="Microsoft Office User" w:date="2020-08-14T18:50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소프트웨어</w:t>
        </w:r>
      </w:ins>
      <w:ins w:id="144" w:author="Microsoft Office User" w:date="2020-08-14T18:56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성숙도</w:t>
        </w:r>
      </w:ins>
      <w:ins w:id="145" w:author="Microsoft Office User" w:date="2020-08-14T19:11:00Z">
        <w:r w:rsidR="00B324F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(</w:t>
        </w:r>
        <w:r w:rsidR="00B324F7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Software Maturity</w:t>
        </w:r>
        <w:r w:rsidR="00B324F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)</w:t>
        </w:r>
      </w:ins>
      <w:proofErr w:type="spellStart"/>
      <w:ins w:id="146" w:author="Microsoft Office User" w:date="2020-08-14T18:56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를</w:t>
        </w:r>
        <w:proofErr w:type="spellEnd"/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ins w:id="147" w:author="Microsoft Office User" w:date="2020-08-14T18:59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가속</w:t>
        </w:r>
      </w:ins>
      <w:ins w:id="148" w:author="Microsoft Office User" w:date="2020-08-14T19:07:00Z">
        <w:r w:rsidR="00E0114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화</w:t>
        </w:r>
      </w:ins>
      <w:ins w:id="149" w:author="Microsoft Office User" w:date="2020-08-14T19:08:00Z">
        <w:r w:rsidR="00E0114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시켜</w:t>
        </w:r>
      </w:ins>
      <w:ins w:id="150" w:author="Microsoft Office User" w:date="2020-08-14T18:59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  <w:r w:rsidR="009F7027">
          <w:rPr>
            <w:rFonts w:ascii="나눔스퀘어라운드 Regular" w:eastAsia="나눔스퀘어라운드 Regular" w:hAnsi="나눔스퀘어라운드 Regular" w:cs="함초롬돋움"/>
            <w:kern w:val="0"/>
            <w:sz w:val="24"/>
            <w:szCs w:val="24"/>
          </w:rPr>
          <w:t>Commodity</w:t>
        </w:r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화 시킴으로써</w:t>
        </w:r>
      </w:ins>
      <w:ins w:id="151" w:author="Microsoft Office User" w:date="2020-08-14T18:58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proofErr w:type="spellStart"/>
      <w:ins w:id="152" w:author="Microsoft Office User" w:date="2020-08-14T19:08:00Z">
        <w:r w:rsidR="00E0114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독</w:t>
        </w:r>
      </w:ins>
      <w:ins w:id="153" w:author="Microsoft Office User" w:date="2020-08-14T19:12:00Z">
        <w:r w:rsidR="00B324F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과점으로부터</w:t>
        </w:r>
      </w:ins>
      <w:proofErr w:type="spellEnd"/>
      <w:ins w:id="154" w:author="Microsoft Office User" w:date="2020-08-14T19:09:00Z">
        <w:r w:rsidR="00E0114A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발생</w:t>
        </w:r>
      </w:ins>
      <w:ins w:id="155" w:author="Microsoft Office User" w:date="2020-08-14T19:12:00Z">
        <w:r w:rsidR="00B324F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되는</w:t>
        </w:r>
      </w:ins>
      <w:ins w:id="156" w:author="Microsoft Office User" w:date="2020-08-14T19:00:00Z">
        <w:r w:rsidR="007535BC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불평등</w:t>
        </w:r>
      </w:ins>
      <w:ins w:id="157" w:author="Microsoft Office User" w:date="2020-08-14T19:12:00Z">
        <w:r w:rsidR="00B324F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을</w:t>
        </w:r>
      </w:ins>
      <w:ins w:id="158" w:author="Microsoft Office User" w:date="2020-08-14T19:00:00Z">
        <w:r w:rsidR="007535BC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방지</w:t>
        </w:r>
        <w:r w:rsidR="001808A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하는데</w:t>
        </w:r>
        <w:r w:rsidR="007535BC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기여할 것이다.</w:t>
        </w:r>
      </w:ins>
      <w:ins w:id="159" w:author="Microsoft Office User" w:date="2020-08-14T18:51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del w:id="160" w:author="Microsoft Office User" w:date="2020-08-14T18:50:00Z">
        <w:r w:rsidR="00C978B5" w:rsidDel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기계가 만들어낸 소프트웨어</w:delText>
        </w:r>
      </w:del>
      <w:del w:id="161" w:author="Microsoft Office User" w:date="2020-08-14T18:51:00Z">
        <w:r w:rsidR="00C978B5" w:rsidDel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 </w:delText>
        </w:r>
        <w:commentRangeStart w:id="162"/>
        <w:r w:rsidR="00C978B5" w:rsidDel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불평등을 완화</w:delText>
        </w:r>
        <w:commentRangeEnd w:id="162"/>
        <w:r w:rsidDel="009F7027">
          <w:rPr>
            <w:rStyle w:val="a6"/>
          </w:rPr>
          <w:commentReference w:id="162"/>
        </w:r>
        <w:r w:rsidR="00C978B5" w:rsidDel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시킬 수 있고, </w:delText>
        </w:r>
      </w:del>
      <w:ins w:id="163" w:author="Microsoft Office User" w:date="2020-08-14T18:52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중장기적으로</w:t>
        </w:r>
      </w:ins>
      <w:ins w:id="164" w:author="Microsoft Office User" w:date="2020-08-14T19:01:00Z">
        <w:r w:rsidR="001808A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는</w:t>
        </w:r>
      </w:ins>
      <w:ins w:id="165" w:author="Microsoft Office User" w:date="2020-08-14T18:52:00Z">
        <w:r w:rsidR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 </w:t>
        </w:r>
      </w:ins>
      <w:del w:id="166" w:author="Microsoft Office User" w:date="2020-08-14T18:52:00Z">
        <w:r w:rsidR="00C978B5" w:rsidDel="009F7027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 xml:space="preserve">더 나아가 </w:delText>
        </w:r>
      </w:del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기계가 만든 소프트웨어와 사람이 만든 소프트웨어를 아우르는 통합된 소프트웨어를 </w:t>
      </w:r>
      <w:del w:id="167" w:author="Microsoft Office User" w:date="2020-08-14T19:01:00Z">
        <w:r w:rsidR="00C978B5" w:rsidDel="001808A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delText>만들어 냄</w:delText>
        </w:r>
      </w:del>
      <w:ins w:id="168" w:author="Microsoft Office User" w:date="2020-08-14T19:01:00Z">
        <w:r w:rsidR="001808A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>제작함</w:t>
        </w:r>
      </w:ins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 xml:space="preserve">으로써 </w:t>
      </w:r>
      <w:ins w:id="169" w:author="Microsoft Office User" w:date="2020-08-14T19:01:00Z">
        <w:r w:rsidR="001808A5">
          <w:rPr>
            <w:rFonts w:ascii="나눔스퀘어라운드 Regular" w:eastAsia="나눔스퀘어라운드 Regular" w:hAnsi="나눔스퀘어라운드 Regular" w:cs="함초롬돋움" w:hint="eastAsia"/>
            <w:kern w:val="0"/>
            <w:sz w:val="24"/>
            <w:szCs w:val="24"/>
          </w:rPr>
          <w:t xml:space="preserve">그 이전 아무도 가지 않은 </w:t>
        </w:r>
      </w:ins>
      <w:r w:rsidR="00C978B5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새로운 세상을 열어</w:t>
      </w:r>
      <w:r w:rsidR="00454ED9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가는데 기여할 것이다.</w:t>
      </w:r>
    </w:p>
    <w:p w14:paraId="2B3778EA" w14:textId="4F792885" w:rsidR="00FC704A" w:rsidRDefault="00FC704A" w:rsidP="00FC704A">
      <w:pPr>
        <w:widowControl/>
        <w:wordWrap/>
        <w:autoSpaceDE/>
        <w:autoSpaceDN/>
        <w:spacing w:after="0" w:line="276" w:lineRule="auto"/>
        <w:ind w:firstLineChars="100" w:firstLine="24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</w:p>
    <w:p w14:paraId="761456E5" w14:textId="60B58E90" w:rsidR="00FC704A" w:rsidRPr="00C4133B" w:rsidRDefault="00FC704A" w:rsidP="00C4133B">
      <w:pPr>
        <w:widowControl/>
        <w:wordWrap/>
        <w:autoSpaceDE/>
        <w:autoSpaceDN/>
        <w:spacing w:after="0" w:line="276" w:lineRule="auto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FE7FE7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참고문헌</w:t>
      </w:r>
    </w:p>
    <w:p w14:paraId="66CBB507" w14:textId="14700A26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Cummings MM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Man versus machine or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man+machine</w:t>
      </w:r>
      <w:proofErr w:type="spellEnd"/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IEEE Intelligent Systems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2014;29:62–9.</w:t>
      </w:r>
    </w:p>
    <w:p w14:paraId="2FECBE03" w14:textId="4495C964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lastRenderedPageBreak/>
        <w:t>Mishel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L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Gould E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Bivens J.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Wage stagnation in nine charts. Economic Policy Institute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2015;6:2–13.</w:t>
      </w:r>
    </w:p>
    <w:p w14:paraId="28424538" w14:textId="109FF5D5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Kaplan J.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Humans need not apply: A guide to wealth and work in the age of artificial intelligence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Yale University Press 2015.</w:t>
      </w:r>
    </w:p>
    <w:p w14:paraId="11663DCD" w14:textId="71BD2C70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Wing JM.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Computational thinking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Communications of the ACM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2006;49:33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.</w:t>
      </w:r>
    </w:p>
    <w:p w14:paraId="1A5DADC1" w14:textId="5AA1F157" w:rsidR="00FC704A" w:rsidRPr="00C4133B" w:rsidRDefault="00FC704A" w:rsidP="00C4133B">
      <w:pPr>
        <w:pStyle w:val="a4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76" w:lineRule="auto"/>
        <w:ind w:leftChars="0" w:left="400"/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</w:pP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김기범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, 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이효정</w:t>
      </w:r>
      <w:r w:rsid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,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박도휘</w:t>
      </w:r>
      <w:proofErr w:type="spellEnd"/>
      <w:r w:rsidR="00C4133B">
        <w:rPr>
          <w:rFonts w:ascii="나눔스퀘어라운드 Regular" w:eastAsia="나눔스퀘어라운드 Regular" w:hAnsi="나눔스퀘어라운드 Regular" w:cs="함초롬돋움" w:hint="eastAsia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기업 운영 혁신을 위한 데이터 과학: 기업의 활용 방안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</w:t>
      </w:r>
      <w:proofErr w:type="spellStart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삼정</w:t>
      </w:r>
      <w:proofErr w:type="spellEnd"/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KPMG 경제연구원</w:t>
      </w:r>
      <w:r w:rsid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>,</w:t>
      </w:r>
      <w:r w:rsidRPr="00C4133B">
        <w:rPr>
          <w:rFonts w:ascii="나눔스퀘어라운드 Regular" w:eastAsia="나눔스퀘어라운드 Regular" w:hAnsi="나눔스퀘어라운드 Regular" w:cs="함초롬돋움"/>
          <w:kern w:val="0"/>
          <w:sz w:val="24"/>
          <w:szCs w:val="24"/>
        </w:rPr>
        <w:t xml:space="preserve"> 2020;제121호.</w:t>
      </w:r>
    </w:p>
    <w:p w14:paraId="56EBD1AF" w14:textId="271FCFA8" w:rsidR="006D4B9C" w:rsidRPr="00593945" w:rsidRDefault="00FC704A" w:rsidP="00C4133B">
      <w:r w:rsidDel="00FC704A">
        <w:t xml:space="preserve"> </w:t>
      </w:r>
    </w:p>
    <w:sectPr w:rsidR="006D4B9C" w:rsidRPr="005939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kang" w:date="2020-08-14T09:34:00Z" w:initials="k">
    <w:p w14:paraId="519B03F0" w14:textId="28C97309" w:rsidR="00C978B5" w:rsidRDefault="00C978B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제목이 좀 길어지더라도 하나의 문장으로 써주면 좋겠습니다.</w:t>
      </w:r>
      <w:r>
        <w:t xml:space="preserve"> </w:t>
      </w:r>
      <w:r>
        <w:rPr>
          <w:rFonts w:hint="eastAsia"/>
        </w:rPr>
        <w:t xml:space="preserve">"데이터 과학"과 </w:t>
      </w:r>
      <w:r>
        <w:t>"</w:t>
      </w:r>
      <w:r>
        <w:rPr>
          <w:rFonts w:hint="eastAsia"/>
        </w:rPr>
        <w:t>기계학습 소프트웨어"</w:t>
      </w:r>
      <w:r>
        <w:t xml:space="preserve"> </w:t>
      </w:r>
      <w:r>
        <w:rPr>
          <w:rFonts w:hint="eastAsia"/>
        </w:rPr>
        <w:t>둘 사이에 얼마든지 많은 관계가 있을 수 있고,</w:t>
      </w:r>
      <w:r>
        <w:t xml:space="preserve"> </w:t>
      </w:r>
      <w:r>
        <w:rPr>
          <w:rFonts w:hint="eastAsia"/>
        </w:rPr>
        <w:t>그것을 다 얘기할 수도 없는 것이기 때문에,</w:t>
      </w:r>
      <w:r>
        <w:t xml:space="preserve"> </w:t>
      </w:r>
      <w:r>
        <w:rPr>
          <w:rFonts w:hint="eastAsia"/>
        </w:rPr>
        <w:t>현재의 제목은 글에서 주장하는 것이 무엇이지를 파악하는데 도움이 되지 않습니다.</w:t>
      </w:r>
      <w:r>
        <w:t xml:space="preserve"> </w:t>
      </w:r>
    </w:p>
  </w:comment>
  <w:comment w:id="54" w:author="Sungwon Kang" w:date="2020-08-14T17:46:00Z" w:initials="SK">
    <w:p w14:paraId="5702525D" w14:textId="6A61B80E" w:rsidR="00140E1A" w:rsidRDefault="00140E1A">
      <w:pPr>
        <w:pStyle w:val="a7"/>
      </w:pPr>
      <w:r>
        <w:rPr>
          <w:rStyle w:val="a6"/>
        </w:rPr>
        <w:annotationRef/>
      </w:r>
      <w:r>
        <w:rPr>
          <w:rFonts w:hint="eastAsia"/>
        </w:rPr>
        <w:t xml:space="preserve">이 얘기가 결론에 어떤 역할을 하는가요? 불필요한 얘기 아닌가요? </w:t>
      </w:r>
    </w:p>
  </w:comment>
  <w:comment w:id="162" w:author="Sungwon Kang" w:date="2020-08-14T17:45:00Z" w:initials="SK">
    <w:p w14:paraId="41DED411" w14:textId="77777777" w:rsidR="00140E1A" w:rsidRDefault="00140E1A">
      <w:pPr>
        <w:pStyle w:val="a7"/>
      </w:pPr>
      <w:r>
        <w:rPr>
          <w:rStyle w:val="a6"/>
        </w:rPr>
        <w:annotationRef/>
      </w:r>
      <w:proofErr w:type="spellStart"/>
      <w:r>
        <w:rPr>
          <w:rFonts w:hint="eastAsia"/>
        </w:rPr>
        <w:t>기계학습은</w:t>
      </w:r>
      <w:proofErr w:type="spellEnd"/>
      <w:r>
        <w:rPr>
          <w:rFonts w:hint="eastAsia"/>
        </w:rPr>
        <w:t xml:space="preserve"> 심화, 데이터 과학은 완화? </w:t>
      </w:r>
    </w:p>
    <w:p w14:paraId="2ED28F40" w14:textId="4370DEDD" w:rsidR="00140E1A" w:rsidRDefault="00140E1A">
      <w:pPr>
        <w:pStyle w:val="a7"/>
      </w:pPr>
      <w:proofErr w:type="spellStart"/>
      <w:r>
        <w:rPr>
          <w:rFonts w:hint="eastAsia"/>
        </w:rPr>
        <w:t>무슨이유로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완화시킬수</w:t>
      </w:r>
      <w:proofErr w:type="spellEnd"/>
      <w:r>
        <w:rPr>
          <w:rFonts w:hint="eastAsia"/>
        </w:rPr>
        <w:t xml:space="preserve"> 있는가?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9B03F0" w15:done="0"/>
  <w15:commentEx w15:paraId="5702525D" w15:done="0"/>
  <w15:commentEx w15:paraId="2ED28F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9B03F0" w16cid:durableId="22E11C0D"/>
  <w16cid:commentId w16cid:paraId="5702525D" w16cid:durableId="22E15441"/>
  <w16cid:commentId w16cid:paraId="2ED28F40" w16cid:durableId="22E154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D3ED4" w14:textId="77777777" w:rsidR="00E14575" w:rsidRDefault="00E14575" w:rsidP="00AE799A">
      <w:pPr>
        <w:spacing w:after="0" w:line="240" w:lineRule="auto"/>
      </w:pPr>
      <w:r>
        <w:separator/>
      </w:r>
    </w:p>
  </w:endnote>
  <w:endnote w:type="continuationSeparator" w:id="0">
    <w:p w14:paraId="41DFBC67" w14:textId="77777777" w:rsidR="00E14575" w:rsidRDefault="00E14575" w:rsidP="00AE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나눔스퀘어라운드 Regular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  <w:font w:name="함초롬돋움"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94A59" w14:textId="77777777" w:rsidR="00E14575" w:rsidRDefault="00E14575" w:rsidP="00AE799A">
      <w:pPr>
        <w:spacing w:after="0" w:line="240" w:lineRule="auto"/>
      </w:pPr>
      <w:r>
        <w:separator/>
      </w:r>
    </w:p>
  </w:footnote>
  <w:footnote w:type="continuationSeparator" w:id="0">
    <w:p w14:paraId="50A99871" w14:textId="77777777" w:rsidR="00E14575" w:rsidRDefault="00E14575" w:rsidP="00AE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725BF"/>
    <w:multiLevelType w:val="multilevel"/>
    <w:tmpl w:val="944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F7091"/>
    <w:multiLevelType w:val="multilevel"/>
    <w:tmpl w:val="823C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27780"/>
    <w:multiLevelType w:val="hybridMultilevel"/>
    <w:tmpl w:val="9B9E9500"/>
    <w:lvl w:ilvl="0" w:tplc="25BA9E0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8" w:hanging="400"/>
      </w:pPr>
    </w:lvl>
    <w:lvl w:ilvl="2" w:tplc="0409001B" w:tentative="1">
      <w:start w:val="1"/>
      <w:numFmt w:val="lowerRoman"/>
      <w:lvlText w:val="%3."/>
      <w:lvlJc w:val="right"/>
      <w:pPr>
        <w:ind w:left="1418" w:hanging="400"/>
      </w:pPr>
    </w:lvl>
    <w:lvl w:ilvl="3" w:tplc="0409000F" w:tentative="1">
      <w:start w:val="1"/>
      <w:numFmt w:val="decimal"/>
      <w:lvlText w:val="%4."/>
      <w:lvlJc w:val="left"/>
      <w:pPr>
        <w:ind w:left="1818" w:hanging="400"/>
      </w:pPr>
    </w:lvl>
    <w:lvl w:ilvl="4" w:tplc="04090019" w:tentative="1">
      <w:start w:val="1"/>
      <w:numFmt w:val="upperLetter"/>
      <w:lvlText w:val="%5."/>
      <w:lvlJc w:val="left"/>
      <w:pPr>
        <w:ind w:left="2218" w:hanging="400"/>
      </w:pPr>
    </w:lvl>
    <w:lvl w:ilvl="5" w:tplc="0409001B" w:tentative="1">
      <w:start w:val="1"/>
      <w:numFmt w:val="lowerRoman"/>
      <w:lvlText w:val="%6."/>
      <w:lvlJc w:val="right"/>
      <w:pPr>
        <w:ind w:left="2618" w:hanging="400"/>
      </w:pPr>
    </w:lvl>
    <w:lvl w:ilvl="6" w:tplc="0409000F" w:tentative="1">
      <w:start w:val="1"/>
      <w:numFmt w:val="decimal"/>
      <w:lvlText w:val="%7."/>
      <w:lvlJc w:val="left"/>
      <w:pPr>
        <w:ind w:left="3018" w:hanging="400"/>
      </w:pPr>
    </w:lvl>
    <w:lvl w:ilvl="7" w:tplc="04090019" w:tentative="1">
      <w:start w:val="1"/>
      <w:numFmt w:val="upperLetter"/>
      <w:lvlText w:val="%8."/>
      <w:lvlJc w:val="left"/>
      <w:pPr>
        <w:ind w:left="3418" w:hanging="400"/>
      </w:pPr>
    </w:lvl>
    <w:lvl w:ilvl="8" w:tplc="0409001B" w:tentative="1">
      <w:start w:val="1"/>
      <w:numFmt w:val="lowerRoman"/>
      <w:lvlText w:val="%9."/>
      <w:lvlJc w:val="right"/>
      <w:pPr>
        <w:ind w:left="3818" w:hanging="400"/>
      </w:pPr>
    </w:lvl>
  </w:abstractNum>
  <w:abstractNum w:abstractNumId="3" w15:restartNumberingAfterBreak="0">
    <w:nsid w:val="53440D81"/>
    <w:multiLevelType w:val="multilevel"/>
    <w:tmpl w:val="9D7C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621AC3"/>
    <w:multiLevelType w:val="hybridMultilevel"/>
    <w:tmpl w:val="DE28365A"/>
    <w:lvl w:ilvl="0" w:tplc="0409000F">
      <w:start w:val="1"/>
      <w:numFmt w:val="decimal"/>
      <w:lvlText w:val="%1."/>
      <w:lvlJc w:val="left"/>
      <w:pPr>
        <w:ind w:left="352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kang">
    <w15:presenceInfo w15:providerId="None" w15:userId="kang"/>
  </w15:person>
  <w15:person w15:author="Sungwon Kang">
    <w15:presenceInfo w15:providerId="Windows Live" w15:userId="477c87958fb55b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AC7"/>
    <w:rsid w:val="000020D6"/>
    <w:rsid w:val="000025BD"/>
    <w:rsid w:val="00023C29"/>
    <w:rsid w:val="00023F41"/>
    <w:rsid w:val="00032EE1"/>
    <w:rsid w:val="0006049D"/>
    <w:rsid w:val="00073BDD"/>
    <w:rsid w:val="00082E1E"/>
    <w:rsid w:val="000B7C13"/>
    <w:rsid w:val="000C0E7F"/>
    <w:rsid w:val="000C578C"/>
    <w:rsid w:val="000D2194"/>
    <w:rsid w:val="000D5944"/>
    <w:rsid w:val="00116579"/>
    <w:rsid w:val="001174E0"/>
    <w:rsid w:val="00122C8F"/>
    <w:rsid w:val="00127E18"/>
    <w:rsid w:val="001310ED"/>
    <w:rsid w:val="00140E1A"/>
    <w:rsid w:val="00142E03"/>
    <w:rsid w:val="00145D15"/>
    <w:rsid w:val="00156C84"/>
    <w:rsid w:val="001808A5"/>
    <w:rsid w:val="00181FF1"/>
    <w:rsid w:val="00185355"/>
    <w:rsid w:val="00187E9C"/>
    <w:rsid w:val="001A7C0D"/>
    <w:rsid w:val="001C4A4D"/>
    <w:rsid w:val="001D2BDA"/>
    <w:rsid w:val="001D5B20"/>
    <w:rsid w:val="001E0428"/>
    <w:rsid w:val="001E08AA"/>
    <w:rsid w:val="001E7669"/>
    <w:rsid w:val="001F4E58"/>
    <w:rsid w:val="002202A6"/>
    <w:rsid w:val="00221AEE"/>
    <w:rsid w:val="0023580F"/>
    <w:rsid w:val="00240F60"/>
    <w:rsid w:val="0024413E"/>
    <w:rsid w:val="00265459"/>
    <w:rsid w:val="00292CAC"/>
    <w:rsid w:val="002A3E36"/>
    <w:rsid w:val="002A6B6C"/>
    <w:rsid w:val="002C79C0"/>
    <w:rsid w:val="00315E77"/>
    <w:rsid w:val="00315ED2"/>
    <w:rsid w:val="003251CB"/>
    <w:rsid w:val="00334F90"/>
    <w:rsid w:val="00335579"/>
    <w:rsid w:val="00360605"/>
    <w:rsid w:val="00384770"/>
    <w:rsid w:val="003918BA"/>
    <w:rsid w:val="003943A8"/>
    <w:rsid w:val="003A2929"/>
    <w:rsid w:val="003B063B"/>
    <w:rsid w:val="003B5EAE"/>
    <w:rsid w:val="003B79BC"/>
    <w:rsid w:val="003C2CC6"/>
    <w:rsid w:val="003D716B"/>
    <w:rsid w:val="003E6378"/>
    <w:rsid w:val="003E6C14"/>
    <w:rsid w:val="004043BA"/>
    <w:rsid w:val="00441585"/>
    <w:rsid w:val="00442C2F"/>
    <w:rsid w:val="004513E5"/>
    <w:rsid w:val="00454ED9"/>
    <w:rsid w:val="00486B50"/>
    <w:rsid w:val="004A49AA"/>
    <w:rsid w:val="004A4C78"/>
    <w:rsid w:val="004A5638"/>
    <w:rsid w:val="004B7AC7"/>
    <w:rsid w:val="004C62FC"/>
    <w:rsid w:val="004F1C6B"/>
    <w:rsid w:val="00501567"/>
    <w:rsid w:val="00504B19"/>
    <w:rsid w:val="005211DB"/>
    <w:rsid w:val="00521D1D"/>
    <w:rsid w:val="00534C2A"/>
    <w:rsid w:val="0053596E"/>
    <w:rsid w:val="0054262D"/>
    <w:rsid w:val="0055071F"/>
    <w:rsid w:val="0056782D"/>
    <w:rsid w:val="00586EB8"/>
    <w:rsid w:val="00593945"/>
    <w:rsid w:val="005A3125"/>
    <w:rsid w:val="005C565D"/>
    <w:rsid w:val="005E0940"/>
    <w:rsid w:val="005E59EF"/>
    <w:rsid w:val="005F2C54"/>
    <w:rsid w:val="006127A7"/>
    <w:rsid w:val="00621ACB"/>
    <w:rsid w:val="006220D4"/>
    <w:rsid w:val="00633B84"/>
    <w:rsid w:val="00664D0D"/>
    <w:rsid w:val="006662E9"/>
    <w:rsid w:val="0068080E"/>
    <w:rsid w:val="006925CA"/>
    <w:rsid w:val="00694809"/>
    <w:rsid w:val="006C13AC"/>
    <w:rsid w:val="006C72CC"/>
    <w:rsid w:val="006D324A"/>
    <w:rsid w:val="006D4B9C"/>
    <w:rsid w:val="006D6F83"/>
    <w:rsid w:val="006E260E"/>
    <w:rsid w:val="006E4656"/>
    <w:rsid w:val="006E48FB"/>
    <w:rsid w:val="006F4FF6"/>
    <w:rsid w:val="00710D15"/>
    <w:rsid w:val="00725117"/>
    <w:rsid w:val="007369AB"/>
    <w:rsid w:val="007535BC"/>
    <w:rsid w:val="00766D39"/>
    <w:rsid w:val="007838C2"/>
    <w:rsid w:val="00794359"/>
    <w:rsid w:val="00797FAE"/>
    <w:rsid w:val="007A20D3"/>
    <w:rsid w:val="007A2A30"/>
    <w:rsid w:val="007A4B11"/>
    <w:rsid w:val="007C2367"/>
    <w:rsid w:val="007C4D55"/>
    <w:rsid w:val="007E6C20"/>
    <w:rsid w:val="007F08B4"/>
    <w:rsid w:val="00803763"/>
    <w:rsid w:val="008207A1"/>
    <w:rsid w:val="0082658C"/>
    <w:rsid w:val="00851818"/>
    <w:rsid w:val="00863F28"/>
    <w:rsid w:val="00866539"/>
    <w:rsid w:val="0088403D"/>
    <w:rsid w:val="008A2A27"/>
    <w:rsid w:val="008B623A"/>
    <w:rsid w:val="008E0B8B"/>
    <w:rsid w:val="008E74D8"/>
    <w:rsid w:val="00900732"/>
    <w:rsid w:val="0090310A"/>
    <w:rsid w:val="009213C5"/>
    <w:rsid w:val="009524F2"/>
    <w:rsid w:val="00953EFA"/>
    <w:rsid w:val="00956E3C"/>
    <w:rsid w:val="009707C3"/>
    <w:rsid w:val="0097099B"/>
    <w:rsid w:val="009740F1"/>
    <w:rsid w:val="00983DB0"/>
    <w:rsid w:val="009869AF"/>
    <w:rsid w:val="00992CE6"/>
    <w:rsid w:val="009B5CDA"/>
    <w:rsid w:val="009B6575"/>
    <w:rsid w:val="009F7027"/>
    <w:rsid w:val="00A2008B"/>
    <w:rsid w:val="00A20359"/>
    <w:rsid w:val="00A22CBF"/>
    <w:rsid w:val="00A45801"/>
    <w:rsid w:val="00A6246E"/>
    <w:rsid w:val="00A627D5"/>
    <w:rsid w:val="00AB7819"/>
    <w:rsid w:val="00AC4A8E"/>
    <w:rsid w:val="00AD537E"/>
    <w:rsid w:val="00AD7991"/>
    <w:rsid w:val="00AE799A"/>
    <w:rsid w:val="00AF7D53"/>
    <w:rsid w:val="00B140F5"/>
    <w:rsid w:val="00B26D97"/>
    <w:rsid w:val="00B324F7"/>
    <w:rsid w:val="00B411AC"/>
    <w:rsid w:val="00B62299"/>
    <w:rsid w:val="00B6397A"/>
    <w:rsid w:val="00B9247A"/>
    <w:rsid w:val="00C00D52"/>
    <w:rsid w:val="00C01F8B"/>
    <w:rsid w:val="00C1385C"/>
    <w:rsid w:val="00C27AEE"/>
    <w:rsid w:val="00C32E9E"/>
    <w:rsid w:val="00C354F9"/>
    <w:rsid w:val="00C4133B"/>
    <w:rsid w:val="00C41D33"/>
    <w:rsid w:val="00C47A1E"/>
    <w:rsid w:val="00C625E6"/>
    <w:rsid w:val="00C630FD"/>
    <w:rsid w:val="00C76F03"/>
    <w:rsid w:val="00C978B5"/>
    <w:rsid w:val="00CA668F"/>
    <w:rsid w:val="00CB390A"/>
    <w:rsid w:val="00CB6980"/>
    <w:rsid w:val="00CF1A07"/>
    <w:rsid w:val="00CF695F"/>
    <w:rsid w:val="00D03CD5"/>
    <w:rsid w:val="00D1329F"/>
    <w:rsid w:val="00D3238C"/>
    <w:rsid w:val="00D5256F"/>
    <w:rsid w:val="00D63D66"/>
    <w:rsid w:val="00D674F0"/>
    <w:rsid w:val="00D75B02"/>
    <w:rsid w:val="00D83CA9"/>
    <w:rsid w:val="00D92A15"/>
    <w:rsid w:val="00DB02BE"/>
    <w:rsid w:val="00DB45BF"/>
    <w:rsid w:val="00DB659F"/>
    <w:rsid w:val="00DE7238"/>
    <w:rsid w:val="00E0114A"/>
    <w:rsid w:val="00E1423D"/>
    <w:rsid w:val="00E14575"/>
    <w:rsid w:val="00E17252"/>
    <w:rsid w:val="00E21339"/>
    <w:rsid w:val="00E23D1D"/>
    <w:rsid w:val="00E27216"/>
    <w:rsid w:val="00E328AE"/>
    <w:rsid w:val="00E413D1"/>
    <w:rsid w:val="00E44232"/>
    <w:rsid w:val="00E9149E"/>
    <w:rsid w:val="00E920DB"/>
    <w:rsid w:val="00E97D43"/>
    <w:rsid w:val="00EB6F09"/>
    <w:rsid w:val="00ED5E3D"/>
    <w:rsid w:val="00EE746C"/>
    <w:rsid w:val="00EF6A90"/>
    <w:rsid w:val="00F03D24"/>
    <w:rsid w:val="00F12798"/>
    <w:rsid w:val="00F25C51"/>
    <w:rsid w:val="00F318D1"/>
    <w:rsid w:val="00F461B2"/>
    <w:rsid w:val="00F50CB9"/>
    <w:rsid w:val="00F909E5"/>
    <w:rsid w:val="00FA5751"/>
    <w:rsid w:val="00FA7374"/>
    <w:rsid w:val="00FC57E0"/>
    <w:rsid w:val="00FC704A"/>
    <w:rsid w:val="00FD2B05"/>
    <w:rsid w:val="00FE7FE7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99831"/>
  <w15:chartTrackingRefBased/>
  <w15:docId w15:val="{B2E35DC2-CC1A-4974-9913-5E85A3DC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F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B9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F4FF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272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7216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E27216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E27216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E2721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27216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E27216"/>
    <w:rPr>
      <w:b/>
      <w:bCs/>
    </w:rPr>
  </w:style>
  <w:style w:type="paragraph" w:styleId="a9">
    <w:name w:val="endnote text"/>
    <w:basedOn w:val="a"/>
    <w:link w:val="Char2"/>
    <w:uiPriority w:val="99"/>
    <w:semiHidden/>
    <w:unhideWhenUsed/>
    <w:rsid w:val="00AE799A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E799A"/>
  </w:style>
  <w:style w:type="character" w:styleId="aa">
    <w:name w:val="endnote reference"/>
    <w:basedOn w:val="a0"/>
    <w:uiPriority w:val="99"/>
    <w:semiHidden/>
    <w:unhideWhenUsed/>
    <w:rsid w:val="00AE799A"/>
    <w:rPr>
      <w:vertAlign w:val="superscript"/>
    </w:rPr>
  </w:style>
  <w:style w:type="paragraph" w:styleId="ab">
    <w:name w:val="header"/>
    <w:basedOn w:val="a"/>
    <w:link w:val="Char3"/>
    <w:uiPriority w:val="99"/>
    <w:unhideWhenUsed/>
    <w:rsid w:val="0082658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82658C"/>
  </w:style>
  <w:style w:type="paragraph" w:styleId="ac">
    <w:name w:val="footer"/>
    <w:basedOn w:val="a"/>
    <w:link w:val="Char4"/>
    <w:uiPriority w:val="99"/>
    <w:unhideWhenUsed/>
    <w:rsid w:val="0082658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82658C"/>
  </w:style>
  <w:style w:type="paragraph" w:styleId="ad">
    <w:name w:val="footnote text"/>
    <w:basedOn w:val="a"/>
    <w:link w:val="Char5"/>
    <w:uiPriority w:val="99"/>
    <w:semiHidden/>
    <w:unhideWhenUsed/>
    <w:rsid w:val="00442C2F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442C2F"/>
  </w:style>
  <w:style w:type="character" w:styleId="ae">
    <w:name w:val="footnote reference"/>
    <w:basedOn w:val="a0"/>
    <w:uiPriority w:val="99"/>
    <w:semiHidden/>
    <w:unhideWhenUsed/>
    <w:rsid w:val="00442C2F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334F9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C704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FC704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C704A"/>
    <w:rPr>
      <w:rFonts w:ascii="굴림" w:eastAsia="굴림" w:hAnsi="굴림" w:cs="굴림"/>
      <w:b/>
      <w:bCs/>
      <w:kern w:val="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FC70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itation">
    <w:name w:val="citation"/>
    <w:basedOn w:val="a0"/>
    <w:rsid w:val="00FC704A"/>
  </w:style>
  <w:style w:type="character" w:styleId="HTML">
    <w:name w:val="HTML Code"/>
    <w:basedOn w:val="a0"/>
    <w:uiPriority w:val="99"/>
    <w:semiHidden/>
    <w:unhideWhenUsed/>
    <w:rsid w:val="00FC704A"/>
    <w:rPr>
      <w:rFonts w:ascii="굴림체" w:eastAsia="굴림체" w:hAnsi="굴림체" w:cs="굴림체"/>
      <w:sz w:val="24"/>
      <w:szCs w:val="24"/>
    </w:rPr>
  </w:style>
  <w:style w:type="paragraph" w:styleId="af0">
    <w:name w:val="Revision"/>
    <w:hidden/>
    <w:uiPriority w:val="99"/>
    <w:semiHidden/>
    <w:rsid w:val="00956E3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C3F04-3E71-A244-B0DD-6FCB99EC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11</cp:revision>
  <cp:lastPrinted>2019-06-10T14:56:00Z</cp:lastPrinted>
  <dcterms:created xsi:type="dcterms:W3CDTF">2020-08-14T09:20:00Z</dcterms:created>
  <dcterms:modified xsi:type="dcterms:W3CDTF">2020-08-14T10:17:00Z</dcterms:modified>
</cp:coreProperties>
</file>
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0D8CC" w14:textId="62F44AA0" w:rsidR="00C4133B" w:rsidRPr="007E6C20" w:rsidRDefault="009707C3" w:rsidP="003D5F75">
      <w:pPr>
        <w:pStyle w:val="1"/>
        <w:shd w:val="clear" w:color="auto" w:fill="FFFFFF"/>
        <w:spacing w:before="300" w:beforeAutospacing="0" w:after="150" w:afterAutospacing="0"/>
        <w:jc w:val="center"/>
        <w:rPr>
          <w:rFonts w:ascii="inherit" w:hAnsi="inherit" w:hint="eastAsia"/>
          <w:b w:val="0"/>
          <w:bCs w:val="0"/>
          <w:color w:val="333333"/>
          <w:sz w:val="52"/>
          <w:szCs w:val="52"/>
        </w:rPr>
      </w:pPr>
      <w:r w:rsidRPr="00652281">
        <w:rPr>
          <w:rFonts w:asciiTheme="minorHAnsi" w:eastAsiaTheme="minorHAnsi" w:hAnsiTheme="minorHAnsi" w:hint="eastAsia"/>
          <w:color w:val="333333"/>
          <w:sz w:val="44"/>
          <w:szCs w:val="44"/>
        </w:rPr>
        <w:t>기계가 만든 소프트웨어</w:t>
      </w:r>
      <w:ins w:id="0" w:author="Sungwon Kang" w:date="2020-08-15T08:43:00Z">
        <w:r w:rsidR="001E273A">
          <w:rPr>
            <w:rFonts w:asciiTheme="minorHAnsi" w:eastAsiaTheme="minorHAnsi" w:hAnsiTheme="minorHAnsi" w:hint="eastAsia"/>
            <w:color w:val="333333"/>
            <w:sz w:val="44"/>
            <w:szCs w:val="44"/>
          </w:rPr>
          <w:t xml:space="preserve">가 </w:t>
        </w:r>
      </w:ins>
      <w:ins w:id="1" w:author="Sungwon Kang" w:date="2020-08-15T08:44:00Z">
        <w:r w:rsidR="001E273A">
          <w:rPr>
            <w:rFonts w:asciiTheme="minorHAnsi" w:eastAsiaTheme="minorHAnsi" w:hAnsiTheme="minorHAnsi" w:hint="eastAsia"/>
            <w:color w:val="333333"/>
            <w:sz w:val="44"/>
            <w:szCs w:val="44"/>
          </w:rPr>
          <w:t>가져오는</w:t>
        </w:r>
      </w:ins>
      <w:del w:id="2" w:author="Sungwon Kang" w:date="2020-08-15T08:44:00Z">
        <w:r w:rsidR="00D1329F" w:rsidDel="001E273A">
          <w:rPr>
            <w:rFonts w:asciiTheme="minorHAnsi" w:eastAsiaTheme="minorHAnsi" w:hAnsiTheme="minorHAnsi" w:hint="eastAsia"/>
            <w:b w:val="0"/>
            <w:bCs w:val="0"/>
            <w:color w:val="333333"/>
            <w:sz w:val="44"/>
            <w:szCs w:val="44"/>
          </w:rPr>
          <w:delText>로 인</w:delText>
        </w:r>
      </w:del>
      <w:ins w:id="3" w:author="kang" w:date="2020-08-15T07:34:00Z">
        <w:del w:id="4" w:author="Sungwon Kang" w:date="2020-08-15T08:44:00Z">
          <w:r w:rsidR="00652281" w:rsidDel="001E273A">
            <w:rPr>
              <w:rFonts w:asciiTheme="minorHAnsi" w:eastAsiaTheme="minorHAnsi" w:hAnsiTheme="minorHAnsi" w:hint="eastAsia"/>
              <w:b w:val="0"/>
              <w:bCs w:val="0"/>
              <w:color w:val="333333"/>
              <w:sz w:val="44"/>
              <w:szCs w:val="44"/>
            </w:rPr>
            <w:delText>한</w:delText>
          </w:r>
        </w:del>
      </w:ins>
      <w:del w:id="5" w:author="kang" w:date="2020-08-15T07:34:00Z">
        <w:r w:rsidR="00D1329F" w:rsidDel="00652281">
          <w:rPr>
            <w:rFonts w:asciiTheme="minorHAnsi" w:eastAsiaTheme="minorHAnsi" w:hAnsiTheme="minorHAnsi" w:hint="eastAsia"/>
            <w:b w:val="0"/>
            <w:bCs w:val="0"/>
            <w:color w:val="333333"/>
            <w:sz w:val="44"/>
            <w:szCs w:val="44"/>
          </w:rPr>
          <w:delText>해 파생된</w:delText>
        </w:r>
      </w:del>
      <w:r w:rsidR="00D1329F">
        <w:rPr>
          <w:rFonts w:asciiTheme="minorHAnsi" w:eastAsiaTheme="minorHAnsi" w:hAnsiTheme="minorHAnsi" w:hint="eastAsia"/>
          <w:b w:val="0"/>
          <w:bCs w:val="0"/>
          <w:color w:val="333333"/>
          <w:sz w:val="44"/>
          <w:szCs w:val="44"/>
        </w:rPr>
        <w:t xml:space="preserve"> </w:t>
      </w:r>
      <w:r w:rsidRPr="00652281">
        <w:rPr>
          <w:rFonts w:asciiTheme="minorHAnsi" w:eastAsiaTheme="minorHAnsi" w:hAnsiTheme="minorHAnsi" w:hint="eastAsia"/>
          <w:color w:val="333333"/>
          <w:sz w:val="44"/>
          <w:szCs w:val="44"/>
        </w:rPr>
        <w:t>불평등과 데이터 과학의 역할</w:t>
      </w:r>
    </w:p>
    <w:p w14:paraId="40674B7C" w14:textId="68296B37" w:rsidR="00FC704A" w:rsidRPr="00C4133B" w:rsidRDefault="00FC704A" w:rsidP="003D5F75">
      <w:pPr>
        <w:widowControl/>
        <w:wordWrap/>
        <w:autoSpaceDE/>
        <w:autoSpaceDN/>
        <w:spacing w:after="0" w:line="240" w:lineRule="auto"/>
        <w:jc w:val="right"/>
        <w:rPr>
          <w:rFonts w:ascii="나눔스퀘어라운드 Regular" w:eastAsia="나눔스퀘어라운드 Regular" w:hAnsi="나눔스퀘어라운드 Regular" w:cs="함초롬돋움"/>
          <w:kern w:val="0"/>
          <w:sz w:val="24"/>
          <w:szCs w:val="24"/>
        </w:rPr>
      </w:pPr>
    </w:p>
    <w:p w14:paraId="1C2060BA" w14:textId="77777777" w:rsidR="00486B50" w:rsidRDefault="00FC704A" w:rsidP="003D5F75">
      <w:pPr>
        <w:widowControl/>
        <w:wordWrap/>
        <w:autoSpaceDE/>
        <w:autoSpaceDN/>
        <w:spacing w:after="0" w:line="240" w:lineRule="auto"/>
        <w:jc w:val="right"/>
        <w:rPr>
          <w:rFonts w:ascii="나눔스퀘어라운드 Regular" w:eastAsia="나눔스퀘어라운드 Regular" w:hAnsi="나눔스퀘어라운드 Regular" w:cs="함초롬돋움"/>
          <w:kern w:val="0"/>
          <w:sz w:val="24"/>
          <w:szCs w:val="24"/>
        </w:rPr>
      </w:pPr>
      <w:r w:rsidRPr="00C4133B">
        <w:rPr>
          <w:rFonts w:ascii="나눔스퀘어라운드 Regular" w:eastAsia="나눔스퀘어라운드 Regular" w:hAnsi="나눔스퀘어라운드 Regular" w:cs="함초롬돋움" w:hint="eastAsia"/>
          <w:kern w:val="0"/>
          <w:sz w:val="24"/>
          <w:szCs w:val="24"/>
        </w:rPr>
        <w:t xml:space="preserve">이광춘 </w:t>
      </w:r>
    </w:p>
    <w:p w14:paraId="720F7719" w14:textId="212B91B2" w:rsidR="00FC704A" w:rsidRPr="00C4133B" w:rsidRDefault="00486B50" w:rsidP="003D5F75">
      <w:pPr>
        <w:widowControl/>
        <w:wordWrap/>
        <w:autoSpaceDE/>
        <w:autoSpaceDN/>
        <w:spacing w:after="0" w:line="240" w:lineRule="auto"/>
        <w:jc w:val="right"/>
        <w:rPr>
          <w:rFonts w:ascii="나눔스퀘어라운드 Regular" w:eastAsia="나눔스퀘어라운드 Regular" w:hAnsi="나눔스퀘어라운드 Regular" w:cs="함초롬돋움"/>
          <w:kern w:val="0"/>
          <w:sz w:val="24"/>
          <w:szCs w:val="24"/>
        </w:rPr>
      </w:pPr>
      <w:r w:rsidRPr="00C4133B">
        <w:rPr>
          <w:rFonts w:ascii="나눔스퀘어라운드 Regular" w:eastAsia="나눔스퀘어라운드 Regular" w:hAnsi="나눔스퀘어라운드 Regular" w:cs="함초롬돋움"/>
          <w:kern w:val="0"/>
          <w:sz w:val="24"/>
          <w:szCs w:val="24"/>
        </w:rPr>
        <w:t>KPMG Korea</w:t>
      </w:r>
      <w:r w:rsidRPr="00C4133B">
        <w:rPr>
          <w:rFonts w:ascii="나눔스퀘어라운드 Regular" w:eastAsia="나눔스퀘어라운드 Regular" w:hAnsi="나눔스퀘어라운드 Regular" w:cs="함초롬돋움" w:hint="eastAsia"/>
          <w:kern w:val="0"/>
          <w:sz w:val="24"/>
          <w:szCs w:val="24"/>
        </w:rPr>
        <w:t xml:space="preserve"> </w:t>
      </w:r>
      <w:r w:rsidR="00FC704A" w:rsidRPr="00C4133B">
        <w:rPr>
          <w:rFonts w:ascii="나눔스퀘어라운드 Regular" w:eastAsia="나눔스퀘어라운드 Regular" w:hAnsi="나눔스퀘어라운드 Regular" w:cs="함초롬돋움" w:hint="eastAsia"/>
          <w:kern w:val="0"/>
          <w:sz w:val="24"/>
          <w:szCs w:val="24"/>
        </w:rPr>
        <w:t>상무</w:t>
      </w:r>
    </w:p>
    <w:p w14:paraId="5343B6BF" w14:textId="77777777" w:rsidR="00FC704A" w:rsidRPr="00C4133B" w:rsidRDefault="00FC704A" w:rsidP="003D5F75">
      <w:pPr>
        <w:pStyle w:val="1"/>
        <w:shd w:val="clear" w:color="auto" w:fill="FFFFFF"/>
        <w:spacing w:before="300" w:beforeAutospacing="0" w:after="150" w:afterAutospacing="0"/>
        <w:jc w:val="right"/>
        <w:rPr>
          <w:rFonts w:ascii="inherit" w:hAnsi="inherit" w:hint="eastAsia"/>
          <w:b w:val="0"/>
          <w:bCs w:val="0"/>
          <w:color w:val="333333"/>
          <w:sz w:val="52"/>
          <w:szCs w:val="52"/>
        </w:rPr>
      </w:pPr>
    </w:p>
    <w:p w14:paraId="0F28215F" w14:textId="144D959A" w:rsidR="00140E1A" w:rsidRDefault="00140E1A">
      <w:pPr>
        <w:widowControl/>
        <w:wordWrap/>
        <w:autoSpaceDE/>
        <w:autoSpaceDN/>
        <w:spacing w:after="0" w:line="276" w:lineRule="auto"/>
        <w:ind w:firstLine="240"/>
        <w:rPr>
          <w:rFonts w:ascii="나눔스퀘어라운드 Regular" w:eastAsia="나눔스퀘어라운드 Regular" w:hAnsi="나눔스퀘어라운드 Regular" w:cs="함초롬돋움"/>
          <w:kern w:val="0"/>
          <w:sz w:val="24"/>
          <w:szCs w:val="24"/>
        </w:rPr>
        <w:pPrChange w:id="6" w:author="Sungwon Kang" w:date="2020-08-16T15:47:00Z">
          <w:pPr>
            <w:widowControl/>
            <w:wordWrap/>
            <w:autoSpaceDE/>
            <w:autoSpaceDN/>
            <w:spacing w:after="0" w:line="276" w:lineRule="auto"/>
            <w:ind w:firstLineChars="100" w:firstLine="240"/>
          </w:pPr>
        </w:pPrChange>
      </w:pPr>
      <w:r>
        <w:rPr>
          <w:rFonts w:ascii="나눔스퀘어라운드 Regular" w:eastAsia="나눔스퀘어라운드 Regular" w:hAnsi="나눔스퀘어라운드 Regular" w:cs="함초롬돋움" w:hint="eastAsia"/>
          <w:kern w:val="0"/>
          <w:sz w:val="24"/>
          <w:szCs w:val="24"/>
        </w:rPr>
        <w:t>1. 인간과 기계의 경쟁관계</w:t>
      </w:r>
      <w:ins w:id="7" w:author="Sungwon Kang" w:date="2020-08-15T08:58:00Z">
        <w:r w:rsidR="001E273A">
          <w:rPr>
            <w:rFonts w:ascii="나눔스퀘어라운드 Regular" w:eastAsia="나눔스퀘어라운드 Regular" w:hAnsi="나눔스퀘어라운드 Regular" w:cs="함초롬돋움" w:hint="eastAsia"/>
            <w:kern w:val="0"/>
            <w:sz w:val="24"/>
            <w:szCs w:val="24"/>
          </w:rPr>
          <w:t>와 불평등의 발생</w:t>
        </w:r>
      </w:ins>
    </w:p>
    <w:p w14:paraId="76EEF599" w14:textId="6BE9F60D" w:rsidR="00652281" w:rsidDel="00625837" w:rsidRDefault="00FC704A">
      <w:pPr>
        <w:widowControl/>
        <w:wordWrap/>
        <w:autoSpaceDE/>
        <w:autoSpaceDN/>
        <w:spacing w:after="0" w:line="276" w:lineRule="auto"/>
        <w:ind w:firstLine="240"/>
        <w:rPr>
          <w:ins w:id="8" w:author="kang" w:date="2020-08-15T07:45:00Z"/>
          <w:del w:id="9" w:author="Microsoft Office User" w:date="2020-08-17T08:44:00Z"/>
          <w:rFonts w:ascii="나눔스퀘어라운드 Regular" w:eastAsia="나눔스퀘어라운드 Regular" w:hAnsi="나눔스퀘어라운드 Regular" w:cs="함초롬돋움"/>
          <w:kern w:val="0"/>
          <w:sz w:val="24"/>
          <w:szCs w:val="24"/>
        </w:rPr>
        <w:pPrChange w:id="10" w:author="Sungwon Kang" w:date="2020-08-16T15:47:00Z">
          <w:pPr>
            <w:widowControl/>
            <w:wordWrap/>
            <w:autoSpaceDE/>
            <w:autoSpaceDN/>
            <w:spacing w:after="0" w:line="276" w:lineRule="auto"/>
            <w:ind w:firstLineChars="100" w:firstLine="240"/>
          </w:pPr>
        </w:pPrChange>
      </w:pPr>
      <w:r w:rsidRPr="00C4133B">
        <w:rPr>
          <w:rFonts w:ascii="나눔스퀘어라운드 Regular" w:eastAsia="나눔스퀘어라운드 Regular" w:hAnsi="나눔스퀘어라운드 Regular" w:cs="함초롬돋움"/>
          <w:kern w:val="0"/>
          <w:sz w:val="24"/>
          <w:szCs w:val="24"/>
        </w:rPr>
        <w:t>기계(Machine)라 하면 기계장치를 떠올릴 수 있지만, 영어로 머신(</w:t>
      </w:r>
      <w:del w:id="11" w:author="Microsoft Office User" w:date="2020-08-17T08:39:00Z">
        <w:r w:rsidRPr="00C4133B" w:rsidDel="0071182B">
          <w:rPr>
            <w:rFonts w:ascii="나눔스퀘어라운드 Regular" w:eastAsia="나눔스퀘어라운드 Regular" w:hAnsi="나눔스퀘어라운드 Regular" w:cs="함초롬돋움" w:hint="eastAsia"/>
            <w:kern w:val="0"/>
            <w:sz w:val="24"/>
            <w:szCs w:val="24"/>
          </w:rPr>
          <w:delText>m</w:delText>
        </w:r>
      </w:del>
      <w:ins w:id="12" w:author="Microsoft Office User" w:date="2020-08-17T08:39:00Z">
        <w:r w:rsidR="0071182B">
          <w:rPr>
            <w:rFonts w:ascii="나눔스퀘어라운드 Regular" w:eastAsia="나눔스퀘어라운드 Regular" w:hAnsi="나눔스퀘어라운드 Regular" w:cs="함초롬돋움"/>
            <w:kern w:val="0"/>
            <w:sz w:val="24"/>
            <w:szCs w:val="24"/>
          </w:rPr>
          <w:t>M</w:t>
        </w:r>
      </w:ins>
      <w:r w:rsidRPr="00C4133B">
        <w:rPr>
          <w:rFonts w:ascii="나눔스퀘어라운드 Regular" w:eastAsia="나눔스퀘어라운드 Regular" w:hAnsi="나눔스퀘어라운드 Regular" w:cs="함초롬돋움"/>
          <w:kern w:val="0"/>
          <w:sz w:val="24"/>
          <w:szCs w:val="24"/>
        </w:rPr>
        <w:t>achine)은 인공지능을 탑재한 컴퓨터를 의미한다.</w:t>
      </w:r>
      <w:del w:id="13" w:author="Microsoft Office User" w:date="2020-08-17T08:45:00Z">
        <w:r w:rsidRPr="00C4133B" w:rsidDel="00625837">
          <w:rPr>
            <w:rFonts w:ascii="나눔스퀘어라운드 Regular" w:eastAsia="나눔스퀘어라운드 Regular" w:hAnsi="나눔스퀘어라운드 Regular" w:cs="함초롬돋움"/>
            <w:kern w:val="0"/>
            <w:sz w:val="24"/>
            <w:szCs w:val="24"/>
          </w:rPr>
          <w:delText xml:space="preserve"> </w:delText>
        </w:r>
      </w:del>
      <w:ins w:id="14" w:author="Microsoft Office User" w:date="2020-08-17T08:44:00Z">
        <w:r w:rsidR="00625837">
          <w:rPr>
            <w:rFonts w:ascii="나눔스퀘어라운드 Regular" w:eastAsia="나눔스퀘어라운드 Regular" w:hAnsi="나눔스퀘어라운드 Regular" w:cs="함초롬돋움" w:hint="eastAsia"/>
            <w:kern w:val="0"/>
            <w:sz w:val="24"/>
            <w:szCs w:val="24"/>
          </w:rPr>
          <w:t xml:space="preserve"> </w:t>
        </w:r>
      </w:ins>
      <w:ins w:id="15" w:author="kang" w:date="2020-08-15T07:36:00Z">
        <w:r w:rsidR="00652281">
          <w:rPr>
            <w:rFonts w:ascii="나눔스퀘어라운드 Regular" w:eastAsia="나눔스퀘어라운드 Regular" w:hAnsi="나눔스퀘어라운드 Regular" w:cs="함초롬돋움" w:hint="eastAsia"/>
            <w:kern w:val="0"/>
            <w:sz w:val="24"/>
            <w:szCs w:val="24"/>
          </w:rPr>
          <w:t xml:space="preserve">사람들이 하는 작업의 </w:t>
        </w:r>
      </w:ins>
      <w:r w:rsidRPr="00C4133B">
        <w:rPr>
          <w:rFonts w:ascii="나눔스퀘어라운드 Regular" w:eastAsia="나눔스퀘어라운드 Regular" w:hAnsi="나눔스퀘어라운드 Regular" w:cs="함초롬돋움"/>
          <w:kern w:val="0"/>
          <w:sz w:val="24"/>
          <w:szCs w:val="24"/>
        </w:rPr>
        <w:t>자동화 수준을</w:t>
      </w:r>
      <w:ins w:id="16" w:author="kang" w:date="2020-08-15T07:36:00Z">
        <w:r w:rsidR="00652281">
          <w:rPr>
            <w:rFonts w:ascii="나눔스퀘어라운드 Regular" w:eastAsia="나눔스퀘어라운드 Regular" w:hAnsi="나눔스퀘어라운드 Regular" w:cs="함초롬돋움" w:hint="eastAsia"/>
            <w:kern w:val="0"/>
            <w:sz w:val="24"/>
            <w:szCs w:val="24"/>
          </w:rPr>
          <w:t xml:space="preserve"> </w:t>
        </w:r>
      </w:ins>
      <w:r w:rsidRPr="00C4133B">
        <w:rPr>
          <w:rFonts w:ascii="나눔스퀘어라운드 Regular" w:eastAsia="나눔스퀘어라운드 Regular" w:hAnsi="나눔스퀘어라운드 Regular" w:cs="함초롬돋움"/>
          <w:kern w:val="0"/>
          <w:sz w:val="24"/>
          <w:szCs w:val="24"/>
        </w:rPr>
        <w:t xml:space="preserve"> </w:t>
      </w:r>
      <w:ins w:id="17" w:author="kang" w:date="2020-08-15T07:37:00Z">
        <w:r w:rsidR="00652281">
          <w:rPr>
            <w:rFonts w:ascii="나눔스퀘어라운드 Regular" w:eastAsia="나눔스퀘어라운드 Regular" w:hAnsi="나눔스퀘어라운드 Regular" w:cs="함초롬돋움" w:hint="eastAsia"/>
            <w:kern w:val="0"/>
            <w:sz w:val="24"/>
            <w:szCs w:val="24"/>
          </w:rPr>
          <w:t>여러 단계로 나눌 수 있는데,</w:t>
        </w:r>
        <w:r w:rsidR="00652281">
          <w:rPr>
            <w:rFonts w:ascii="나눔스퀘어라운드 Regular" w:eastAsia="나눔스퀘어라운드 Regular" w:hAnsi="나눔스퀘어라운드 Regular" w:cs="함초롬돋움"/>
            <w:kern w:val="0"/>
            <w:sz w:val="24"/>
            <w:szCs w:val="24"/>
          </w:rPr>
          <w:t xml:space="preserve"> </w:t>
        </w:r>
      </w:ins>
      <w:r w:rsidRPr="00C4133B">
        <w:rPr>
          <w:rFonts w:ascii="나눔스퀘어라운드 Regular" w:eastAsia="나눔스퀘어라운드 Regular" w:hAnsi="나눔스퀘어라운드 Regular" w:cs="함초롬돋움"/>
          <w:kern w:val="0"/>
          <w:sz w:val="24"/>
          <w:szCs w:val="24"/>
        </w:rPr>
        <w:t>기계의 도움 없이 모든 결정과 행동을 사람이 취하는 수준부터 인간을 배제하고 기계가 모든 의사결정을 내리고 자율적으로 운전, 판결, 세금계산 등 완전한 자동화 수준</w:t>
      </w:r>
      <w:ins w:id="18" w:author="kang" w:date="2020-08-15T07:37:00Z">
        <w:r w:rsidR="00652281">
          <w:rPr>
            <w:rFonts w:ascii="나눔스퀘어라운드 Regular" w:eastAsia="나눔스퀘어라운드 Regular" w:hAnsi="나눔스퀘어라운드 Regular" w:cs="함초롬돋움" w:hint="eastAsia"/>
            <w:kern w:val="0"/>
            <w:sz w:val="24"/>
            <w:szCs w:val="24"/>
          </w:rPr>
          <w:t>이 있</w:t>
        </w:r>
      </w:ins>
      <w:del w:id="19" w:author="kang" w:date="2020-08-15T07:37:00Z">
        <w:r w:rsidRPr="00C4133B" w:rsidDel="00652281">
          <w:rPr>
            <w:rFonts w:ascii="나눔스퀘어라운드 Regular" w:eastAsia="나눔스퀘어라운드 Regular" w:hAnsi="나눔스퀘어라운드 Regular" w:cs="함초롬돋움"/>
            <w:kern w:val="0"/>
            <w:sz w:val="24"/>
            <w:szCs w:val="24"/>
          </w:rPr>
          <w:delText>으로 구분한</w:delText>
        </w:r>
      </w:del>
      <w:r w:rsidRPr="00C4133B">
        <w:rPr>
          <w:rFonts w:ascii="나눔스퀘어라운드 Regular" w:eastAsia="나눔스퀘어라운드 Regular" w:hAnsi="나눔스퀘어라운드 Regular" w:cs="함초롬돋움"/>
          <w:kern w:val="0"/>
          <w:sz w:val="24"/>
          <w:szCs w:val="24"/>
        </w:rPr>
        <w:t>다</w:t>
      </w:r>
      <w:r w:rsidR="00FF7C5A" w:rsidRPr="00C4133B" w:rsidDel="00FF7C5A">
        <w:rPr>
          <w:rFonts w:ascii="나눔스퀘어라운드 Regular" w:eastAsia="나눔스퀘어라운드 Regular" w:hAnsi="나눔스퀘어라운드 Regular" w:cs="함초롬돋움"/>
          <w:kern w:val="0"/>
          <w:sz w:val="24"/>
          <w:szCs w:val="24"/>
        </w:rPr>
        <w:t xml:space="preserve"> </w:t>
      </w:r>
      <w:r w:rsidRPr="00C4133B">
        <w:rPr>
          <w:rFonts w:ascii="나눔스퀘어라운드 Regular" w:eastAsia="나눔스퀘어라운드 Regular" w:hAnsi="나눔스퀘어라운드 Regular" w:cs="함초롬돋움"/>
          <w:kern w:val="0"/>
          <w:sz w:val="24"/>
          <w:szCs w:val="24"/>
        </w:rPr>
        <w:t>[1]</w:t>
      </w:r>
      <w:r w:rsidR="00FF7C5A" w:rsidRPr="00C4133B">
        <w:rPr>
          <w:rFonts w:ascii="나눔스퀘어라운드 Regular" w:eastAsia="나눔스퀘어라운드 Regular" w:hAnsi="나눔스퀘어라운드 Regular" w:cs="함초롬돋움"/>
          <w:kern w:val="0"/>
          <w:sz w:val="24"/>
          <w:szCs w:val="24"/>
        </w:rPr>
        <w:t>. </w:t>
      </w:r>
      <w:r w:rsidRPr="00C4133B">
        <w:rPr>
          <w:rFonts w:ascii="나눔스퀘어라운드 Regular" w:eastAsia="나눔스퀘어라운드 Regular" w:hAnsi="나눔스퀘어라운드 Regular" w:cs="함초롬돋움"/>
          <w:kern w:val="0"/>
          <w:sz w:val="24"/>
          <w:szCs w:val="24"/>
        </w:rPr>
        <w:t> </w:t>
      </w:r>
      <w:commentRangeStart w:id="20"/>
      <w:r w:rsidRPr="00C4133B">
        <w:rPr>
          <w:rFonts w:ascii="나눔스퀘어라운드 Regular" w:eastAsia="나눔스퀘어라운드 Regular" w:hAnsi="나눔스퀘어라운드 Regular" w:cs="함초롬돋움"/>
          <w:kern w:val="0"/>
          <w:sz w:val="24"/>
          <w:szCs w:val="24"/>
        </w:rPr>
        <w:t>이</w:t>
      </w:r>
      <w:ins w:id="21" w:author="kang" w:date="2020-08-15T07:38:00Z">
        <w:r w:rsidR="00652281">
          <w:rPr>
            <w:rFonts w:ascii="나눔스퀘어라운드 Regular" w:eastAsia="나눔스퀘어라운드 Regular" w:hAnsi="나눔스퀘어라운드 Regular" w:cs="함초롬돋움" w:hint="eastAsia"/>
            <w:kern w:val="0"/>
            <w:sz w:val="24"/>
            <w:szCs w:val="24"/>
          </w:rPr>
          <w:t>렇게</w:t>
        </w:r>
      </w:ins>
      <w:del w:id="22" w:author="kang" w:date="2020-08-15T07:38:00Z">
        <w:r w:rsidRPr="00C4133B" w:rsidDel="00652281">
          <w:rPr>
            <w:rFonts w:ascii="나눔스퀘어라운드 Regular" w:eastAsia="나눔스퀘어라운드 Regular" w:hAnsi="나눔스퀘어라운드 Regular" w:cs="함초롬돋움"/>
            <w:kern w:val="0"/>
            <w:sz w:val="24"/>
            <w:szCs w:val="24"/>
          </w:rPr>
          <w:delText xml:space="preserve">러한 </w:delText>
        </w:r>
      </w:del>
      <w:ins w:id="23" w:author="kang" w:date="2020-08-15T07:38:00Z">
        <w:r w:rsidR="00652281">
          <w:rPr>
            <w:rFonts w:ascii="나눔스퀘어라운드 Regular" w:eastAsia="나눔스퀘어라운드 Regular" w:hAnsi="나눔스퀘어라운드 Regular" w:cs="함초롬돋움"/>
            <w:kern w:val="0"/>
            <w:sz w:val="24"/>
            <w:szCs w:val="24"/>
          </w:rPr>
          <w:t xml:space="preserve"> </w:t>
        </w:r>
        <w:r w:rsidR="00652281">
          <w:rPr>
            <w:rFonts w:ascii="나눔스퀘어라운드 Regular" w:eastAsia="나눔스퀘어라운드 Regular" w:hAnsi="나눔스퀘어라운드 Regular" w:cs="함초롬돋움" w:hint="eastAsia"/>
            <w:kern w:val="0"/>
            <w:sz w:val="24"/>
            <w:szCs w:val="24"/>
          </w:rPr>
          <w:t xml:space="preserve">작업 </w:t>
        </w:r>
      </w:ins>
      <w:r w:rsidRPr="00C4133B">
        <w:rPr>
          <w:rFonts w:ascii="나눔스퀘어라운드 Regular" w:eastAsia="나눔스퀘어라운드 Regular" w:hAnsi="나눔스퀘어라운드 Regular" w:cs="함초롬돋움"/>
          <w:kern w:val="0"/>
          <w:sz w:val="24"/>
          <w:szCs w:val="24"/>
        </w:rPr>
        <w:t>자동화 수준</w:t>
      </w:r>
      <w:ins w:id="24" w:author="kang" w:date="2020-08-15T07:40:00Z">
        <w:del w:id="25" w:author="Microsoft Office User" w:date="2020-08-17T08:38:00Z">
          <w:r w:rsidR="00652281" w:rsidDel="0071182B">
            <w:rPr>
              <w:rFonts w:ascii="나눔스퀘어라운드 Regular" w:eastAsia="나눔스퀘어라운드 Regular" w:hAnsi="나눔스퀘어라운드 Regular" w:cs="함초롬돋움" w:hint="eastAsia"/>
              <w:kern w:val="0"/>
              <w:sz w:val="24"/>
              <w:szCs w:val="24"/>
            </w:rPr>
            <w:delText>이</w:delText>
          </w:r>
        </w:del>
      </w:ins>
      <w:ins w:id="26" w:author="Microsoft Office User" w:date="2020-08-17T08:38:00Z">
        <w:r w:rsidR="0071182B">
          <w:rPr>
            <w:rFonts w:ascii="나눔스퀘어라운드 Regular" w:eastAsia="나눔스퀘어라운드 Regular" w:hAnsi="나눔스퀘어라운드 Regular" w:cs="함초롬돋움" w:hint="eastAsia"/>
            <w:kern w:val="0"/>
            <w:sz w:val="24"/>
            <w:szCs w:val="24"/>
          </w:rPr>
          <w:t>을</w:t>
        </w:r>
      </w:ins>
      <w:ins w:id="27" w:author="kang" w:date="2020-08-15T07:40:00Z">
        <w:r w:rsidR="00652281">
          <w:rPr>
            <w:rFonts w:ascii="나눔스퀘어라운드 Regular" w:eastAsia="나눔스퀘어라운드 Regular" w:hAnsi="나눔스퀘어라운드 Regular" w:cs="함초롬돋움" w:hint="eastAsia"/>
            <w:kern w:val="0"/>
            <w:sz w:val="24"/>
            <w:szCs w:val="24"/>
          </w:rPr>
          <w:t xml:space="preserve"> </w:t>
        </w:r>
        <w:del w:id="28" w:author="Microsoft Office User" w:date="2020-08-17T08:39:00Z">
          <w:r w:rsidR="00652281" w:rsidDel="0071182B">
            <w:rPr>
              <w:rFonts w:ascii="나눔스퀘어라운드 Regular" w:eastAsia="나눔스퀘어라운드 Regular" w:hAnsi="나눔스퀘어라운드 Regular" w:cs="함초롬돋움" w:hint="eastAsia"/>
              <w:kern w:val="0"/>
              <w:sz w:val="24"/>
              <w:szCs w:val="24"/>
            </w:rPr>
            <w:delText>나</w:delText>
          </w:r>
        </w:del>
        <w:del w:id="29" w:author="Microsoft Office User" w:date="2020-08-15T14:54:00Z">
          <w:r w:rsidR="00652281" w:rsidDel="00B40C02">
            <w:rPr>
              <w:rFonts w:ascii="나눔스퀘어라운드 Regular" w:eastAsia="나눔스퀘어라운드 Regular" w:hAnsi="나눔스퀘어라운드 Regular" w:cs="함초롬돋움" w:hint="eastAsia"/>
              <w:kern w:val="0"/>
              <w:sz w:val="24"/>
              <w:szCs w:val="24"/>
            </w:rPr>
            <w:delText>누어 지</w:delText>
          </w:r>
        </w:del>
      </w:ins>
      <w:del w:id="30" w:author="Microsoft Office User" w:date="2020-08-15T14:54:00Z">
        <w:r w:rsidRPr="00C4133B" w:rsidDel="00B40C02">
          <w:rPr>
            <w:rFonts w:ascii="나눔스퀘어라운드 Regular" w:eastAsia="나눔스퀘어라운드 Regular" w:hAnsi="나눔스퀘어라운드 Regular" w:cs="함초롬돋움" w:hint="eastAsia"/>
            <w:kern w:val="0"/>
            <w:sz w:val="24"/>
            <w:szCs w:val="24"/>
          </w:rPr>
          <w:delText xml:space="preserve">에 차이가 생기는 </w:delText>
        </w:r>
      </w:del>
      <w:del w:id="31" w:author="Microsoft Office User" w:date="2020-08-15T14:52:00Z">
        <w:r w:rsidRPr="00C4133B" w:rsidDel="00B40C02">
          <w:rPr>
            <w:rFonts w:ascii="나눔스퀘어라운드 Regular" w:eastAsia="나눔스퀘어라운드 Regular" w:hAnsi="나눔스퀘어라운드 Regular" w:cs="함초롬돋움" w:hint="eastAsia"/>
            <w:kern w:val="0"/>
            <w:sz w:val="24"/>
            <w:szCs w:val="24"/>
          </w:rPr>
          <w:delText xml:space="preserve">근본적인 </w:delText>
        </w:r>
      </w:del>
      <w:del w:id="32" w:author="Microsoft Office User" w:date="2020-08-15T14:54:00Z">
        <w:r w:rsidRPr="00C4133B" w:rsidDel="00B40C02">
          <w:rPr>
            <w:rFonts w:ascii="나눔스퀘어라운드 Regular" w:eastAsia="나눔스퀘어라운드 Regular" w:hAnsi="나눔스퀘어라운드 Regular" w:cs="함초롬돋움" w:hint="eastAsia"/>
            <w:kern w:val="0"/>
            <w:sz w:val="24"/>
            <w:szCs w:val="24"/>
          </w:rPr>
          <w:delText>이유</w:delText>
        </w:r>
      </w:del>
      <w:del w:id="33" w:author="Microsoft Office User" w:date="2020-08-15T14:52:00Z">
        <w:r w:rsidRPr="00C4133B" w:rsidDel="00B40C02">
          <w:rPr>
            <w:rFonts w:ascii="나눔스퀘어라운드 Regular" w:eastAsia="나눔스퀘어라운드 Regular" w:hAnsi="나눔스퀘어라운드 Regular" w:cs="함초롬돋움" w:hint="eastAsia"/>
            <w:kern w:val="0"/>
            <w:sz w:val="24"/>
            <w:szCs w:val="24"/>
          </w:rPr>
          <w:delText>는</w:delText>
        </w:r>
      </w:del>
      <w:ins w:id="34" w:author="Microsoft Office User" w:date="2020-08-17T08:39:00Z">
        <w:r w:rsidR="0071182B">
          <w:rPr>
            <w:rFonts w:ascii="나눔스퀘어라운드 Regular" w:eastAsia="나눔스퀘어라운드 Regular" w:hAnsi="나눔스퀘어라운드 Regular" w:cs="함초롬돋움" w:hint="eastAsia"/>
            <w:kern w:val="0"/>
            <w:sz w:val="24"/>
            <w:szCs w:val="24"/>
          </w:rPr>
          <w:t xml:space="preserve">구분할 수 있는 이유는 </w:t>
        </w:r>
      </w:ins>
      <w:ins w:id="35" w:author="Microsoft Office User" w:date="2020-08-17T08:40:00Z">
        <w:r w:rsidR="0071182B">
          <w:rPr>
            <w:rFonts w:ascii="나눔스퀘어라운드 Regular" w:eastAsia="나눔스퀘어라운드 Regular" w:hAnsi="나눔스퀘어라운드 Regular" w:cs="함초롬돋움" w:hint="eastAsia"/>
            <w:kern w:val="0"/>
            <w:sz w:val="24"/>
            <w:szCs w:val="24"/>
          </w:rPr>
          <w:t>과거</w:t>
        </w:r>
      </w:ins>
      <w:r w:rsidRPr="00C4133B">
        <w:rPr>
          <w:rFonts w:ascii="나눔스퀘어라운드 Regular" w:eastAsia="나눔스퀘어라운드 Regular" w:hAnsi="나눔스퀘어라운드 Regular" w:cs="함초롬돋움"/>
          <w:kern w:val="0"/>
          <w:sz w:val="24"/>
          <w:szCs w:val="24"/>
        </w:rPr>
        <w:t xml:space="preserve"> </w:t>
      </w:r>
      <w:ins w:id="36" w:author="Microsoft Office User" w:date="2020-08-15T14:53:00Z">
        <w:r w:rsidR="00B40C02">
          <w:rPr>
            <w:rFonts w:ascii="나눔스퀘어라운드 Regular" w:eastAsia="나눔스퀘어라운드 Regular" w:hAnsi="나눔스퀘어라운드 Regular" w:cs="함초롬돋움" w:hint="eastAsia"/>
            <w:kern w:val="0"/>
            <w:sz w:val="24"/>
            <w:szCs w:val="24"/>
          </w:rPr>
          <w:t>인간</w:t>
        </w:r>
      </w:ins>
      <w:del w:id="37" w:author="Microsoft Office User" w:date="2020-08-15T14:53:00Z">
        <w:r w:rsidRPr="00C4133B" w:rsidDel="00B40C02">
          <w:rPr>
            <w:rFonts w:ascii="나눔스퀘어라운드 Regular" w:eastAsia="나눔스퀘어라운드 Regular" w:hAnsi="나눔스퀘어라운드 Regular" w:cs="함초롬돋움"/>
            <w:kern w:val="0"/>
            <w:sz w:val="24"/>
            <w:szCs w:val="24"/>
          </w:rPr>
          <w:delText>사람</w:delText>
        </w:r>
      </w:del>
      <w:r w:rsidRPr="00C4133B">
        <w:rPr>
          <w:rFonts w:ascii="나눔스퀘어라운드 Regular" w:eastAsia="나눔스퀘어라운드 Regular" w:hAnsi="나눔스퀘어라운드 Regular" w:cs="함초롬돋움"/>
          <w:kern w:val="0"/>
          <w:sz w:val="24"/>
          <w:szCs w:val="24"/>
        </w:rPr>
        <w:t>과 기계가 서로 잘하는 영역</w:t>
      </w:r>
      <w:del w:id="38" w:author="Microsoft Office User" w:date="2020-08-15T14:51:00Z">
        <w:r w:rsidRPr="00C4133B" w:rsidDel="00B40C02">
          <w:rPr>
            <w:rFonts w:ascii="나눔스퀘어라운드 Regular" w:eastAsia="나눔스퀘어라운드 Regular" w:hAnsi="나눔스퀘어라운드 Regular" w:cs="함초롬돋움" w:hint="eastAsia"/>
            <w:kern w:val="0"/>
            <w:sz w:val="24"/>
            <w:szCs w:val="24"/>
          </w:rPr>
          <w:delText xml:space="preserve">이 </w:delText>
        </w:r>
        <w:r w:rsidR="00FF7C5A" w:rsidDel="00B40C02">
          <w:rPr>
            <w:rFonts w:ascii="나눔스퀘어라운드 Regular" w:eastAsia="나눔스퀘어라운드 Regular" w:hAnsi="나눔스퀘어라운드 Regular" w:cs="함초롬돋움" w:hint="eastAsia"/>
            <w:kern w:val="0"/>
            <w:sz w:val="24"/>
            <w:szCs w:val="24"/>
          </w:rPr>
          <w:delText>다르</w:delText>
        </w:r>
        <w:r w:rsidRPr="00C4133B" w:rsidDel="00B40C02">
          <w:rPr>
            <w:rFonts w:ascii="나눔스퀘어라운드 Regular" w:eastAsia="나눔스퀘어라운드 Regular" w:hAnsi="나눔스퀘어라운드 Regular" w:cs="함초롬돋움" w:hint="eastAsia"/>
            <w:kern w:val="0"/>
            <w:sz w:val="24"/>
            <w:szCs w:val="24"/>
          </w:rPr>
          <w:delText xml:space="preserve">기 때문이다. </w:delText>
        </w:r>
        <w:commentRangeEnd w:id="20"/>
        <w:r w:rsidR="00652281" w:rsidDel="00B40C02">
          <w:rPr>
            <w:rStyle w:val="a6"/>
            <w:rFonts w:hint="eastAsia"/>
          </w:rPr>
          <w:commentReference w:id="20"/>
        </w:r>
      </w:del>
      <w:ins w:id="39" w:author="Microsoft Office User" w:date="2020-08-15T14:51:00Z">
        <w:r w:rsidR="00B40C02">
          <w:rPr>
            <w:rFonts w:ascii="나눔스퀘어라운드 Regular" w:eastAsia="나눔스퀘어라운드 Regular" w:hAnsi="나눔스퀘어라운드 Regular" w:cs="함초롬돋움" w:hint="eastAsia"/>
            <w:kern w:val="0"/>
            <w:sz w:val="24"/>
            <w:szCs w:val="24"/>
          </w:rPr>
          <w:t xml:space="preserve">에 </w:t>
        </w:r>
      </w:ins>
      <w:ins w:id="40" w:author="Microsoft Office User" w:date="2020-08-17T08:41:00Z">
        <w:r w:rsidR="0071182B">
          <w:rPr>
            <w:rFonts w:ascii="나눔스퀘어라운드 Regular" w:eastAsia="나눔스퀘어라운드 Regular" w:hAnsi="나눔스퀘어라운드 Regular" w:cs="함초롬돋움" w:hint="eastAsia"/>
            <w:kern w:val="0"/>
            <w:sz w:val="24"/>
            <w:szCs w:val="24"/>
          </w:rPr>
          <w:t>뚜렷한 차이가 있어 가능했으나</w:t>
        </w:r>
      </w:ins>
      <w:ins w:id="41" w:author="Microsoft Office User" w:date="2020-08-15T14:51:00Z">
        <w:r w:rsidR="00B40C02">
          <w:rPr>
            <w:rFonts w:ascii="나눔스퀘어라운드 Regular" w:eastAsia="나눔스퀘어라운드 Regular" w:hAnsi="나눔스퀘어라운드 Regular" w:cs="함초롬돋움" w:hint="eastAsia"/>
            <w:kern w:val="0"/>
            <w:sz w:val="24"/>
            <w:szCs w:val="24"/>
          </w:rPr>
          <w:t xml:space="preserve"> 급격한 </w:t>
        </w:r>
      </w:ins>
      <w:ins w:id="42" w:author="Microsoft Office User" w:date="2020-08-15T14:54:00Z">
        <w:r w:rsidR="00B40C02">
          <w:rPr>
            <w:rFonts w:ascii="나눔스퀘어라운드 Regular" w:eastAsia="나눔스퀘어라운드 Regular" w:hAnsi="나눔스퀘어라운드 Regular" w:cs="함초롬돋움" w:hint="eastAsia"/>
            <w:kern w:val="0"/>
            <w:sz w:val="24"/>
            <w:szCs w:val="24"/>
          </w:rPr>
          <w:t xml:space="preserve">자동화 </w:t>
        </w:r>
      </w:ins>
      <w:ins w:id="43" w:author="Microsoft Office User" w:date="2020-08-15T14:55:00Z">
        <w:r w:rsidR="00437C0B">
          <w:rPr>
            <w:rFonts w:ascii="나눔스퀘어라운드 Regular" w:eastAsia="나눔스퀘어라운드 Regular" w:hAnsi="나눔스퀘어라운드 Regular" w:cs="함초롬돋움" w:hint="eastAsia"/>
            <w:kern w:val="0"/>
            <w:sz w:val="24"/>
            <w:szCs w:val="24"/>
          </w:rPr>
          <w:t>기술</w:t>
        </w:r>
      </w:ins>
      <w:ins w:id="44" w:author="Microsoft Office User" w:date="2020-08-15T14:54:00Z">
        <w:r w:rsidR="00B40C02">
          <w:rPr>
            <w:rFonts w:ascii="나눔스퀘어라운드 Regular" w:eastAsia="나눔스퀘어라운드 Regular" w:hAnsi="나눔스퀘어라운드 Regular" w:cs="함초롬돋움" w:hint="eastAsia"/>
            <w:kern w:val="0"/>
            <w:sz w:val="24"/>
            <w:szCs w:val="24"/>
          </w:rPr>
          <w:t>의</w:t>
        </w:r>
      </w:ins>
      <w:ins w:id="45" w:author="Microsoft Office User" w:date="2020-08-15T14:51:00Z">
        <w:r w:rsidR="00B40C02">
          <w:rPr>
            <w:rFonts w:ascii="나눔스퀘어라운드 Regular" w:eastAsia="나눔스퀘어라운드 Regular" w:hAnsi="나눔스퀘어라운드 Regular" w:cs="함초롬돋움" w:hint="eastAsia"/>
            <w:kern w:val="0"/>
            <w:sz w:val="24"/>
            <w:szCs w:val="24"/>
          </w:rPr>
          <w:t xml:space="preserve"> 발전</w:t>
        </w:r>
      </w:ins>
      <w:ins w:id="46" w:author="Microsoft Office User" w:date="2020-08-15T14:52:00Z">
        <w:r w:rsidR="00B40C02">
          <w:rPr>
            <w:rFonts w:ascii="나눔스퀘어라운드 Regular" w:eastAsia="나눔스퀘어라운드 Regular" w:hAnsi="나눔스퀘어라운드 Regular" w:cs="함초롬돋움" w:hint="eastAsia"/>
            <w:kern w:val="0"/>
            <w:sz w:val="24"/>
            <w:szCs w:val="24"/>
          </w:rPr>
          <w:t xml:space="preserve">으로 이러한 </w:t>
        </w:r>
      </w:ins>
      <w:ins w:id="47" w:author="Microsoft Office User" w:date="2020-08-15T14:53:00Z">
        <w:r w:rsidR="00B40C02">
          <w:rPr>
            <w:rFonts w:ascii="나눔스퀘어라운드 Regular" w:eastAsia="나눔스퀘어라운드 Regular" w:hAnsi="나눔스퀘어라운드 Regular" w:cs="함초롬돋움" w:hint="eastAsia"/>
            <w:kern w:val="0"/>
            <w:sz w:val="24"/>
            <w:szCs w:val="24"/>
          </w:rPr>
          <w:t xml:space="preserve">구분도 </w:t>
        </w:r>
      </w:ins>
      <w:ins w:id="48" w:author="Microsoft Office User" w:date="2020-08-15T14:54:00Z">
        <w:r w:rsidR="00B40C02">
          <w:rPr>
            <w:rFonts w:ascii="나눔스퀘어라운드 Regular" w:eastAsia="나눔스퀘어라운드 Regular" w:hAnsi="나눔스퀘어라운드 Regular" w:cs="함초롬돋움" w:hint="eastAsia"/>
            <w:kern w:val="0"/>
            <w:sz w:val="24"/>
            <w:szCs w:val="24"/>
          </w:rPr>
          <w:t>의미가 없어지고 있다.</w:t>
        </w:r>
      </w:ins>
    </w:p>
    <w:p w14:paraId="7CC518F9" w14:textId="35761742" w:rsidR="00FC704A" w:rsidRPr="00C4133B" w:rsidRDefault="00FC704A" w:rsidP="00625837">
      <w:pPr>
        <w:widowControl/>
        <w:wordWrap/>
        <w:autoSpaceDE/>
        <w:autoSpaceDN/>
        <w:spacing w:after="0" w:line="276" w:lineRule="auto"/>
        <w:ind w:firstLine="240"/>
        <w:rPr>
          <w:rFonts w:ascii="나눔스퀘어라운드 Regular" w:eastAsia="나눔스퀘어라운드 Regular" w:hAnsi="나눔스퀘어라운드 Regular" w:cs="함초롬돋움"/>
          <w:kern w:val="0"/>
          <w:sz w:val="24"/>
          <w:szCs w:val="24"/>
        </w:rPr>
        <w:pPrChange w:id="49" w:author="Microsoft Office User" w:date="2020-08-17T08:44:00Z">
          <w:pPr>
            <w:widowControl/>
            <w:wordWrap/>
            <w:autoSpaceDE/>
            <w:autoSpaceDN/>
            <w:spacing w:after="0" w:line="276" w:lineRule="auto"/>
            <w:ind w:firstLineChars="100" w:firstLine="240"/>
          </w:pPr>
        </w:pPrChange>
      </w:pPr>
      <w:commentRangeStart w:id="50"/>
      <w:del w:id="51" w:author="Microsoft Office User" w:date="2020-08-17T08:43:00Z">
        <w:r w:rsidRPr="00C4133B" w:rsidDel="00625837">
          <w:rPr>
            <w:rFonts w:ascii="나눔스퀘어라운드 Regular" w:eastAsia="나눔스퀘어라운드 Regular" w:hAnsi="나눔스퀘어라운드 Regular" w:cs="함초롬돋움"/>
            <w:kern w:val="0"/>
            <w:sz w:val="24"/>
            <w:szCs w:val="24"/>
          </w:rPr>
          <w:delText>단어를 찾거나 글자 수를 세는 단순하고 반복적인 작업은 컴퓨터에게는 쉬운 작업이다. 반면, 논문이나 책을 읽고 그 속에 숨겨진 맥락을 파악하는 것은 현재 기술로도 한계가 있다. 인간은 지루하고 반복된 문제를 해결하는 데 적합하지 않</w:delText>
        </w:r>
        <w:r w:rsidRPr="00C4133B" w:rsidDel="00625837">
          <w:rPr>
            <w:rFonts w:ascii="나눔스퀘어라운드 Regular" w:eastAsia="나눔스퀘어라운드 Regular" w:hAnsi="나눔스퀘어라운드 Regular" w:cs="함초롬돋움" w:hint="eastAsia"/>
            <w:kern w:val="0"/>
            <w:sz w:val="24"/>
            <w:szCs w:val="24"/>
          </w:rPr>
          <w:delText>고</w:delText>
        </w:r>
        <w:r w:rsidRPr="00C4133B" w:rsidDel="00625837">
          <w:rPr>
            <w:rFonts w:ascii="나눔스퀘어라운드 Regular" w:eastAsia="나눔스퀘어라운드 Regular" w:hAnsi="나눔스퀘어라운드 Regular" w:cs="함초롬돋움"/>
            <w:kern w:val="0"/>
            <w:sz w:val="24"/>
            <w:szCs w:val="24"/>
          </w:rPr>
          <w:delText>, 컴퓨터</w:delText>
        </w:r>
        <w:r w:rsidRPr="00C4133B" w:rsidDel="00625837">
          <w:rPr>
            <w:rFonts w:ascii="나눔스퀘어라운드 Regular" w:eastAsia="나눔스퀘어라운드 Regular" w:hAnsi="나눔스퀘어라운드 Regular" w:cs="함초롬돋움" w:hint="eastAsia"/>
            <w:kern w:val="0"/>
            <w:sz w:val="24"/>
            <w:szCs w:val="24"/>
          </w:rPr>
          <w:delText>도</w:delText>
        </w:r>
        <w:r w:rsidRPr="00C4133B" w:rsidDel="00625837">
          <w:rPr>
            <w:rFonts w:ascii="나눔스퀘어라운드 Regular" w:eastAsia="나눔스퀘어라운드 Regular" w:hAnsi="나눔스퀘어라운드 Regular" w:cs="함초롬돋움"/>
            <w:kern w:val="0"/>
            <w:sz w:val="24"/>
            <w:szCs w:val="24"/>
          </w:rPr>
          <w:delText xml:space="preserve"> 추상적이고 일반화하는 작업에 적합하지 않았다.</w:delText>
        </w:r>
        <w:commentRangeEnd w:id="50"/>
        <w:r w:rsidR="003D5F75" w:rsidDel="00625837">
          <w:rPr>
            <w:rStyle w:val="a6"/>
          </w:rPr>
          <w:commentReference w:id="50"/>
        </w:r>
      </w:del>
    </w:p>
    <w:p w14:paraId="305BFD92" w14:textId="4D8CB024" w:rsidR="00FC704A" w:rsidRDefault="00FC704A">
      <w:pPr>
        <w:widowControl/>
        <w:wordWrap/>
        <w:autoSpaceDE/>
        <w:autoSpaceDN/>
        <w:spacing w:after="0" w:line="276" w:lineRule="auto"/>
        <w:ind w:firstLine="240"/>
        <w:rPr>
          <w:rFonts w:ascii="나눔스퀘어라운드 Regular" w:eastAsia="나눔스퀘어라운드 Regular" w:hAnsi="나눔스퀘어라운드 Regular" w:cs="함초롬돋움"/>
          <w:kern w:val="0"/>
          <w:sz w:val="24"/>
          <w:szCs w:val="24"/>
        </w:rPr>
        <w:pPrChange w:id="52" w:author="Sungwon Kang" w:date="2020-08-16T15:47:00Z">
          <w:pPr>
            <w:widowControl/>
            <w:wordWrap/>
            <w:autoSpaceDE/>
            <w:autoSpaceDN/>
            <w:spacing w:after="0" w:line="276" w:lineRule="auto"/>
            <w:ind w:firstLineChars="100" w:firstLine="240"/>
          </w:pPr>
        </w:pPrChange>
      </w:pPr>
      <w:r w:rsidRPr="00C4133B">
        <w:rPr>
          <w:rFonts w:ascii="나눔스퀘어라운드 Regular" w:eastAsia="나눔스퀘어라운드 Regular" w:hAnsi="나눔스퀘어라운드 Regular" w:cs="함초롬돋움"/>
          <w:kern w:val="0"/>
          <w:sz w:val="24"/>
          <w:szCs w:val="24"/>
        </w:rPr>
        <w:t>생산성과 임금격차, 보울리의 법칙, 노동인력 참여율을 통해 확인되는 공통된 사항은 1980년 이후 일자리에 구조적인 변</w:t>
      </w:r>
      <w:ins w:id="53" w:author="Sungwon Kang" w:date="2020-08-16T15:52:00Z">
        <w:r w:rsidR="003D5F75">
          <w:rPr>
            <w:rFonts w:ascii="나눔스퀘어라운드 Regular" w:eastAsia="나눔스퀘어라운드 Regular" w:hAnsi="나눔스퀘어라운드 Regular" w:cs="함초롬돋움" w:hint="eastAsia"/>
            <w:kern w:val="0"/>
            <w:sz w:val="24"/>
            <w:szCs w:val="24"/>
          </w:rPr>
          <w:t>화가</w:t>
        </w:r>
      </w:ins>
      <w:del w:id="54" w:author="Sungwon Kang" w:date="2020-08-16T15:52:00Z">
        <w:r w:rsidRPr="00C4133B" w:rsidDel="003D5F75">
          <w:rPr>
            <w:rFonts w:ascii="나눔스퀘어라운드 Regular" w:eastAsia="나눔스퀘어라운드 Regular" w:hAnsi="나눔스퀘어라운드 Regular" w:cs="함초롬돋움"/>
            <w:kern w:val="0"/>
            <w:sz w:val="24"/>
            <w:szCs w:val="24"/>
          </w:rPr>
          <w:delText>동이</w:delText>
        </w:r>
      </w:del>
      <w:r w:rsidRPr="00C4133B">
        <w:rPr>
          <w:rFonts w:ascii="나눔스퀘어라운드 Regular" w:eastAsia="나눔스퀘어라운드 Regular" w:hAnsi="나눔스퀘어라운드 Regular" w:cs="함초롬돋움"/>
          <w:kern w:val="0"/>
          <w:sz w:val="24"/>
          <w:szCs w:val="24"/>
        </w:rPr>
        <w:t xml:space="preserve"> 생겼다는 점이다[2]</w:t>
      </w:r>
      <w:r w:rsidR="00FF7C5A" w:rsidRPr="00C4133B">
        <w:rPr>
          <w:rFonts w:ascii="나눔스퀘어라운드 Regular" w:eastAsia="나눔스퀘어라운드 Regular" w:hAnsi="나눔스퀘어라운드 Regular" w:cs="함초롬돋움"/>
          <w:kern w:val="0"/>
          <w:sz w:val="24"/>
          <w:szCs w:val="24"/>
        </w:rPr>
        <w:t>. </w:t>
      </w:r>
      <w:r w:rsidRPr="00C4133B">
        <w:rPr>
          <w:rFonts w:ascii="나눔스퀘어라운드 Regular" w:eastAsia="나눔스퀘어라운드 Regular" w:hAnsi="나눔스퀘어라운드 Regular" w:cs="함초롬돋움"/>
          <w:kern w:val="0"/>
          <w:sz w:val="24"/>
          <w:szCs w:val="24"/>
        </w:rPr>
        <w:t> 과거 일자리와 관련하여 국가</w:t>
      </w:r>
      <w:ins w:id="55" w:author="Sungwon Kang" w:date="2020-08-16T15:52:00Z">
        <w:r w:rsidR="003D5F75">
          <w:rPr>
            <w:rFonts w:ascii="나눔스퀘어라운드 Regular" w:eastAsia="나눔스퀘어라운드 Regular" w:hAnsi="나눔스퀘어라운드 Regular" w:cs="함초롬돋움" w:hint="eastAsia"/>
            <w:kern w:val="0"/>
            <w:sz w:val="24"/>
            <w:szCs w:val="24"/>
          </w:rPr>
          <w:t xml:space="preserve"> </w:t>
        </w:r>
      </w:ins>
      <w:r w:rsidRPr="00C4133B">
        <w:rPr>
          <w:rFonts w:ascii="나눔스퀘어라운드 Regular" w:eastAsia="나눔스퀘어라운드 Regular" w:hAnsi="나눔스퀘어라운드 Regular" w:cs="함초롬돋움"/>
          <w:kern w:val="0"/>
          <w:sz w:val="24"/>
          <w:szCs w:val="24"/>
        </w:rPr>
        <w:t xml:space="preserve">내에 정규직과 비정규직 </w:t>
      </w:r>
      <w:commentRangeStart w:id="56"/>
      <w:r w:rsidRPr="00C4133B">
        <w:rPr>
          <w:rFonts w:ascii="나눔스퀘어라운드 Regular" w:eastAsia="나눔스퀘어라운드 Regular" w:hAnsi="나눔스퀘어라운드 Regular" w:cs="함초롬돋움"/>
          <w:kern w:val="0"/>
          <w:sz w:val="24"/>
          <w:szCs w:val="24"/>
        </w:rPr>
        <w:t>프레임</w:t>
      </w:r>
      <w:commentRangeEnd w:id="56"/>
      <w:r w:rsidR="003D5F75">
        <w:rPr>
          <w:rStyle w:val="a6"/>
        </w:rPr>
        <w:commentReference w:id="56"/>
      </w:r>
      <w:ins w:id="57" w:author="Sungwon Kang" w:date="2020-08-16T15:52:00Z">
        <w:del w:id="58" w:author="Microsoft Office User" w:date="2020-08-17T08:45:00Z">
          <w:r w:rsidR="003D5F75" w:rsidDel="00625837">
            <w:rPr>
              <w:rStyle w:val="ae"/>
              <w:rFonts w:ascii="나눔스퀘어라운드 Regular" w:eastAsia="나눔스퀘어라운드 Regular" w:hAnsi="나눔스퀘어라운드 Regular" w:cs="함초롬돋움"/>
              <w:kern w:val="0"/>
              <w:sz w:val="24"/>
              <w:szCs w:val="24"/>
            </w:rPr>
            <w:footnoteReference w:id="1"/>
          </w:r>
        </w:del>
      </w:ins>
      <w:r w:rsidRPr="00C4133B">
        <w:rPr>
          <w:rFonts w:ascii="나눔스퀘어라운드 Regular" w:eastAsia="나눔스퀘어라운드 Regular" w:hAnsi="나눔스퀘어라운드 Regular" w:cs="함초롬돋움"/>
          <w:kern w:val="0"/>
          <w:sz w:val="24"/>
          <w:szCs w:val="24"/>
        </w:rPr>
        <w:t xml:space="preserve"> 혹은 외국인 노동자로 대표되는 국외노동자와 국내 일자리 프레임에 추가하여 사람과 기계 프레임</w:t>
      </w:r>
      <w:ins w:id="64" w:author="Microsoft Office User" w:date="2020-08-17T08:45:00Z">
        <w:r w:rsidR="00625837">
          <w:rPr>
            <w:rStyle w:val="ae"/>
            <w:rFonts w:ascii="나눔스퀘어라운드 Regular" w:eastAsia="나눔스퀘어라운드 Regular" w:hAnsi="나눔스퀘어라운드 Regular" w:cs="함초롬돋움"/>
            <w:kern w:val="0"/>
            <w:sz w:val="24"/>
            <w:szCs w:val="24"/>
          </w:rPr>
          <w:footnoteReference w:id="2"/>
        </w:r>
      </w:ins>
      <w:r w:rsidRPr="00C4133B">
        <w:rPr>
          <w:rFonts w:ascii="나눔스퀘어라운드 Regular" w:eastAsia="나눔스퀘어라운드 Regular" w:hAnsi="나눔스퀘어라운드 Regular" w:cs="함초롬돋움"/>
          <w:kern w:val="0"/>
          <w:sz w:val="24"/>
          <w:szCs w:val="24"/>
        </w:rPr>
        <w:t xml:space="preserve">이 추가되었다. </w:t>
      </w:r>
      <w:commentRangeStart w:id="69"/>
      <w:del w:id="70" w:author="Microsoft Office User" w:date="2020-08-17T08:36:00Z">
        <w:r w:rsidRPr="00C4133B" w:rsidDel="0071182B">
          <w:rPr>
            <w:rFonts w:ascii="나눔스퀘어라운드 Regular" w:eastAsia="나눔스퀘어라운드 Regular" w:hAnsi="나눔스퀘어라운드 Regular" w:cs="함초롬돋움"/>
            <w:kern w:val="0"/>
            <w:sz w:val="24"/>
            <w:szCs w:val="24"/>
          </w:rPr>
          <w:delText xml:space="preserve">예를 들어, 국가의 근간을 이루는 세무업무를 살펴보자. 과거 숫자를 다룰 수 있는 소수의 사람만이 숫자의 계산을 암산에서 벗어나 주판의 도움으로 생산성을 주판을 사용하지 못한 사람과 비교하여 수십배에서 수천배의 정확도와 함께 빠른 계산을 달성하게 되었다. 이러한 주판은 중간에 기계장치 계산기(찰스 배비지)도 있었지만, 일제 전자계산기로 자리를 내어주지만 사칙연산만 이해하면 기존 주판과 비교하여 어마어마한 생산성을 향상과 정확도를 높인 것은 분명하다. 이후, 개인용 컴퓨터의 보급으로 비지칼크와 로터스 1-2-3가 그 가능성을 열었다면 마이크로소프트 엑셀 </w:delText>
        </w:r>
        <w:r w:rsidR="00FF7C5A" w:rsidRPr="00C4133B" w:rsidDel="0071182B">
          <w:rPr>
            <w:rFonts w:ascii="나눔스퀘어라운드 Regular" w:eastAsia="나눔스퀘어라운드 Regular" w:hAnsi="나눔스퀘어라운드 Regular" w:cs="함초롬돋움" w:hint="eastAsia"/>
            <w:kern w:val="0"/>
            <w:sz w:val="24"/>
            <w:szCs w:val="24"/>
          </w:rPr>
          <w:delText>스프레드시트</w:delText>
        </w:r>
        <w:r w:rsidRPr="00C4133B" w:rsidDel="0071182B">
          <w:rPr>
            <w:rFonts w:ascii="나눔스퀘어라운드 Regular" w:eastAsia="나눔스퀘어라운드 Regular" w:hAnsi="나눔스퀘어라운드 Regular" w:cs="함초롬돋움"/>
            <w:kern w:val="0"/>
            <w:sz w:val="24"/>
            <w:szCs w:val="24"/>
          </w:rPr>
          <w:delText xml:space="preserve"> 프로그램이 세무사 업무의 생산성을 또한 </w:delText>
        </w:r>
        <w:r w:rsidR="003E6378" w:rsidRPr="00C4133B" w:rsidDel="0071182B">
          <w:rPr>
            <w:rFonts w:ascii="나눔스퀘어라운드 Regular" w:eastAsia="나눔스퀘어라운드 Regular" w:hAnsi="나눔스퀘어라운드 Regular" w:cs="함초롬돋움" w:hint="eastAsia"/>
            <w:kern w:val="0"/>
            <w:sz w:val="24"/>
            <w:szCs w:val="24"/>
          </w:rPr>
          <w:delText>엄청나게</w:delText>
        </w:r>
        <w:r w:rsidRPr="00C4133B" w:rsidDel="0071182B">
          <w:rPr>
            <w:rFonts w:ascii="나눔스퀘어라운드 Regular" w:eastAsia="나눔스퀘어라운드 Regular" w:hAnsi="나눔스퀘어라운드 Regular" w:cs="함초롬돋움"/>
            <w:kern w:val="0"/>
            <w:sz w:val="24"/>
            <w:szCs w:val="24"/>
          </w:rPr>
          <w:delText xml:space="preserve"> 올린 것도 사실이다. 아마도 </w:delText>
        </w:r>
        <w:r w:rsidR="003E6378" w:rsidRPr="00C4133B" w:rsidDel="0071182B">
          <w:rPr>
            <w:rFonts w:ascii="나눔스퀘어라운드 Regular" w:eastAsia="나눔스퀘어라운드 Regular" w:hAnsi="나눔스퀘어라운드 Regular" w:cs="함초롬돋움" w:hint="eastAsia"/>
            <w:kern w:val="0"/>
            <w:sz w:val="24"/>
            <w:szCs w:val="24"/>
          </w:rPr>
          <w:delText>여기 까지가</w:delText>
        </w:r>
        <w:r w:rsidRPr="00C4133B" w:rsidDel="0071182B">
          <w:rPr>
            <w:rFonts w:ascii="나눔스퀘어라운드 Regular" w:eastAsia="나눔스퀘어라운드 Regular" w:hAnsi="나눔스퀘어라운드 Regular" w:cs="함초롬돋움"/>
            <w:kern w:val="0"/>
            <w:sz w:val="24"/>
            <w:szCs w:val="24"/>
          </w:rPr>
          <w:delText xml:space="preserve"> 세무사가 기계와 경쟁을 하지 않고 기계가 세무사의 생산성 향상에 도움을 준 것으로 볼 수 있다. 이제부터 문제가 되는 것은 PC 매거진, “The Best Tax Software for 2019”에 소개된 세금관련 프로그램이 $39 달러에 불과하다는 점이다. 1년 세무업무가 개인의 경우 4만원에 불과한데 세무사가 이런 자동화된 기계와 경쟁에서 승리할 수 있는가? 결과는 명확하다. 이제 기계와 세무사간의 일자리 경쟁이 시작된 것이다.</w:delText>
        </w:r>
        <w:commentRangeEnd w:id="69"/>
        <w:r w:rsidR="003D5F75" w:rsidDel="0071182B">
          <w:rPr>
            <w:rStyle w:val="a6"/>
          </w:rPr>
          <w:commentReference w:id="69"/>
        </w:r>
      </w:del>
    </w:p>
    <w:p w14:paraId="6A32B719" w14:textId="0DC91052" w:rsidR="001E273A" w:rsidRDefault="001E273A" w:rsidP="003D5F75">
      <w:pPr>
        <w:widowControl/>
        <w:wordWrap/>
        <w:autoSpaceDE/>
        <w:autoSpaceDN/>
        <w:spacing w:after="0" w:line="276" w:lineRule="auto"/>
        <w:rPr>
          <w:rFonts w:ascii="나눔스퀘어라운드 Regular" w:eastAsia="나눔스퀘어라운드 Regular" w:hAnsi="나눔스퀘어라운드 Regular" w:cs="함초롬돋움"/>
          <w:kern w:val="0"/>
          <w:sz w:val="24"/>
          <w:szCs w:val="24"/>
        </w:rPr>
      </w:pPr>
      <w:ins w:id="71" w:author="Sungwon Kang" w:date="2020-08-15T08:58:00Z">
        <w:r>
          <w:rPr>
            <w:rFonts w:ascii="나눔스퀘어라운드 Regular" w:eastAsia="나눔스퀘어라운드 Regular" w:hAnsi="나눔스퀘어라운드 Regular" w:cs="함초롬돋움" w:hint="eastAsia"/>
            <w:kern w:val="0"/>
            <w:sz w:val="24"/>
            <w:szCs w:val="24"/>
          </w:rPr>
          <w:lastRenderedPageBreak/>
          <w:t xml:space="preserve">   </w:t>
        </w:r>
      </w:ins>
      <w:moveToRangeStart w:id="72" w:author="Sungwon Kang" w:date="2020-08-15T08:58:00Z" w:name="move48374333"/>
      <w:moveTo w:id="73" w:author="Sungwon Kang" w:date="2020-08-15T08:58:00Z">
        <w:r>
          <w:rPr>
            <w:rFonts w:ascii="나눔스퀘어라운드 Regular" w:eastAsia="나눔스퀘어라운드 Regular" w:hAnsi="나눔스퀘어라운드 Regular" w:cs="함초롬돋움" w:hint="eastAsia"/>
            <w:kern w:val="0"/>
            <w:sz w:val="24"/>
            <w:szCs w:val="24"/>
          </w:rPr>
          <w:t xml:space="preserve">인간은 매일 휴대폰, 자동차, 인터넷, </w:t>
        </w:r>
        <w:r>
          <w:rPr>
            <w:rFonts w:ascii="나눔스퀘어라운드 Regular" w:eastAsia="나눔스퀘어라운드 Regular" w:hAnsi="나눔스퀘어라운드 Regular" w:cs="함초롬돋움"/>
            <w:kern w:val="0"/>
            <w:sz w:val="24"/>
            <w:szCs w:val="24"/>
          </w:rPr>
          <w:t>SNS, IoT,</w:t>
        </w:r>
        <w:r>
          <w:rPr>
            <w:rFonts w:ascii="나눔스퀘어라운드 Regular" w:eastAsia="나눔스퀘어라운드 Regular" w:hAnsi="나눔스퀘어라운드 Regular" w:cs="함초롬돋움" w:hint="eastAsia"/>
            <w:kern w:val="0"/>
            <w:sz w:val="24"/>
            <w:szCs w:val="24"/>
          </w:rPr>
          <w:t xml:space="preserve"> 스마트-</w:t>
        </w:r>
        <w:r>
          <w:rPr>
            <w:rFonts w:ascii="나눔스퀘어라운드 Regular" w:eastAsia="나눔스퀘어라운드 Regular" w:hAnsi="나눔스퀘어라운드 Regular" w:cs="함초롬돋움"/>
            <w:kern w:val="0"/>
            <w:sz w:val="24"/>
            <w:szCs w:val="24"/>
          </w:rPr>
          <w:t>X</w:t>
        </w:r>
        <w:r>
          <w:rPr>
            <w:rFonts w:ascii="나눔스퀘어라운드 Regular" w:eastAsia="나눔스퀘어라운드 Regular" w:hAnsi="나눔스퀘어라운드 Regular" w:cs="함초롬돋움" w:hint="eastAsia"/>
            <w:kern w:val="0"/>
            <w:sz w:val="24"/>
            <w:szCs w:val="24"/>
          </w:rPr>
          <w:t xml:space="preserve">를 통해 데이터를 생성시키는 반면, 소프트웨어는 이와는 독립적인 방식으로 개발해왔다. </w:t>
        </w:r>
      </w:moveTo>
      <w:ins w:id="74" w:author="Sungwon Kang" w:date="2020-08-16T15:50:00Z">
        <w:r w:rsidR="003D5F75">
          <w:rPr>
            <w:rFonts w:ascii="나눔스퀘어라운드 Regular" w:eastAsia="나눔스퀘어라운드 Regular" w:hAnsi="나눔스퀘어라운드 Regular" w:cs="함초롬돋움" w:hint="eastAsia"/>
            <w:kern w:val="0"/>
            <w:sz w:val="24"/>
            <w:szCs w:val="24"/>
          </w:rPr>
          <w:t xml:space="preserve">반명에 </w:t>
        </w:r>
      </w:ins>
      <w:moveTo w:id="75" w:author="Sungwon Kang" w:date="2020-08-15T08:58:00Z">
        <w:del w:id="76" w:author="Sungwon Kang" w:date="2020-08-16T15:50:00Z">
          <w:r w:rsidDel="003D5F75">
            <w:rPr>
              <w:rFonts w:ascii="나눔스퀘어라운드 Regular" w:eastAsia="나눔스퀘어라운드 Regular" w:hAnsi="나눔스퀘어라운드 Regular" w:cs="함초롬돋움" w:hint="eastAsia"/>
              <w:kern w:val="0"/>
              <w:sz w:val="24"/>
              <w:szCs w:val="24"/>
            </w:rPr>
            <w:delText xml:space="preserve">이와는 달리 </w:delText>
          </w:r>
        </w:del>
        <w:r>
          <w:rPr>
            <w:rFonts w:ascii="나눔스퀘어라운드 Regular" w:eastAsia="나눔스퀘어라운드 Regular" w:hAnsi="나눔스퀘어라운드 Regular" w:cs="함초롬돋움" w:hint="eastAsia"/>
            <w:kern w:val="0"/>
            <w:sz w:val="24"/>
            <w:szCs w:val="24"/>
          </w:rPr>
          <w:t>기계는 인간이 생성시킨 데이터를 원자재로 기계학습 알고리즘과 클라우드를 인프라로 삼아</w:t>
        </w:r>
      </w:moveTo>
      <w:ins w:id="77" w:author="Sungwon Kang" w:date="2020-08-16T15:48:00Z">
        <w:r w:rsidR="003D5F75">
          <w:rPr>
            <w:rFonts w:ascii="나눔스퀘어라운드 Regular" w:eastAsia="나눔스퀘어라운드 Regular" w:hAnsi="나눔스퀘어라운드 Regular" w:cs="함초롬돋움" w:hint="eastAsia"/>
            <w:kern w:val="0"/>
            <w:sz w:val="24"/>
            <w:szCs w:val="24"/>
          </w:rPr>
          <w:t xml:space="preserve"> 소프트웨어를 만들기 때문에,</w:t>
        </w:r>
      </w:ins>
      <w:moveTo w:id="78" w:author="Sungwon Kang" w:date="2020-08-15T08:58:00Z">
        <w:r>
          <w:rPr>
            <w:rFonts w:ascii="나눔스퀘어라운드 Regular" w:eastAsia="나눔스퀘어라운드 Regular" w:hAnsi="나눔스퀘어라운드 Regular" w:cs="함초롬돋움" w:hint="eastAsia"/>
            <w:kern w:val="0"/>
            <w:sz w:val="24"/>
            <w:szCs w:val="24"/>
          </w:rPr>
          <w:t xml:space="preserve"> </w:t>
        </w:r>
        <w:del w:id="79" w:author="Sungwon Kang" w:date="2020-08-16T15:48:00Z">
          <w:r w:rsidDel="003D5F75">
            <w:rPr>
              <w:rFonts w:ascii="나눔스퀘어라운드 Regular" w:eastAsia="나눔스퀘어라운드 Regular" w:hAnsi="나눔스퀘어라운드 Regular" w:cs="함초롬돋움" w:hint="eastAsia"/>
              <w:kern w:val="0"/>
              <w:sz w:val="24"/>
              <w:szCs w:val="24"/>
            </w:rPr>
            <w:delText xml:space="preserve">인간보다 </w:delText>
          </w:r>
        </w:del>
        <w:r>
          <w:rPr>
            <w:rFonts w:ascii="나눔스퀘어라운드 Regular" w:eastAsia="나눔스퀘어라운드 Regular" w:hAnsi="나눔스퀘어라운드 Regular" w:cs="함초롬돋움" w:hint="eastAsia"/>
            <w:kern w:val="0"/>
            <w:sz w:val="24"/>
            <w:szCs w:val="24"/>
          </w:rPr>
          <w:t xml:space="preserve">동일한 문제에 대해 </w:t>
        </w:r>
      </w:moveTo>
      <w:ins w:id="80" w:author="Sungwon Kang" w:date="2020-08-16T15:48:00Z">
        <w:r w:rsidR="003D5F75">
          <w:rPr>
            <w:rFonts w:ascii="나눔스퀘어라운드 Regular" w:eastAsia="나눔스퀘어라운드 Regular" w:hAnsi="나눔스퀘어라운드 Regular" w:cs="함초롬돋움" w:hint="eastAsia"/>
            <w:kern w:val="0"/>
            <w:sz w:val="24"/>
            <w:szCs w:val="24"/>
          </w:rPr>
          <w:t>인간</w:t>
        </w:r>
      </w:ins>
      <w:ins w:id="81" w:author="Sungwon Kang" w:date="2020-08-16T15:49:00Z">
        <w:r w:rsidR="003D5F75">
          <w:rPr>
            <w:rFonts w:ascii="나눔스퀘어라운드 Regular" w:eastAsia="나눔스퀘어라운드 Regular" w:hAnsi="나눔스퀘어라운드 Regular" w:cs="함초롬돋움" w:hint="eastAsia"/>
            <w:kern w:val="0"/>
            <w:sz w:val="24"/>
            <w:szCs w:val="24"/>
          </w:rPr>
          <w:t>이 만든 소프트웨어</w:t>
        </w:r>
      </w:ins>
      <w:ins w:id="82" w:author="Sungwon Kang" w:date="2020-08-16T15:48:00Z">
        <w:r w:rsidR="003D5F75">
          <w:rPr>
            <w:rFonts w:ascii="나눔스퀘어라운드 Regular" w:eastAsia="나눔스퀘어라운드 Regular" w:hAnsi="나눔스퀘어라운드 Regular" w:cs="함초롬돋움" w:hint="eastAsia"/>
            <w:kern w:val="0"/>
            <w:sz w:val="24"/>
            <w:szCs w:val="24"/>
          </w:rPr>
          <w:t xml:space="preserve">보다 </w:t>
        </w:r>
      </w:ins>
      <w:moveTo w:id="83" w:author="Sungwon Kang" w:date="2020-08-15T08:58:00Z">
        <w:r>
          <w:rPr>
            <w:rFonts w:ascii="나눔스퀘어라운드 Regular" w:eastAsia="나눔스퀘어라운드 Regular" w:hAnsi="나눔스퀘어라운드 Regular" w:cs="함초롬돋움" w:hint="eastAsia"/>
            <w:kern w:val="0"/>
            <w:sz w:val="24"/>
            <w:szCs w:val="24"/>
          </w:rPr>
          <w:t xml:space="preserve">더 뛰어난 소프트웨어를 </w:t>
        </w:r>
      </w:moveTo>
      <w:ins w:id="84" w:author="Sungwon Kang" w:date="2020-08-16T15:49:00Z">
        <w:r w:rsidR="003D5F75">
          <w:rPr>
            <w:rFonts w:ascii="나눔스퀘어라운드 Regular" w:eastAsia="나눔스퀘어라운드 Regular" w:hAnsi="나눔스퀘어라운드 Regular" w:cs="함초롬돋움" w:hint="eastAsia"/>
            <w:kern w:val="0"/>
            <w:sz w:val="24"/>
            <w:szCs w:val="24"/>
          </w:rPr>
          <w:t>만</w:t>
        </w:r>
      </w:ins>
      <w:ins w:id="85" w:author="Sungwon Kang" w:date="2020-08-16T15:50:00Z">
        <w:r w:rsidR="003D5F75">
          <w:rPr>
            <w:rFonts w:ascii="나눔스퀘어라운드 Regular" w:eastAsia="나눔스퀘어라운드 Regular" w:hAnsi="나눔스퀘어라운드 Regular" w:cs="함초롬돋움" w:hint="eastAsia"/>
            <w:kern w:val="0"/>
            <w:sz w:val="24"/>
            <w:szCs w:val="24"/>
          </w:rPr>
          <w:t>든</w:t>
        </w:r>
      </w:ins>
      <w:moveTo w:id="86" w:author="Sungwon Kang" w:date="2020-08-15T08:58:00Z">
        <w:del w:id="87" w:author="Sungwon Kang" w:date="2020-08-16T15:49:00Z">
          <w:r w:rsidDel="003D5F75">
            <w:rPr>
              <w:rFonts w:ascii="나눔스퀘어라운드 Regular" w:eastAsia="나눔스퀘어라운드 Regular" w:hAnsi="나눔스퀘어라운드 Regular" w:cs="함초롬돋움" w:hint="eastAsia"/>
              <w:kern w:val="0"/>
              <w:sz w:val="24"/>
              <w:szCs w:val="24"/>
            </w:rPr>
            <w:delText>양산하고</w:delText>
          </w:r>
        </w:del>
        <w:del w:id="88" w:author="Sungwon Kang" w:date="2020-08-16T15:51:00Z">
          <w:r w:rsidDel="003D5F75">
            <w:rPr>
              <w:rFonts w:ascii="나눔스퀘어라운드 Regular" w:eastAsia="나눔스퀘어라운드 Regular" w:hAnsi="나눔스퀘어라운드 Regular" w:cs="함초롬돋움" w:hint="eastAsia"/>
              <w:kern w:val="0"/>
              <w:sz w:val="24"/>
              <w:szCs w:val="24"/>
            </w:rPr>
            <w:delText xml:space="preserve"> 있</w:delText>
          </w:r>
        </w:del>
        <w:r>
          <w:rPr>
            <w:rFonts w:ascii="나눔스퀘어라운드 Regular" w:eastAsia="나눔스퀘어라운드 Regular" w:hAnsi="나눔스퀘어라운드 Regular" w:cs="함초롬돋움" w:hint="eastAsia"/>
            <w:kern w:val="0"/>
            <w:sz w:val="24"/>
            <w:szCs w:val="24"/>
          </w:rPr>
          <w:t>다.</w:t>
        </w:r>
        <w:r w:rsidRPr="00C4133B" w:rsidDel="00C354F9">
          <w:rPr>
            <w:rFonts w:ascii="나눔스퀘어라운드 Regular" w:eastAsia="나눔스퀘어라운드 Regular" w:hAnsi="나눔스퀘어라운드 Regular" w:cs="함초롬돋움"/>
            <w:kern w:val="0"/>
            <w:sz w:val="24"/>
            <w:szCs w:val="24"/>
          </w:rPr>
          <w:t xml:space="preserve"> </w:t>
        </w:r>
        <w:r>
          <w:rPr>
            <w:rFonts w:ascii="나눔스퀘어라운드 Regular" w:eastAsia="나눔스퀘어라운드 Regular" w:hAnsi="나눔스퀘어라운드 Regular" w:cs="함초롬돋움" w:hint="eastAsia"/>
            <w:kern w:val="0"/>
            <w:sz w:val="24"/>
            <w:szCs w:val="24"/>
          </w:rPr>
          <w:t>이렇게 만들어진</w:t>
        </w:r>
        <w:r>
          <w:rPr>
            <w:rFonts w:ascii="나눔스퀘어라운드 Regular" w:eastAsia="나눔스퀘어라운드 Regular" w:hAnsi="나눔스퀘어라운드 Regular" w:cs="함초롬돋움"/>
            <w:kern w:val="0"/>
            <w:sz w:val="24"/>
            <w:szCs w:val="24"/>
          </w:rPr>
          <w:t xml:space="preserve"> </w:t>
        </w:r>
        <w:r w:rsidRPr="00C4133B">
          <w:rPr>
            <w:rFonts w:ascii="나눔스퀘어라운드 Regular" w:eastAsia="나눔스퀘어라운드 Regular" w:hAnsi="나눔스퀘어라운드 Regular" w:cs="함초롬돋움"/>
            <w:kern w:val="0"/>
            <w:sz w:val="24"/>
            <w:szCs w:val="24"/>
          </w:rPr>
          <w:t>기계학습 소프트웨어</w:t>
        </w:r>
      </w:moveTo>
      <w:ins w:id="89" w:author="Sungwon Kang" w:date="2020-08-16T15:50:00Z">
        <w:r w:rsidR="003D5F75">
          <w:rPr>
            <w:rFonts w:ascii="나눔스퀘어라운드 Regular" w:eastAsia="나눔스퀘어라운드 Regular" w:hAnsi="나눔스퀘어라운드 Regular" w:cs="함초롬돋움" w:hint="eastAsia"/>
            <w:kern w:val="0"/>
            <w:sz w:val="24"/>
            <w:szCs w:val="24"/>
          </w:rPr>
          <w:t>가</w:t>
        </w:r>
      </w:ins>
      <w:moveTo w:id="90" w:author="Sungwon Kang" w:date="2020-08-15T08:58:00Z">
        <w:del w:id="91" w:author="Sungwon Kang" w:date="2020-08-16T15:50:00Z">
          <w:r w:rsidDel="003D5F75">
            <w:rPr>
              <w:rFonts w:ascii="나눔스퀘어라운드 Regular" w:eastAsia="나눔스퀘어라운드 Regular" w:hAnsi="나눔스퀘어라운드 Regular" w:cs="함초롬돋움" w:hint="eastAsia"/>
              <w:kern w:val="0"/>
              <w:sz w:val="24"/>
              <w:szCs w:val="24"/>
            </w:rPr>
            <w:delText>는</w:delText>
          </w:r>
        </w:del>
        <w:r>
          <w:rPr>
            <w:rFonts w:ascii="나눔스퀘어라운드 Regular" w:eastAsia="나눔스퀘어라운드 Regular" w:hAnsi="나눔스퀘어라운드 Regular" w:cs="함초롬돋움" w:hint="eastAsia"/>
            <w:kern w:val="0"/>
            <w:sz w:val="24"/>
            <w:szCs w:val="24"/>
          </w:rPr>
          <w:t xml:space="preserve"> 앞에서 언급</w:t>
        </w:r>
      </w:moveTo>
      <w:ins w:id="92" w:author="Sungwon Kang" w:date="2020-08-16T15:50:00Z">
        <w:r w:rsidR="003D5F75">
          <w:rPr>
            <w:rFonts w:ascii="나눔스퀘어라운드 Regular" w:eastAsia="나눔스퀘어라운드 Regular" w:hAnsi="나눔스퀘어라운드 Regular" w:cs="함초롬돋움" w:hint="eastAsia"/>
            <w:kern w:val="0"/>
            <w:sz w:val="24"/>
            <w:szCs w:val="24"/>
          </w:rPr>
          <w:t>한 바와 같이</w:t>
        </w:r>
      </w:ins>
      <w:moveTo w:id="93" w:author="Sungwon Kang" w:date="2020-08-15T08:58:00Z">
        <w:del w:id="94" w:author="Sungwon Kang" w:date="2020-08-16T15:50:00Z">
          <w:r w:rsidDel="003D5F75">
            <w:rPr>
              <w:rFonts w:ascii="나눔스퀘어라운드 Regular" w:eastAsia="나눔스퀘어라운드 Regular" w:hAnsi="나눔스퀘어라운드 Regular" w:cs="함초롬돋움" w:hint="eastAsia"/>
              <w:kern w:val="0"/>
              <w:sz w:val="24"/>
              <w:szCs w:val="24"/>
            </w:rPr>
            <w:delText>된</w:delText>
          </w:r>
        </w:del>
        <w:r>
          <w:rPr>
            <w:rFonts w:ascii="나눔스퀘어라운드 Regular" w:eastAsia="나눔스퀘어라운드 Regular" w:hAnsi="나눔스퀘어라운드 Regular" w:cs="함초롬돋움" w:hint="eastAsia"/>
            <w:kern w:val="0"/>
            <w:sz w:val="24"/>
            <w:szCs w:val="24"/>
          </w:rPr>
          <w:t xml:space="preserve"> </w:t>
        </w:r>
      </w:moveTo>
      <w:ins w:id="95" w:author="Sungwon Kang" w:date="2020-08-16T15:51:00Z">
        <w:r w:rsidR="003D5F75">
          <w:rPr>
            <w:rFonts w:ascii="나눔스퀘어라운드 Regular" w:eastAsia="나눔스퀘어라운드 Regular" w:hAnsi="나눔스퀘어라운드 Regular" w:cs="함초롬돋움" w:hint="eastAsia"/>
            <w:kern w:val="0"/>
            <w:sz w:val="24"/>
            <w:szCs w:val="24"/>
          </w:rPr>
          <w:t xml:space="preserve">현재 </w:t>
        </w:r>
      </w:ins>
      <w:moveTo w:id="96" w:author="Sungwon Kang" w:date="2020-08-15T08:58:00Z">
        <w:r>
          <w:rPr>
            <w:rFonts w:ascii="나눔스퀘어라운드 Regular" w:eastAsia="나눔스퀘어라운드 Regular" w:hAnsi="나눔스퀘어라운드 Regular" w:cs="함초롬돋움" w:hint="eastAsia"/>
            <w:kern w:val="0"/>
            <w:sz w:val="24"/>
            <w:szCs w:val="24"/>
          </w:rPr>
          <w:t>양질의 일자리를 빠르게 대체</w:t>
        </w:r>
      </w:moveTo>
      <w:ins w:id="97" w:author="Sungwon Kang" w:date="2020-08-16T15:50:00Z">
        <w:r w:rsidR="003D5F75">
          <w:rPr>
            <w:rFonts w:ascii="나눔스퀘어라운드 Regular" w:eastAsia="나눔스퀘어라운드 Regular" w:hAnsi="나눔스퀘어라운드 Regular" w:cs="함초롬돋움" w:hint="eastAsia"/>
            <w:kern w:val="0"/>
            <w:sz w:val="24"/>
            <w:szCs w:val="24"/>
          </w:rPr>
          <w:t>하고 있</w:t>
        </w:r>
      </w:ins>
      <w:ins w:id="98" w:author="Sungwon Kang" w:date="2020-08-16T15:45:00Z">
        <w:r w:rsidR="003D5F75">
          <w:rPr>
            <w:rFonts w:ascii="나눔스퀘어라운드 Regular" w:eastAsia="나눔스퀘어라운드 Regular" w:hAnsi="나눔스퀘어라운드 Regular" w:cs="함초롬돋움" w:hint="eastAsia"/>
            <w:kern w:val="0"/>
            <w:sz w:val="24"/>
            <w:szCs w:val="24"/>
          </w:rPr>
          <w:t>다.</w:t>
        </w:r>
        <w:r w:rsidR="003D5F75">
          <w:rPr>
            <w:rStyle w:val="ae"/>
            <w:rFonts w:ascii="나눔스퀘어라운드 Regular" w:eastAsia="나눔스퀘어라운드 Regular" w:hAnsi="나눔스퀘어라운드 Regular" w:cs="함초롬돋움"/>
            <w:kern w:val="0"/>
            <w:sz w:val="24"/>
            <w:szCs w:val="24"/>
          </w:rPr>
          <w:footnoteReference w:id="3"/>
        </w:r>
        <w:r w:rsidR="003D5F75">
          <w:rPr>
            <w:rFonts w:ascii="나눔스퀘어라운드 Regular" w:eastAsia="나눔스퀘어라운드 Regular" w:hAnsi="나눔스퀘어라운드 Regular" w:cs="함초롬돋움" w:hint="eastAsia"/>
            <w:kern w:val="0"/>
            <w:sz w:val="24"/>
            <w:szCs w:val="24"/>
          </w:rPr>
          <w:t xml:space="preserve"> </w:t>
        </w:r>
      </w:ins>
      <w:moveTo w:id="108" w:author="Sungwon Kang" w:date="2020-08-15T08:58:00Z">
        <w:del w:id="109" w:author="Sungwon Kang" w:date="2020-08-16T15:45:00Z">
          <w:r w:rsidDel="003D5F75">
            <w:rPr>
              <w:rFonts w:ascii="나눔스퀘어라운드 Regular" w:eastAsia="나눔스퀘어라운드 Regular" w:hAnsi="나눔스퀘어라운드 Regular" w:cs="함초롬돋움" w:hint="eastAsia"/>
              <w:kern w:val="0"/>
              <w:sz w:val="24"/>
              <w:szCs w:val="24"/>
            </w:rPr>
            <w:delText>하는 것을 넘어 데이터를 원자재로 삼아 소프트웨어를 개발할 수 있느냐에 따라 개발자들 사이 디지털 불평등도 심화시키고 있다.</w:delText>
          </w:r>
        </w:del>
      </w:moveTo>
    </w:p>
    <w:moveToRangeEnd w:id="72"/>
    <w:p w14:paraId="5597BD48" w14:textId="77777777" w:rsidR="00140E1A" w:rsidRPr="001E273A" w:rsidRDefault="00140E1A">
      <w:pPr>
        <w:widowControl/>
        <w:wordWrap/>
        <w:autoSpaceDE/>
        <w:autoSpaceDN/>
        <w:spacing w:after="0" w:line="276" w:lineRule="auto"/>
        <w:ind w:firstLine="240"/>
        <w:rPr>
          <w:rFonts w:ascii="나눔스퀘어라운드 Regular" w:eastAsia="나눔스퀘어라운드 Regular" w:hAnsi="나눔스퀘어라운드 Regular" w:cs="함초롬돋움"/>
          <w:kern w:val="0"/>
          <w:sz w:val="24"/>
          <w:szCs w:val="24"/>
        </w:rPr>
        <w:pPrChange w:id="110" w:author="Sungwon Kang" w:date="2020-08-16T15:47:00Z">
          <w:pPr>
            <w:widowControl/>
            <w:wordWrap/>
            <w:autoSpaceDE/>
            <w:autoSpaceDN/>
            <w:spacing w:after="0" w:line="276" w:lineRule="auto"/>
            <w:ind w:firstLineChars="100" w:firstLine="240"/>
          </w:pPr>
        </w:pPrChange>
      </w:pPr>
    </w:p>
    <w:p w14:paraId="4C1D47BF" w14:textId="00956FE6" w:rsidR="00956E3C" w:rsidRDefault="00140E1A">
      <w:pPr>
        <w:widowControl/>
        <w:wordWrap/>
        <w:autoSpaceDE/>
        <w:autoSpaceDN/>
        <w:spacing w:after="0" w:line="276" w:lineRule="auto"/>
        <w:ind w:firstLine="240"/>
        <w:rPr>
          <w:rFonts w:ascii="나눔스퀘어라운드 Regular" w:eastAsia="나눔스퀘어라운드 Regular" w:hAnsi="나눔스퀘어라운드 Regular" w:cs="함초롬돋움"/>
          <w:kern w:val="0"/>
          <w:sz w:val="24"/>
          <w:szCs w:val="24"/>
        </w:rPr>
        <w:pPrChange w:id="111" w:author="Sungwon Kang" w:date="2020-08-16T15:47:00Z">
          <w:pPr>
            <w:widowControl/>
            <w:wordWrap/>
            <w:autoSpaceDE/>
            <w:autoSpaceDN/>
            <w:spacing w:after="0" w:line="276" w:lineRule="auto"/>
            <w:ind w:firstLineChars="100" w:firstLine="240"/>
          </w:pPr>
        </w:pPrChange>
      </w:pPr>
      <w:r>
        <w:rPr>
          <w:rFonts w:ascii="나눔스퀘어라운드 Regular" w:eastAsia="나눔스퀘어라운드 Regular" w:hAnsi="나눔스퀘어라운드 Regular" w:cs="함초롬돋움"/>
          <w:kern w:val="0"/>
          <w:sz w:val="24"/>
          <w:szCs w:val="24"/>
        </w:rPr>
        <w:t xml:space="preserve">2.  </w:t>
      </w:r>
      <w:r>
        <w:rPr>
          <w:rFonts w:ascii="나눔스퀘어라운드 Regular" w:eastAsia="나눔스퀘어라운드 Regular" w:hAnsi="나눔스퀘어라운드 Regular" w:cs="함초롬돋움" w:hint="eastAsia"/>
          <w:kern w:val="0"/>
          <w:sz w:val="24"/>
          <w:szCs w:val="24"/>
        </w:rPr>
        <w:t>데이터 과학</w:t>
      </w:r>
      <w:ins w:id="112" w:author="kang" w:date="2020-08-15T07:45:00Z">
        <w:r w:rsidR="00652281">
          <w:rPr>
            <w:rFonts w:ascii="나눔스퀘어라운드 Regular" w:eastAsia="나눔스퀘어라운드 Regular" w:hAnsi="나눔스퀘어라운드 Regular" w:cs="함초롬돋움" w:hint="eastAsia"/>
            <w:kern w:val="0"/>
            <w:sz w:val="24"/>
            <w:szCs w:val="24"/>
          </w:rPr>
          <w:t>의 시대</w:t>
        </w:r>
      </w:ins>
      <w:r>
        <w:rPr>
          <w:rFonts w:ascii="나눔스퀘어라운드 Regular" w:eastAsia="나눔스퀘어라운드 Regular" w:hAnsi="나눔스퀘어라운드 Regular" w:cs="함초롬돋움" w:hint="eastAsia"/>
          <w:kern w:val="0"/>
          <w:sz w:val="24"/>
          <w:szCs w:val="24"/>
        </w:rPr>
        <w:t xml:space="preserve"> </w:t>
      </w:r>
    </w:p>
    <w:p w14:paraId="56086BA0" w14:textId="11CAD9DE" w:rsidR="00956E3C" w:rsidRDefault="00652281">
      <w:pPr>
        <w:widowControl/>
        <w:wordWrap/>
        <w:autoSpaceDE/>
        <w:autoSpaceDN/>
        <w:spacing w:after="0" w:line="276" w:lineRule="auto"/>
        <w:ind w:firstLine="240"/>
        <w:rPr>
          <w:ins w:id="113" w:author="Microsoft Office User" w:date="2020-08-17T08:56:00Z"/>
          <w:rFonts w:ascii="나눔스퀘어라운드 Regular" w:eastAsia="나눔스퀘어라운드 Regular" w:hAnsi="나눔스퀘어라운드 Regular" w:cs="함초롬돋움"/>
          <w:kern w:val="0"/>
          <w:sz w:val="24"/>
          <w:szCs w:val="24"/>
        </w:rPr>
        <w:pPrChange w:id="114" w:author="Sungwon Kang" w:date="2020-08-16T15:47:00Z">
          <w:pPr>
            <w:widowControl/>
            <w:wordWrap/>
            <w:autoSpaceDE/>
            <w:autoSpaceDN/>
            <w:spacing w:after="0" w:line="276" w:lineRule="auto"/>
            <w:ind w:firstLineChars="100" w:firstLine="240"/>
          </w:pPr>
        </w:pPrChange>
      </w:pPr>
      <w:ins w:id="115" w:author="kang" w:date="2020-08-15T07:46:00Z">
        <w:r>
          <w:rPr>
            <w:rFonts w:ascii="나눔스퀘어라운드 Regular" w:eastAsia="나눔스퀘어라운드 Regular" w:hAnsi="나눔스퀘어라운드 Regular" w:cs="함초롬돋움" w:hint="eastAsia"/>
            <w:kern w:val="0"/>
            <w:sz w:val="24"/>
            <w:szCs w:val="24"/>
          </w:rPr>
          <w:t>과거에는</w:t>
        </w:r>
      </w:ins>
      <w:del w:id="116" w:author="kang" w:date="2020-08-15T07:46:00Z">
        <w:r w:rsidR="00956E3C" w:rsidDel="00652281">
          <w:rPr>
            <w:rFonts w:ascii="나눔스퀘어라운드 Regular" w:eastAsia="나눔스퀘어라운드 Regular" w:hAnsi="나눔스퀘어라운드 Regular" w:cs="함초롬돋움" w:hint="eastAsia"/>
            <w:kern w:val="0"/>
            <w:sz w:val="24"/>
            <w:szCs w:val="24"/>
          </w:rPr>
          <w:delText xml:space="preserve">그동안 </w:delText>
        </w:r>
      </w:del>
      <w:ins w:id="117" w:author="kang" w:date="2020-08-15T07:46:00Z">
        <w:r>
          <w:rPr>
            <w:rFonts w:ascii="나눔스퀘어라운드 Regular" w:eastAsia="나눔스퀘어라운드 Regular" w:hAnsi="나눔스퀘어라운드 Regular" w:cs="함초롬돋움"/>
            <w:kern w:val="0"/>
            <w:sz w:val="24"/>
            <w:szCs w:val="24"/>
          </w:rPr>
          <w:t xml:space="preserve"> </w:t>
        </w:r>
      </w:ins>
      <w:r w:rsidR="00956E3C">
        <w:rPr>
          <w:rFonts w:ascii="나눔스퀘어라운드 Regular" w:eastAsia="나눔스퀘어라운드 Regular" w:hAnsi="나눔스퀘어라운드 Regular" w:cs="함초롬돋움" w:hint="eastAsia"/>
          <w:kern w:val="0"/>
          <w:sz w:val="24"/>
          <w:szCs w:val="24"/>
        </w:rPr>
        <w:t xml:space="preserve">사람이 직접 설계한 소프트웨어를 연구실에서 꺼내 실생활에 적용함으로써 큰 변화를 이끌어 냈다면, </w:t>
      </w:r>
      <w:ins w:id="118" w:author="kang" w:date="2020-08-15T07:46:00Z">
        <w:r>
          <w:rPr>
            <w:rFonts w:ascii="나눔스퀘어라운드 Regular" w:eastAsia="나눔스퀘어라운드 Regular" w:hAnsi="나눔스퀘어라운드 Regular" w:cs="함초롬돋움" w:hint="eastAsia"/>
            <w:kern w:val="0"/>
            <w:sz w:val="24"/>
            <w:szCs w:val="24"/>
          </w:rPr>
          <w:t>현 시대</w:t>
        </w:r>
      </w:ins>
      <w:del w:id="119" w:author="kang" w:date="2020-08-15T07:46:00Z">
        <w:r w:rsidR="00956E3C" w:rsidDel="00652281">
          <w:rPr>
            <w:rFonts w:ascii="나눔스퀘어라운드 Regular" w:eastAsia="나눔스퀘어라운드 Regular" w:hAnsi="나눔스퀘어라운드 Regular" w:cs="함초롬돋움" w:hint="eastAsia"/>
            <w:kern w:val="0"/>
            <w:sz w:val="24"/>
            <w:szCs w:val="24"/>
          </w:rPr>
          <w:delText>이제</w:delText>
        </w:r>
      </w:del>
      <w:r w:rsidR="00956E3C">
        <w:rPr>
          <w:rFonts w:ascii="나눔스퀘어라운드 Regular" w:eastAsia="나눔스퀘어라운드 Regular" w:hAnsi="나눔스퀘어라운드 Regular" w:cs="함초롬돋움" w:hint="eastAsia"/>
          <w:kern w:val="0"/>
          <w:sz w:val="24"/>
          <w:szCs w:val="24"/>
        </w:rPr>
        <w:t xml:space="preserve">는 </w:t>
      </w:r>
      <w:del w:id="120" w:author="kang" w:date="2020-08-15T07:46:00Z">
        <w:r w:rsidR="00956E3C" w:rsidDel="00652281">
          <w:rPr>
            <w:rFonts w:ascii="나눔스퀘어라운드 Regular" w:eastAsia="나눔스퀘어라운드 Regular" w:hAnsi="나눔스퀘어라운드 Regular" w:cs="함초롬돋움" w:hint="eastAsia"/>
            <w:kern w:val="0"/>
            <w:sz w:val="24"/>
            <w:szCs w:val="24"/>
          </w:rPr>
          <w:delText xml:space="preserve">그동안 </w:delText>
        </w:r>
      </w:del>
      <w:r w:rsidR="00956E3C">
        <w:rPr>
          <w:rFonts w:ascii="나눔스퀘어라운드 Regular" w:eastAsia="나눔스퀘어라운드 Regular" w:hAnsi="나눔스퀘어라운드 Regular" w:cs="함초롬돋움" w:hint="eastAsia"/>
          <w:kern w:val="0"/>
          <w:sz w:val="24"/>
          <w:szCs w:val="24"/>
        </w:rPr>
        <w:t>빅데이터 기술을 통해 축적한 데이터</w:t>
      </w:r>
      <w:r w:rsidR="00C354F9">
        <w:rPr>
          <w:rFonts w:ascii="나눔스퀘어라운드 Regular" w:eastAsia="나눔스퀘어라운드 Regular" w:hAnsi="나눔스퀘어라운드 Regular" w:cs="함초롬돋움" w:hint="eastAsia"/>
          <w:kern w:val="0"/>
          <w:sz w:val="24"/>
          <w:szCs w:val="24"/>
        </w:rPr>
        <w:t>를 활용하여</w:t>
      </w:r>
      <w:r w:rsidR="00956E3C">
        <w:rPr>
          <w:rFonts w:ascii="나눔스퀘어라운드 Regular" w:eastAsia="나눔스퀘어라운드 Regular" w:hAnsi="나눔스퀘어라운드 Regular" w:cs="함초롬돋움" w:hint="eastAsia"/>
          <w:kern w:val="0"/>
          <w:sz w:val="24"/>
          <w:szCs w:val="24"/>
        </w:rPr>
        <w:t xml:space="preserve"> 기계로 하여금 소프트웨어를 </w:t>
      </w:r>
      <w:ins w:id="121" w:author="kang" w:date="2020-08-15T07:47:00Z">
        <w:r>
          <w:rPr>
            <w:rFonts w:ascii="나눔스퀘어라운드 Regular" w:eastAsia="나눔스퀘어라운드 Regular" w:hAnsi="나눔스퀘어라운드 Regular" w:cs="함초롬돋움" w:hint="eastAsia"/>
            <w:kern w:val="0"/>
            <w:sz w:val="24"/>
            <w:szCs w:val="24"/>
          </w:rPr>
          <w:t>만들게 하는 시대이다.</w:t>
        </w:r>
        <w:r>
          <w:rPr>
            <w:rFonts w:ascii="나눔스퀘어라운드 Regular" w:eastAsia="나눔스퀘어라운드 Regular" w:hAnsi="나눔스퀘어라운드 Regular" w:cs="함초롬돋움"/>
            <w:kern w:val="0"/>
            <w:sz w:val="24"/>
            <w:szCs w:val="24"/>
          </w:rPr>
          <w:t xml:space="preserve"> </w:t>
        </w:r>
      </w:ins>
      <w:ins w:id="122" w:author="kang" w:date="2020-08-15T07:48:00Z">
        <w:r>
          <w:rPr>
            <w:rFonts w:ascii="나눔스퀘어라운드 Regular" w:eastAsia="나눔스퀘어라운드 Regular" w:hAnsi="나눔스퀘어라운드 Regular" w:cs="함초롬돋움" w:hint="eastAsia"/>
            <w:kern w:val="0"/>
            <w:sz w:val="24"/>
            <w:szCs w:val="24"/>
          </w:rPr>
          <w:t>이런 변화</w:t>
        </w:r>
      </w:ins>
      <w:ins w:id="123" w:author="kang" w:date="2020-08-15T07:50:00Z">
        <w:r>
          <w:rPr>
            <w:rFonts w:ascii="나눔스퀘어라운드 Regular" w:eastAsia="나눔스퀘어라운드 Regular" w:hAnsi="나눔스퀘어라운드 Regular" w:cs="함초롬돋움" w:hint="eastAsia"/>
            <w:kern w:val="0"/>
            <w:sz w:val="24"/>
            <w:szCs w:val="24"/>
          </w:rPr>
          <w:t xml:space="preserve">는 </w:t>
        </w:r>
      </w:ins>
      <w:del w:id="124" w:author="kang" w:date="2020-08-15T07:48:00Z">
        <w:r w:rsidR="00956E3C" w:rsidDel="00652281">
          <w:rPr>
            <w:rFonts w:ascii="나눔스퀘어라운드 Regular" w:eastAsia="나눔스퀘어라운드 Regular" w:hAnsi="나눔스퀘어라운드 Regular" w:cs="함초롬돋움" w:hint="eastAsia"/>
            <w:kern w:val="0"/>
            <w:sz w:val="24"/>
            <w:szCs w:val="24"/>
          </w:rPr>
          <w:delText xml:space="preserve">작성하게 함으로써 </w:delText>
        </w:r>
      </w:del>
      <w:r w:rsidR="00956E3C">
        <w:rPr>
          <w:rFonts w:ascii="나눔스퀘어라운드 Regular" w:eastAsia="나눔스퀘어라운드 Regular" w:hAnsi="나눔스퀘어라운드 Regular" w:cs="함초롬돋움" w:hint="eastAsia"/>
          <w:kern w:val="0"/>
          <w:sz w:val="24"/>
          <w:szCs w:val="24"/>
        </w:rPr>
        <w:t>학문</w:t>
      </w:r>
      <w:ins w:id="125" w:author="kang" w:date="2020-08-15T07:49:00Z">
        <w:r>
          <w:rPr>
            <w:rFonts w:ascii="나눔스퀘어라운드 Regular" w:eastAsia="나눔스퀘어라운드 Regular" w:hAnsi="나눔스퀘어라운드 Regular" w:cs="함초롬돋움" w:hint="eastAsia"/>
            <w:kern w:val="0"/>
            <w:sz w:val="24"/>
            <w:szCs w:val="24"/>
          </w:rPr>
          <w:t xml:space="preserve">분야 </w:t>
        </w:r>
      </w:ins>
      <w:del w:id="126" w:author="kang" w:date="2020-08-15T07:49:00Z">
        <w:r w:rsidR="00956E3C" w:rsidDel="00652281">
          <w:rPr>
            <w:rFonts w:ascii="나눔스퀘어라운드 Regular" w:eastAsia="나눔스퀘어라운드 Regular" w:hAnsi="나눔스퀘어라운드 Regular" w:cs="함초롬돋움" w:hint="eastAsia"/>
            <w:kern w:val="0"/>
            <w:sz w:val="24"/>
            <w:szCs w:val="24"/>
          </w:rPr>
          <w:delText xml:space="preserve">적으로 </w:delText>
        </w:r>
      </w:del>
      <w:r w:rsidR="00956E3C">
        <w:rPr>
          <w:rFonts w:ascii="나눔스퀘어라운드 Regular" w:eastAsia="나눔스퀘어라운드 Regular" w:hAnsi="나눔스퀘어라운드 Regular" w:cs="함초롬돋움" w:hint="eastAsia"/>
          <w:kern w:val="0"/>
          <w:sz w:val="24"/>
          <w:szCs w:val="24"/>
        </w:rPr>
        <w:t>뿐</w:t>
      </w:r>
      <w:del w:id="127" w:author="kang" w:date="2020-08-15T07:49:00Z">
        <w:r w:rsidR="00956E3C" w:rsidDel="00652281">
          <w:rPr>
            <w:rFonts w:ascii="나눔스퀘어라운드 Regular" w:eastAsia="나눔스퀘어라운드 Regular" w:hAnsi="나눔스퀘어라운드 Regular" w:cs="함초롬돋움" w:hint="eastAsia"/>
            <w:kern w:val="0"/>
            <w:sz w:val="24"/>
            <w:szCs w:val="24"/>
          </w:rPr>
          <w:delText>만</w:delText>
        </w:r>
      </w:del>
      <w:r w:rsidR="00956E3C">
        <w:rPr>
          <w:rFonts w:ascii="나눔스퀘어라운드 Regular" w:eastAsia="나눔스퀘어라운드 Regular" w:hAnsi="나눔스퀘어라운드 Regular" w:cs="함초롬돋움" w:hint="eastAsia"/>
          <w:kern w:val="0"/>
          <w:sz w:val="24"/>
          <w:szCs w:val="24"/>
        </w:rPr>
        <w:t xml:space="preserve"> 아니라 실생활</w:t>
      </w:r>
      <w:ins w:id="128" w:author="kang" w:date="2020-08-15T07:49:00Z">
        <w:r>
          <w:rPr>
            <w:rFonts w:ascii="나눔스퀘어라운드 Regular" w:eastAsia="나눔스퀘어라운드 Regular" w:hAnsi="나눔스퀘어라운드 Regular" w:cs="함초롬돋움" w:hint="eastAsia"/>
            <w:kern w:val="0"/>
            <w:sz w:val="24"/>
            <w:szCs w:val="24"/>
          </w:rPr>
          <w:t xml:space="preserve">에까지 폭넓게 </w:t>
        </w:r>
      </w:ins>
      <w:ins w:id="129" w:author="kang" w:date="2020-08-15T07:50:00Z">
        <w:r>
          <w:rPr>
            <w:rFonts w:ascii="나눔스퀘어라운드 Regular" w:eastAsia="나눔스퀘어라운드 Regular" w:hAnsi="나눔스퀘어라운드 Regular" w:cs="함초롬돋움" w:hint="eastAsia"/>
            <w:kern w:val="0"/>
            <w:sz w:val="24"/>
            <w:szCs w:val="24"/>
          </w:rPr>
          <w:t xml:space="preserve">영향을 미치고 있으면 </w:t>
        </w:r>
      </w:ins>
      <w:ins w:id="130" w:author="kang" w:date="2020-08-15T07:51:00Z">
        <w:r>
          <w:rPr>
            <w:rFonts w:ascii="나눔스퀘어라운드 Regular" w:eastAsia="나눔스퀘어라운드 Regular" w:hAnsi="나눔스퀘어라운드 Regular" w:cs="함초롬돋움" w:hint="eastAsia"/>
            <w:kern w:val="0"/>
            <w:sz w:val="24"/>
            <w:szCs w:val="24"/>
          </w:rPr>
          <w:t xml:space="preserve">그 </w:t>
        </w:r>
      </w:ins>
      <w:ins w:id="131" w:author="kang" w:date="2020-08-15T07:50:00Z">
        <w:r>
          <w:rPr>
            <w:rFonts w:ascii="나눔스퀘어라운드 Regular" w:eastAsia="나눔스퀘어라운드 Regular" w:hAnsi="나눔스퀘어라운드 Regular" w:cs="함초롬돋움" w:hint="eastAsia"/>
            <w:kern w:val="0"/>
            <w:sz w:val="24"/>
            <w:szCs w:val="24"/>
          </w:rPr>
          <w:t>영향</w:t>
        </w:r>
      </w:ins>
      <w:ins w:id="132" w:author="kang" w:date="2020-08-15T07:52:00Z">
        <w:r>
          <w:rPr>
            <w:rFonts w:ascii="나눔스퀘어라운드 Regular" w:eastAsia="나눔스퀘어라운드 Regular" w:hAnsi="나눔스퀘어라운드 Regular" w:cs="함초롬돋움" w:hint="eastAsia"/>
            <w:kern w:val="0"/>
            <w:sz w:val="24"/>
            <w:szCs w:val="24"/>
          </w:rPr>
          <w:t xml:space="preserve">의 정도는 </w:t>
        </w:r>
      </w:ins>
      <w:ins w:id="133" w:author="kang" w:date="2020-08-15T07:51:00Z">
        <w:r>
          <w:rPr>
            <w:rFonts w:ascii="나눔스퀘어라운드 Regular" w:eastAsia="나눔스퀘어라운드 Regular" w:hAnsi="나눔스퀘어라운드 Regular" w:cs="함초롬돋움" w:hint="eastAsia"/>
            <w:kern w:val="0"/>
            <w:sz w:val="24"/>
            <w:szCs w:val="24"/>
          </w:rPr>
          <w:t xml:space="preserve">혁명적이라고 </w:t>
        </w:r>
      </w:ins>
      <w:ins w:id="134" w:author="kang" w:date="2020-08-15T07:52:00Z">
        <w:r>
          <w:rPr>
            <w:rFonts w:ascii="나눔스퀘어라운드 Regular" w:eastAsia="나눔스퀘어라운드 Regular" w:hAnsi="나눔스퀘어라운드 Regular" w:cs="함초롬돋움" w:hint="eastAsia"/>
            <w:kern w:val="0"/>
            <w:sz w:val="24"/>
            <w:szCs w:val="24"/>
          </w:rPr>
          <w:t>할 수 있다.</w:t>
        </w:r>
      </w:ins>
      <w:ins w:id="135" w:author="kang" w:date="2020-08-15T07:49:00Z">
        <w:r>
          <w:rPr>
            <w:rFonts w:ascii="나눔스퀘어라운드 Regular" w:eastAsia="나눔스퀘어라운드 Regular" w:hAnsi="나눔스퀘어라운드 Regular" w:cs="함초롬돋움"/>
            <w:kern w:val="0"/>
            <w:sz w:val="24"/>
            <w:szCs w:val="24"/>
          </w:rPr>
          <w:t xml:space="preserve"> </w:t>
        </w:r>
      </w:ins>
      <w:ins w:id="136" w:author="kang" w:date="2020-08-15T07:52:00Z">
        <w:r>
          <w:rPr>
            <w:rFonts w:ascii="나눔스퀘어라운드 Regular" w:eastAsia="나눔스퀘어라운드 Regular" w:hAnsi="나눔스퀘어라운드 Regular" w:cs="함초롬돋움" w:hint="eastAsia"/>
            <w:kern w:val="0"/>
            <w:sz w:val="24"/>
            <w:szCs w:val="24"/>
          </w:rPr>
          <w:t xml:space="preserve">이러한 혁명적 변화를 가능하게 한 기술의 </w:t>
        </w:r>
      </w:ins>
      <w:del w:id="137" w:author="kang" w:date="2020-08-15T07:49:00Z">
        <w:r w:rsidR="00956E3C" w:rsidDel="00652281">
          <w:rPr>
            <w:rFonts w:ascii="나눔스퀘어라운드 Regular" w:eastAsia="나눔스퀘어라운드 Regular" w:hAnsi="나눔스퀘어라운드 Regular" w:cs="함초롬돋움" w:hint="eastAsia"/>
            <w:kern w:val="0"/>
            <w:sz w:val="24"/>
            <w:szCs w:val="24"/>
          </w:rPr>
          <w:delText xml:space="preserve">도 </w:delText>
        </w:r>
      </w:del>
      <w:del w:id="138" w:author="kang" w:date="2020-08-15T07:50:00Z">
        <w:r w:rsidR="00956E3C" w:rsidDel="00652281">
          <w:rPr>
            <w:rFonts w:ascii="나눔스퀘어라운드 Regular" w:eastAsia="나눔스퀘어라운드 Regular" w:hAnsi="나눔스퀘어라운드 Regular" w:cs="함초롬돋움" w:hint="eastAsia"/>
            <w:kern w:val="0"/>
            <w:sz w:val="24"/>
            <w:szCs w:val="24"/>
          </w:rPr>
          <w:delText xml:space="preserve">커다란 </w:delText>
        </w:r>
        <w:r w:rsidR="00FA5751" w:rsidDel="00652281">
          <w:rPr>
            <w:rFonts w:ascii="나눔스퀘어라운드 Regular" w:eastAsia="나눔스퀘어라운드 Regular" w:hAnsi="나눔스퀘어라운드 Regular" w:cs="함초롬돋움" w:hint="eastAsia"/>
            <w:kern w:val="0"/>
            <w:sz w:val="24"/>
            <w:szCs w:val="24"/>
          </w:rPr>
          <w:delText>변화를 만들고 있으며,</w:delText>
        </w:r>
        <w:r w:rsidR="00956E3C" w:rsidDel="00652281">
          <w:rPr>
            <w:rFonts w:ascii="나눔스퀘어라운드 Regular" w:eastAsia="나눔스퀘어라운드 Regular" w:hAnsi="나눔스퀘어라운드 Regular" w:cs="함초롬돋움" w:hint="eastAsia"/>
            <w:kern w:val="0"/>
            <w:sz w:val="24"/>
            <w:szCs w:val="24"/>
          </w:rPr>
          <w:delText xml:space="preserve"> </w:delText>
        </w:r>
      </w:del>
      <w:del w:id="139" w:author="kang" w:date="2020-08-15T07:52:00Z">
        <w:r w:rsidR="00956E3C" w:rsidDel="00652281">
          <w:rPr>
            <w:rFonts w:ascii="나눔스퀘어라운드 Regular" w:eastAsia="나눔스퀘어라운드 Regular" w:hAnsi="나눔스퀘어라운드 Regular" w:cs="함초롬돋움" w:hint="eastAsia"/>
            <w:kern w:val="0"/>
            <w:sz w:val="24"/>
            <w:szCs w:val="24"/>
          </w:rPr>
          <w:delText xml:space="preserve">그 </w:delText>
        </w:r>
      </w:del>
      <w:r w:rsidR="00956E3C">
        <w:rPr>
          <w:rFonts w:ascii="나눔스퀘어라운드 Regular" w:eastAsia="나눔스퀘어라운드 Regular" w:hAnsi="나눔스퀘어라운드 Regular" w:cs="함초롬돋움" w:hint="eastAsia"/>
          <w:kern w:val="0"/>
          <w:sz w:val="24"/>
          <w:szCs w:val="24"/>
        </w:rPr>
        <w:t>중심에는</w:t>
      </w:r>
      <w:r w:rsidR="00FA5751">
        <w:rPr>
          <w:rFonts w:ascii="나눔스퀘어라운드 Regular" w:eastAsia="나눔스퀘어라운드 Regular" w:hAnsi="나눔스퀘어라운드 Regular" w:cs="함초롬돋움" w:hint="eastAsia"/>
          <w:kern w:val="0"/>
          <w:sz w:val="24"/>
          <w:szCs w:val="24"/>
        </w:rPr>
        <w:t xml:space="preserve"> 요즘 자주 언급되는</w:t>
      </w:r>
      <w:r w:rsidR="00956E3C">
        <w:rPr>
          <w:rFonts w:ascii="나눔스퀘어라운드 Regular" w:eastAsia="나눔스퀘어라운드 Regular" w:hAnsi="나눔스퀘어라운드 Regular" w:cs="함초롬돋움" w:hint="eastAsia"/>
          <w:kern w:val="0"/>
          <w:sz w:val="24"/>
          <w:szCs w:val="24"/>
        </w:rPr>
        <w:t xml:space="preserve"> 기계학습(</w:t>
      </w:r>
      <w:r w:rsidR="00956E3C">
        <w:rPr>
          <w:rFonts w:ascii="나눔스퀘어라운드 Regular" w:eastAsia="나눔스퀘어라운드 Regular" w:hAnsi="나눔스퀘어라운드 Regular" w:cs="함초롬돋움"/>
          <w:kern w:val="0"/>
          <w:sz w:val="24"/>
          <w:szCs w:val="24"/>
        </w:rPr>
        <w:t>Machine Learning)</w:t>
      </w:r>
      <w:r w:rsidR="00956E3C">
        <w:rPr>
          <w:rFonts w:ascii="나눔스퀘어라운드 Regular" w:eastAsia="나눔스퀘어라운드 Regular" w:hAnsi="나눔스퀘어라운드 Regular" w:cs="함초롬돋움" w:hint="eastAsia"/>
          <w:kern w:val="0"/>
          <w:sz w:val="24"/>
          <w:szCs w:val="24"/>
        </w:rPr>
        <w:t>과 딥러닝(</w:t>
      </w:r>
      <w:r w:rsidR="00956E3C">
        <w:rPr>
          <w:rFonts w:ascii="나눔스퀘어라운드 Regular" w:eastAsia="나눔스퀘어라운드 Regular" w:hAnsi="나눔스퀘어라운드 Regular" w:cs="함초롬돋움"/>
          <w:kern w:val="0"/>
          <w:sz w:val="24"/>
          <w:szCs w:val="24"/>
        </w:rPr>
        <w:t>Deep Learning)</w:t>
      </w:r>
      <w:r w:rsidR="00956E3C">
        <w:rPr>
          <w:rFonts w:ascii="나눔스퀘어라운드 Regular" w:eastAsia="나눔스퀘어라운드 Regular" w:hAnsi="나눔스퀘어라운드 Regular" w:cs="함초롬돋움" w:hint="eastAsia"/>
          <w:kern w:val="0"/>
          <w:sz w:val="24"/>
          <w:szCs w:val="24"/>
        </w:rPr>
        <w:t>이 자리하고 있다. 하지만, 기계로 하여금 소프트웨어를 작성하게 하고,</w:t>
      </w:r>
      <w:r w:rsidR="00956E3C">
        <w:rPr>
          <w:rFonts w:ascii="나눔스퀘어라운드 Regular" w:eastAsia="나눔스퀘어라운드 Regular" w:hAnsi="나눔스퀘어라운드 Regular" w:cs="함초롬돋움"/>
          <w:kern w:val="0"/>
          <w:sz w:val="24"/>
          <w:szCs w:val="24"/>
        </w:rPr>
        <w:t xml:space="preserve"> </w:t>
      </w:r>
      <w:r w:rsidR="00956E3C">
        <w:rPr>
          <w:rFonts w:ascii="나눔스퀘어라운드 Regular" w:eastAsia="나눔스퀘어라운드 Regular" w:hAnsi="나눔스퀘어라운드 Regular" w:cs="함초롬돋움" w:hint="eastAsia"/>
          <w:kern w:val="0"/>
          <w:sz w:val="24"/>
          <w:szCs w:val="24"/>
        </w:rPr>
        <w:t>기계가 작성한 소프트웨어를 검증하고,</w:t>
      </w:r>
      <w:r w:rsidR="00956E3C">
        <w:rPr>
          <w:rFonts w:ascii="나눔스퀘어라운드 Regular" w:eastAsia="나눔스퀘어라운드 Regular" w:hAnsi="나눔스퀘어라운드 Regular" w:cs="함초롬돋움"/>
          <w:kern w:val="0"/>
          <w:sz w:val="24"/>
          <w:szCs w:val="24"/>
        </w:rPr>
        <w:t xml:space="preserve"> </w:t>
      </w:r>
      <w:r w:rsidR="00956E3C">
        <w:rPr>
          <w:rFonts w:ascii="나눔스퀘어라운드 Regular" w:eastAsia="나눔스퀘어라운드 Regular" w:hAnsi="나눔스퀘어라운드 Regular" w:cs="함초롬돋움" w:hint="eastAsia"/>
          <w:kern w:val="0"/>
          <w:sz w:val="24"/>
          <w:szCs w:val="24"/>
        </w:rPr>
        <w:t xml:space="preserve">실생활에 적용시키는 것 </w:t>
      </w:r>
      <w:commentRangeStart w:id="140"/>
      <w:r w:rsidR="00956E3C">
        <w:rPr>
          <w:rFonts w:ascii="나눔스퀘어라운드 Regular" w:eastAsia="나눔스퀘어라운드 Regular" w:hAnsi="나눔스퀘어라운드 Regular" w:cs="함초롬돋움" w:hint="eastAsia"/>
          <w:kern w:val="0"/>
          <w:sz w:val="24"/>
          <w:szCs w:val="24"/>
        </w:rPr>
        <w:t xml:space="preserve">또한 </w:t>
      </w:r>
      <w:ins w:id="141" w:author="Microsoft Office User" w:date="2020-08-15T14:55:00Z">
        <w:r w:rsidR="00437C0B">
          <w:rPr>
            <w:rFonts w:ascii="나눔스퀘어라운드 Regular" w:eastAsia="나눔스퀘어라운드 Regular" w:hAnsi="나눔스퀘어라운드 Regular" w:cs="함초롬돋움" w:hint="eastAsia"/>
            <w:kern w:val="0"/>
            <w:sz w:val="24"/>
            <w:szCs w:val="24"/>
          </w:rPr>
          <w:t xml:space="preserve">아직까지는 </w:t>
        </w:r>
      </w:ins>
      <w:del w:id="142" w:author="Microsoft Office User" w:date="2020-08-15T14:55:00Z">
        <w:r w:rsidR="00956E3C" w:rsidDel="00437C0B">
          <w:rPr>
            <w:rFonts w:ascii="나눔스퀘어라운드 Regular" w:eastAsia="나눔스퀘어라운드 Regular" w:hAnsi="나눔스퀘어라운드 Regular" w:cs="함초롬돋움" w:hint="eastAsia"/>
            <w:kern w:val="0"/>
            <w:sz w:val="24"/>
            <w:szCs w:val="24"/>
          </w:rPr>
          <w:delText>모두</w:delText>
        </w:r>
        <w:commentRangeEnd w:id="140"/>
        <w:r w:rsidDel="00437C0B">
          <w:rPr>
            <w:rStyle w:val="a6"/>
            <w:rFonts w:hint="eastAsia"/>
          </w:rPr>
          <w:commentReference w:id="140"/>
        </w:r>
        <w:r w:rsidR="00956E3C" w:rsidDel="00437C0B">
          <w:rPr>
            <w:rFonts w:ascii="나눔스퀘어라운드 Regular" w:eastAsia="나눔스퀘어라운드 Regular" w:hAnsi="나눔스퀘어라운드 Regular" w:cs="함초롬돋움" w:hint="eastAsia"/>
            <w:kern w:val="0"/>
            <w:sz w:val="24"/>
            <w:szCs w:val="24"/>
          </w:rPr>
          <w:delText xml:space="preserve"> </w:delText>
        </w:r>
        <w:r w:rsidR="00437C0B" w:rsidDel="00437C0B">
          <w:rPr>
            <w:rFonts w:ascii="나눔스퀘어라운드 Regular" w:eastAsia="나눔스퀘어라운드 Regular" w:hAnsi="나눔스퀘어라운드 Regular" w:cs="함초롬돋움" w:hint="eastAsia"/>
            <w:kern w:val="0"/>
            <w:sz w:val="24"/>
            <w:szCs w:val="24"/>
          </w:rPr>
          <w:delText>사람</w:delText>
        </w:r>
      </w:del>
      <w:ins w:id="143" w:author="Microsoft Office User" w:date="2020-08-15T14:55:00Z">
        <w:r w:rsidR="00437C0B">
          <w:rPr>
            <w:rFonts w:ascii="나눔스퀘어라운드 Regular" w:eastAsia="나눔스퀘어라운드 Regular" w:hAnsi="나눔스퀘어라운드 Regular" w:cs="함초롬돋움" w:hint="eastAsia"/>
            <w:kern w:val="0"/>
            <w:sz w:val="24"/>
            <w:szCs w:val="24"/>
          </w:rPr>
          <w:t>인간</w:t>
        </w:r>
      </w:ins>
      <w:r w:rsidR="00F50CB9">
        <w:rPr>
          <w:rFonts w:ascii="나눔스퀘어라운드 Regular" w:eastAsia="나눔스퀘어라운드 Regular" w:hAnsi="나눔스퀘어라운드 Regular" w:cs="함초롬돋움" w:hint="eastAsia"/>
          <w:kern w:val="0"/>
          <w:sz w:val="24"/>
          <w:szCs w:val="24"/>
        </w:rPr>
        <w:t xml:space="preserve">이 </w:t>
      </w:r>
      <w:del w:id="144" w:author="Microsoft Office User" w:date="2020-08-15T14:59:00Z">
        <w:r w:rsidR="00F50CB9" w:rsidDel="00CE1BE9">
          <w:rPr>
            <w:rFonts w:ascii="나눔스퀘어라운드 Regular" w:eastAsia="나눔스퀘어라운드 Regular" w:hAnsi="나눔스퀘어라운드 Regular" w:cs="함초롬돋움" w:hint="eastAsia"/>
            <w:kern w:val="0"/>
            <w:sz w:val="24"/>
            <w:szCs w:val="24"/>
          </w:rPr>
          <w:delText>담당</w:delText>
        </w:r>
      </w:del>
      <w:del w:id="145" w:author="Microsoft Office User" w:date="2020-08-15T14:57:00Z">
        <w:r w:rsidR="00F50CB9" w:rsidDel="00B133B1">
          <w:rPr>
            <w:rFonts w:ascii="나눔스퀘어라운드 Regular" w:eastAsia="나눔스퀘어라운드 Regular" w:hAnsi="나눔스퀘어라운드 Regular" w:cs="함초롬돋움" w:hint="eastAsia"/>
            <w:kern w:val="0"/>
            <w:sz w:val="24"/>
            <w:szCs w:val="24"/>
          </w:rPr>
          <w:delText>해야하는</w:delText>
        </w:r>
        <w:r w:rsidR="00956E3C" w:rsidDel="00B133B1">
          <w:rPr>
            <w:rFonts w:ascii="나눔스퀘어라운드 Regular" w:eastAsia="나눔스퀘어라운드 Regular" w:hAnsi="나눔스퀘어라운드 Regular" w:cs="함초롬돋움" w:hint="eastAsia"/>
            <w:kern w:val="0"/>
            <w:sz w:val="24"/>
            <w:szCs w:val="24"/>
          </w:rPr>
          <w:delText xml:space="preserve"> 작업</w:delText>
        </w:r>
      </w:del>
      <w:ins w:id="146" w:author="kang" w:date="2020-08-15T07:53:00Z">
        <w:del w:id="147" w:author="Microsoft Office User" w:date="2020-08-15T14:56:00Z">
          <w:r w:rsidDel="00437C0B">
            <w:rPr>
              <w:rFonts w:ascii="나눔스퀘어라운드 Regular" w:eastAsia="나눔스퀘어라운드 Regular" w:hAnsi="나눔스퀘어라운드 Regular" w:cs="함초롬돋움" w:hint="eastAsia"/>
              <w:kern w:val="0"/>
              <w:sz w:val="24"/>
              <w:szCs w:val="24"/>
            </w:rPr>
            <w:delText>이다.</w:delText>
          </w:r>
        </w:del>
      </w:ins>
      <w:ins w:id="148" w:author="Microsoft Office User" w:date="2020-08-15T14:56:00Z">
        <w:r w:rsidR="00437C0B">
          <w:rPr>
            <w:rFonts w:ascii="나눔스퀘어라운드 Regular" w:eastAsia="나눔스퀘어라운드 Regular" w:hAnsi="나눔스퀘어라운드 Regular" w:cs="함초롬돋움" w:hint="eastAsia"/>
            <w:kern w:val="0"/>
            <w:sz w:val="24"/>
            <w:szCs w:val="24"/>
          </w:rPr>
          <w:t xml:space="preserve">큰 부분을 </w:t>
        </w:r>
      </w:ins>
      <w:ins w:id="149" w:author="Microsoft Office User" w:date="2020-08-15T14:59:00Z">
        <w:r w:rsidR="00CE1BE9">
          <w:rPr>
            <w:rFonts w:ascii="나눔스퀘어라운드 Regular" w:eastAsia="나눔스퀘어라운드 Regular" w:hAnsi="나눔스퀘어라운드 Regular" w:cs="함초롬돋움" w:hint="eastAsia"/>
            <w:kern w:val="0"/>
            <w:sz w:val="24"/>
            <w:szCs w:val="24"/>
          </w:rPr>
          <w:t>담당</w:t>
        </w:r>
      </w:ins>
      <w:ins w:id="150" w:author="Microsoft Office User" w:date="2020-08-15T15:00:00Z">
        <w:r w:rsidR="00CE1BE9">
          <w:rPr>
            <w:rFonts w:ascii="나눔스퀘어라운드 Regular" w:eastAsia="나눔스퀘어라운드 Regular" w:hAnsi="나눔스퀘어라운드 Regular" w:cs="함초롬돋움" w:hint="eastAsia"/>
            <w:kern w:val="0"/>
            <w:sz w:val="24"/>
            <w:szCs w:val="24"/>
          </w:rPr>
          <w:t>하고 있으며 이러한 추세는 한동안 유지될 것으로 예측되고 있으며,</w:t>
        </w:r>
      </w:ins>
      <w:ins w:id="151" w:author="kang" w:date="2020-08-15T07:53:00Z">
        <w:r>
          <w:rPr>
            <w:rFonts w:ascii="나눔스퀘어라운드 Regular" w:eastAsia="나눔스퀘어라운드 Regular" w:hAnsi="나눔스퀘어라운드 Regular" w:cs="함초롬돋움"/>
            <w:kern w:val="0"/>
            <w:sz w:val="24"/>
            <w:szCs w:val="24"/>
          </w:rPr>
          <w:t xml:space="preserve"> </w:t>
        </w:r>
      </w:ins>
      <w:ins w:id="152" w:author="kang" w:date="2020-08-15T07:58:00Z">
        <w:del w:id="153" w:author="Microsoft Office User" w:date="2020-08-15T14:57:00Z">
          <w:r w:rsidDel="00B133B1">
            <w:rPr>
              <w:rFonts w:ascii="나눔스퀘어라운드 Regular" w:eastAsia="나눔스퀘어라운드 Regular" w:hAnsi="나눔스퀘어라운드 Regular" w:cs="함초롬돋움" w:hint="eastAsia"/>
              <w:kern w:val="0"/>
              <w:sz w:val="24"/>
              <w:szCs w:val="24"/>
            </w:rPr>
            <w:delText xml:space="preserve">바로 </w:delText>
          </w:r>
        </w:del>
        <w:r>
          <w:rPr>
            <w:rFonts w:ascii="나눔스퀘어라운드 Regular" w:eastAsia="나눔스퀘어라운드 Regular" w:hAnsi="나눔스퀘어라운드 Regular" w:cs="함초롬돋움" w:hint="eastAsia"/>
            <w:kern w:val="0"/>
            <w:sz w:val="24"/>
            <w:szCs w:val="24"/>
          </w:rPr>
          <w:t>이</w:t>
        </w:r>
      </w:ins>
      <w:ins w:id="154" w:author="Microsoft Office User" w:date="2020-08-15T14:59:00Z">
        <w:r w:rsidR="00CE1BE9">
          <w:rPr>
            <w:rFonts w:ascii="나눔스퀘어라운드 Regular" w:eastAsia="나눔스퀘어라운드 Regular" w:hAnsi="나눔스퀘어라운드 Regular" w:cs="함초롬돋움" w:hint="eastAsia"/>
            <w:kern w:val="0"/>
            <w:sz w:val="24"/>
            <w:szCs w:val="24"/>
          </w:rPr>
          <w:t>와</w:t>
        </w:r>
      </w:ins>
      <w:ins w:id="155" w:author="kang" w:date="2020-08-15T07:58:00Z">
        <w:r>
          <w:rPr>
            <w:rFonts w:ascii="나눔스퀘어라운드 Regular" w:eastAsia="나눔스퀘어라운드 Regular" w:hAnsi="나눔스퀘어라운드 Regular" w:cs="함초롬돋움" w:hint="eastAsia"/>
            <w:kern w:val="0"/>
            <w:sz w:val="24"/>
            <w:szCs w:val="24"/>
          </w:rPr>
          <w:t xml:space="preserve"> </w:t>
        </w:r>
      </w:ins>
      <w:ins w:id="156" w:author="Microsoft Office User" w:date="2020-08-15T14:59:00Z">
        <w:r w:rsidR="00CE1BE9">
          <w:rPr>
            <w:rFonts w:ascii="나눔스퀘어라운드 Regular" w:eastAsia="나눔스퀘어라운드 Regular" w:hAnsi="나눔스퀘어라운드 Regular" w:cs="함초롬돋움" w:hint="eastAsia"/>
            <w:kern w:val="0"/>
            <w:sz w:val="24"/>
            <w:szCs w:val="24"/>
          </w:rPr>
          <w:t xml:space="preserve">관련된 </w:t>
        </w:r>
      </w:ins>
      <w:ins w:id="157" w:author="kang" w:date="2020-08-15T07:58:00Z">
        <w:del w:id="158" w:author="Microsoft Office User" w:date="2020-08-15T15:00:00Z">
          <w:r w:rsidDel="00CE1BE9">
            <w:rPr>
              <w:rFonts w:ascii="나눔스퀘어라운드 Regular" w:eastAsia="나눔스퀘어라운드 Regular" w:hAnsi="나눔스퀘어라운드 Regular" w:cs="함초롬돋움" w:hint="eastAsia"/>
              <w:kern w:val="0"/>
              <w:sz w:val="24"/>
              <w:szCs w:val="24"/>
            </w:rPr>
            <w:delText>작업</w:delText>
          </w:r>
        </w:del>
        <w:del w:id="159" w:author="Microsoft Office User" w:date="2020-08-15T14:57:00Z">
          <w:r w:rsidDel="00B133B1">
            <w:rPr>
              <w:rFonts w:ascii="나눔스퀘어라운드 Regular" w:eastAsia="나눔스퀘어라운드 Regular" w:hAnsi="나눔스퀘어라운드 Regular" w:cs="함초롬돋움" w:hint="eastAsia"/>
              <w:kern w:val="0"/>
              <w:sz w:val="24"/>
              <w:szCs w:val="24"/>
            </w:rPr>
            <w:delText>이</w:delText>
          </w:r>
        </w:del>
      </w:ins>
      <w:ins w:id="160" w:author="Microsoft Office User" w:date="2020-08-15T15:00:00Z">
        <w:r w:rsidR="00CE1BE9">
          <w:rPr>
            <w:rFonts w:ascii="나눔스퀘어라운드 Regular" w:eastAsia="나눔스퀘어라운드 Regular" w:hAnsi="나눔스퀘어라운드 Regular" w:cs="함초롬돋움" w:hint="eastAsia"/>
            <w:kern w:val="0"/>
            <w:sz w:val="24"/>
            <w:szCs w:val="24"/>
          </w:rPr>
          <w:t>업무를 과거 빅데</w:t>
        </w:r>
      </w:ins>
      <w:ins w:id="161" w:author="Microsoft Office User" w:date="2020-08-15T15:01:00Z">
        <w:r w:rsidR="00CE1BE9">
          <w:rPr>
            <w:rFonts w:ascii="나눔스퀘어라운드 Regular" w:eastAsia="나눔스퀘어라운드 Regular" w:hAnsi="나눔스퀘어라운드 Regular" w:cs="함초롬돋움" w:hint="eastAsia"/>
            <w:kern w:val="0"/>
            <w:sz w:val="24"/>
            <w:szCs w:val="24"/>
          </w:rPr>
          <w:t>이터라고</w:t>
        </w:r>
        <w:r w:rsidR="00257C7A">
          <w:rPr>
            <w:rFonts w:ascii="나눔스퀘어라운드 Regular" w:eastAsia="나눔스퀘어라운드 Regular" w:hAnsi="나눔스퀘어라운드 Regular" w:cs="함초롬돋움" w:hint="eastAsia"/>
            <w:kern w:val="0"/>
            <w:sz w:val="24"/>
            <w:szCs w:val="24"/>
          </w:rPr>
          <w:t xml:space="preserve"> 통칭</w:t>
        </w:r>
        <w:r w:rsidR="00CE1BE9">
          <w:rPr>
            <w:rFonts w:ascii="나눔스퀘어라운드 Regular" w:eastAsia="나눔스퀘어라운드 Regular" w:hAnsi="나눔스퀘어라운드 Regular" w:cs="함초롬돋움" w:hint="eastAsia"/>
            <w:kern w:val="0"/>
            <w:sz w:val="24"/>
            <w:szCs w:val="24"/>
          </w:rPr>
          <w:t>했다면 현재는</w:t>
        </w:r>
      </w:ins>
      <w:del w:id="162" w:author="kang" w:date="2020-08-15T07:58:00Z">
        <w:r w:rsidR="00956E3C" w:rsidDel="00652281">
          <w:rPr>
            <w:rFonts w:ascii="나눔스퀘어라운드 Regular" w:eastAsia="나눔스퀘어라운드 Regular" w:hAnsi="나눔스퀘어라운드 Regular" w:cs="함초롬돋움" w:hint="eastAsia"/>
            <w:kern w:val="0"/>
            <w:sz w:val="24"/>
            <w:szCs w:val="24"/>
          </w:rPr>
          <w:delText xml:space="preserve">으로 여기에 주목을 받고 있는 것이 </w:delText>
        </w:r>
      </w:del>
      <w:ins w:id="163" w:author="kang" w:date="2020-08-15T07:58:00Z">
        <w:r>
          <w:rPr>
            <w:rFonts w:ascii="나눔스퀘어라운드 Regular" w:eastAsia="나눔스퀘어라운드 Regular" w:hAnsi="나눔스퀘어라운드 Regular" w:cs="함초롬돋움"/>
            <w:kern w:val="0"/>
            <w:sz w:val="24"/>
            <w:szCs w:val="24"/>
          </w:rPr>
          <w:t xml:space="preserve"> </w:t>
        </w:r>
      </w:ins>
      <w:r w:rsidR="00956E3C" w:rsidRPr="00CE1BE9">
        <w:rPr>
          <w:rFonts w:ascii="나눔스퀘어라운드 Regular" w:eastAsia="나눔스퀘어라운드 Regular" w:hAnsi="나눔스퀘어라운드 Regular" w:cs="함초롬돋움" w:hint="eastAsia"/>
          <w:b/>
          <w:kern w:val="0"/>
          <w:sz w:val="24"/>
          <w:szCs w:val="24"/>
          <w:rPrChange w:id="164" w:author="Microsoft Office User" w:date="2020-08-15T14:59:00Z">
            <w:rPr>
              <w:rFonts w:ascii="나눔스퀘어라운드 Regular" w:eastAsia="나눔스퀘어라운드 Regular" w:hAnsi="나눔스퀘어라운드 Regular" w:cs="함초롬돋움" w:hint="eastAsia"/>
              <w:kern w:val="0"/>
              <w:sz w:val="24"/>
              <w:szCs w:val="24"/>
            </w:rPr>
          </w:rPrChange>
        </w:rPr>
        <w:t>데이터</w:t>
      </w:r>
      <w:r w:rsidR="00956E3C" w:rsidRPr="00CE1BE9">
        <w:rPr>
          <w:rFonts w:ascii="나눔스퀘어라운드 Regular" w:eastAsia="나눔스퀘어라운드 Regular" w:hAnsi="나눔스퀘어라운드 Regular" w:cs="함초롬돋움"/>
          <w:b/>
          <w:kern w:val="0"/>
          <w:sz w:val="24"/>
          <w:szCs w:val="24"/>
          <w:rPrChange w:id="165" w:author="Microsoft Office User" w:date="2020-08-15T14:59:00Z">
            <w:rPr>
              <w:rFonts w:ascii="나눔스퀘어라운드 Regular" w:eastAsia="나눔스퀘어라운드 Regular" w:hAnsi="나눔스퀘어라운드 Regular" w:cs="함초롬돋움"/>
              <w:kern w:val="0"/>
              <w:sz w:val="24"/>
              <w:szCs w:val="24"/>
            </w:rPr>
          </w:rPrChange>
        </w:rPr>
        <w:t xml:space="preserve"> </w:t>
      </w:r>
      <w:r w:rsidR="00956E3C" w:rsidRPr="00CE1BE9">
        <w:rPr>
          <w:rFonts w:ascii="나눔스퀘어라운드 Regular" w:eastAsia="나눔스퀘어라운드 Regular" w:hAnsi="나눔스퀘어라운드 Regular" w:cs="함초롬돋움" w:hint="eastAsia"/>
          <w:b/>
          <w:kern w:val="0"/>
          <w:sz w:val="24"/>
          <w:szCs w:val="24"/>
          <w:rPrChange w:id="166" w:author="Microsoft Office User" w:date="2020-08-15T14:59:00Z">
            <w:rPr>
              <w:rFonts w:ascii="나눔스퀘어라운드 Regular" w:eastAsia="나눔스퀘어라운드 Regular" w:hAnsi="나눔스퀘어라운드 Regular" w:cs="함초롬돋움" w:hint="eastAsia"/>
              <w:kern w:val="0"/>
              <w:sz w:val="24"/>
              <w:szCs w:val="24"/>
            </w:rPr>
          </w:rPrChange>
        </w:rPr>
        <w:t>과학</w:t>
      </w:r>
      <w:ins w:id="167" w:author="Sungwon Kang" w:date="2020-08-15T08:45:00Z">
        <w:r w:rsidR="001E273A" w:rsidRPr="00CE1BE9">
          <w:rPr>
            <w:rFonts w:ascii="나눔스퀘어라운드 Regular" w:eastAsia="나눔스퀘어라운드 Regular" w:hAnsi="나눔스퀘어라운드 Regular" w:cs="함초롬돋움"/>
            <w:b/>
            <w:kern w:val="0"/>
            <w:sz w:val="24"/>
            <w:szCs w:val="24"/>
            <w:rPrChange w:id="168" w:author="Microsoft Office User" w:date="2020-08-15T14:59:00Z">
              <w:rPr>
                <w:rFonts w:ascii="나눔스퀘어라운드 Regular" w:eastAsia="나눔스퀘어라운드 Regular" w:hAnsi="나눔스퀘어라운드 Regular" w:cs="함초롬돋움"/>
                <w:kern w:val="0"/>
                <w:sz w:val="24"/>
                <w:szCs w:val="24"/>
              </w:rPr>
            </w:rPrChange>
          </w:rPr>
          <w:t>(Data Science)</w:t>
        </w:r>
      </w:ins>
      <w:del w:id="169" w:author="Microsoft Office User" w:date="2020-08-15T14:57:00Z">
        <w:r w:rsidR="00956E3C" w:rsidDel="00B133B1">
          <w:rPr>
            <w:rFonts w:ascii="나눔스퀘어라운드 Regular" w:eastAsia="나눔스퀘어라운드 Regular" w:hAnsi="나눔스퀘어라운드 Regular" w:cs="함초롬돋움" w:hint="eastAsia"/>
            <w:kern w:val="0"/>
            <w:sz w:val="24"/>
            <w:szCs w:val="24"/>
          </w:rPr>
          <w:delText>이다.</w:delText>
        </w:r>
      </w:del>
      <w:ins w:id="170" w:author="Microsoft Office User" w:date="2020-08-15T14:57:00Z">
        <w:r w:rsidR="00B133B1">
          <w:rPr>
            <w:rFonts w:ascii="나눔스퀘어라운드 Regular" w:eastAsia="나눔스퀘어라운드 Regular" w:hAnsi="나눔스퀘어라운드 Regular" w:cs="함초롬돋움" w:hint="eastAsia"/>
            <w:kern w:val="0"/>
            <w:sz w:val="24"/>
            <w:szCs w:val="24"/>
          </w:rPr>
          <w:t>이라고 부른다</w:t>
        </w:r>
      </w:ins>
      <w:commentRangeStart w:id="171"/>
      <w:commentRangeStart w:id="172"/>
      <w:ins w:id="173" w:author="Sungwon Kang" w:date="2020-08-16T15:33:00Z">
        <w:r w:rsidR="003D5F75">
          <w:rPr>
            <w:rFonts w:ascii="나눔스퀘어라운드 Regular" w:eastAsia="나눔스퀘어라운드 Regular" w:hAnsi="나눔스퀘어라운드 Regular" w:cs="함초롬돋움" w:hint="eastAsia"/>
            <w:kern w:val="0"/>
            <w:sz w:val="24"/>
            <w:szCs w:val="24"/>
          </w:rPr>
          <w:t>[</w:t>
        </w:r>
        <w:del w:id="174" w:author="Microsoft Office User" w:date="2020-08-17T08:54:00Z">
          <w:r w:rsidR="003D5F75" w:rsidDel="00925BEB">
            <w:rPr>
              <w:rFonts w:ascii="나눔스퀘어라운드 Regular" w:eastAsia="나눔스퀘어라운드 Regular" w:hAnsi="나눔스퀘어라운드 Regular" w:cs="함초롬돋움" w:hint="eastAsia"/>
              <w:kern w:val="0"/>
              <w:sz w:val="24"/>
              <w:szCs w:val="24"/>
            </w:rPr>
            <w:delText xml:space="preserve">  </w:delText>
          </w:r>
        </w:del>
      </w:ins>
      <w:ins w:id="175" w:author="Microsoft Office User" w:date="2020-08-17T08:54:00Z">
        <w:r w:rsidR="00925BEB">
          <w:rPr>
            <w:rFonts w:ascii="나눔스퀘어라운드 Regular" w:eastAsia="나눔스퀘어라운드 Regular" w:hAnsi="나눔스퀘어라운드 Regular" w:cs="함초롬돋움"/>
            <w:kern w:val="0"/>
            <w:sz w:val="24"/>
            <w:szCs w:val="24"/>
          </w:rPr>
          <w:t>6</w:t>
        </w:r>
      </w:ins>
      <w:ins w:id="176" w:author="Sungwon Kang" w:date="2020-08-16T15:33:00Z">
        <w:r w:rsidR="003D5F75">
          <w:rPr>
            <w:rFonts w:ascii="나눔스퀘어라운드 Regular" w:eastAsia="나눔스퀘어라운드 Regular" w:hAnsi="나눔스퀘어라운드 Regular" w:cs="함초롬돋움" w:hint="eastAsia"/>
            <w:kern w:val="0"/>
            <w:sz w:val="24"/>
            <w:szCs w:val="24"/>
          </w:rPr>
          <w:t>]</w:t>
        </w:r>
        <w:commentRangeEnd w:id="171"/>
        <w:r w:rsidR="003D5F75">
          <w:rPr>
            <w:rStyle w:val="a6"/>
          </w:rPr>
          <w:commentReference w:id="171"/>
        </w:r>
      </w:ins>
      <w:commentRangeEnd w:id="172"/>
      <w:r w:rsidR="00925BEB">
        <w:rPr>
          <w:rStyle w:val="a6"/>
        </w:rPr>
        <w:commentReference w:id="172"/>
      </w:r>
      <w:ins w:id="177" w:author="Microsoft Office User" w:date="2020-08-15T14:57:00Z">
        <w:r w:rsidR="00B133B1">
          <w:rPr>
            <w:rFonts w:ascii="나눔스퀘어라운드 Regular" w:eastAsia="나눔스퀘어라운드 Regular" w:hAnsi="나눔스퀘어라운드 Regular" w:cs="함초롬돋움" w:hint="eastAsia"/>
            <w:kern w:val="0"/>
            <w:sz w:val="24"/>
            <w:szCs w:val="24"/>
          </w:rPr>
          <w:t>.</w:t>
        </w:r>
      </w:ins>
    </w:p>
    <w:p w14:paraId="668FC6CA" w14:textId="127E2083" w:rsidR="00EA4143" w:rsidRPr="00956E3C" w:rsidDel="00EA4143" w:rsidRDefault="00EA4143">
      <w:pPr>
        <w:widowControl/>
        <w:wordWrap/>
        <w:autoSpaceDE/>
        <w:autoSpaceDN/>
        <w:spacing w:after="0" w:line="276" w:lineRule="auto"/>
        <w:ind w:firstLine="240"/>
        <w:rPr>
          <w:del w:id="178" w:author="Microsoft Office User" w:date="2020-08-17T08:57:00Z"/>
          <w:rFonts w:ascii="나눔스퀘어라운드 Regular" w:eastAsia="나눔스퀘어라운드 Regular" w:hAnsi="나눔스퀘어라운드 Regular" w:cs="함초롬돋움"/>
          <w:kern w:val="0"/>
          <w:sz w:val="24"/>
          <w:szCs w:val="24"/>
        </w:rPr>
        <w:pPrChange w:id="179" w:author="Sungwon Kang" w:date="2020-08-16T15:47:00Z">
          <w:pPr>
            <w:widowControl/>
            <w:wordWrap/>
            <w:autoSpaceDE/>
            <w:autoSpaceDN/>
            <w:spacing w:after="0" w:line="276" w:lineRule="auto"/>
            <w:ind w:firstLineChars="100" w:firstLine="240"/>
          </w:pPr>
        </w:pPrChange>
      </w:pPr>
    </w:p>
    <w:p w14:paraId="1B0E061D" w14:textId="138CDB29" w:rsidR="00956E3C" w:rsidDel="001E273A" w:rsidRDefault="001E273A">
      <w:pPr>
        <w:widowControl/>
        <w:wordWrap/>
        <w:autoSpaceDE/>
        <w:autoSpaceDN/>
        <w:spacing w:after="0" w:line="276" w:lineRule="auto"/>
        <w:ind w:firstLine="240"/>
        <w:rPr>
          <w:del w:id="180" w:author="Sungwon Kang" w:date="2020-08-15T08:47:00Z"/>
          <w:rFonts w:ascii="나눔스퀘어라운드 Regular" w:eastAsia="나눔스퀘어라운드 Regular" w:hAnsi="나눔스퀘어라운드 Regular" w:cs="함초롬돋움"/>
          <w:kern w:val="0"/>
          <w:sz w:val="24"/>
          <w:szCs w:val="24"/>
        </w:rPr>
        <w:pPrChange w:id="181" w:author="Sungwon Kang" w:date="2020-08-16T15:47:00Z">
          <w:pPr>
            <w:widowControl/>
            <w:wordWrap/>
            <w:autoSpaceDE/>
            <w:autoSpaceDN/>
            <w:spacing w:after="0" w:line="276" w:lineRule="auto"/>
            <w:ind w:firstLineChars="100" w:firstLine="240"/>
          </w:pPr>
        </w:pPrChange>
      </w:pPr>
      <w:ins w:id="182" w:author="Sungwon Kang" w:date="2020-08-15T08:46:00Z">
        <w:r w:rsidRPr="00C4133B">
          <w:rPr>
            <w:rFonts w:ascii="나눔스퀘어라운드 Regular" w:eastAsia="나눔스퀘어라운드 Regular" w:hAnsi="나눔스퀘어라운드 Regular" w:cs="함초롬돋움"/>
            <w:kern w:val="0"/>
            <w:sz w:val="24"/>
            <w:szCs w:val="24"/>
          </w:rPr>
          <w:t>데이터 과학은</w:t>
        </w:r>
        <w:r>
          <w:rPr>
            <w:rFonts w:ascii="나눔스퀘어라운드 Regular" w:eastAsia="나눔스퀘어라운드 Regular" w:hAnsi="나눔스퀘어라운드 Regular" w:cs="함초롬돋움" w:hint="eastAsia"/>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w:t>
        </w:r>
      </w:ins>
      <w:r w:rsidR="00504B19">
        <w:rPr>
          <w:rFonts w:ascii="나눔스퀘어라운드 Regular" w:eastAsia="나눔스퀘어라운드 Regular" w:hAnsi="나눔스퀘어라운드 Regular" w:cs="함초롬돋움" w:hint="eastAsia"/>
          <w:kern w:val="0"/>
          <w:sz w:val="24"/>
          <w:szCs w:val="24"/>
        </w:rPr>
        <w:t>석유화학 산업이 석</w:t>
      </w:r>
      <w:r w:rsidR="00FC704A" w:rsidRPr="00C4133B">
        <w:rPr>
          <w:rFonts w:ascii="나눔스퀘어라운드 Regular" w:eastAsia="나눔스퀘어라운드 Regular" w:hAnsi="나눔스퀘어라운드 Regular" w:cs="함초롬돋움"/>
          <w:kern w:val="0"/>
          <w:sz w:val="24"/>
          <w:szCs w:val="24"/>
        </w:rPr>
        <w:t>유</w:t>
      </w:r>
      <w:r w:rsidR="0068080E">
        <w:rPr>
          <w:rFonts w:ascii="나눔스퀘어라운드 Regular" w:eastAsia="나눔스퀘어라운드 Regular" w:hAnsi="나눔스퀘어라운드 Regular" w:cs="함초롬돋움" w:hint="eastAsia"/>
          <w:kern w:val="0"/>
          <w:sz w:val="24"/>
          <w:szCs w:val="24"/>
        </w:rPr>
        <w:t>를</w:t>
      </w:r>
      <w:r w:rsidR="00FC704A" w:rsidRPr="00C4133B">
        <w:rPr>
          <w:rFonts w:ascii="나눔스퀘어라운드 Regular" w:eastAsia="나눔스퀘어라운드 Regular" w:hAnsi="나눔스퀘어라운드 Regular" w:cs="함초롬돋움"/>
          <w:kern w:val="0"/>
          <w:sz w:val="24"/>
          <w:szCs w:val="24"/>
        </w:rPr>
        <w:t xml:space="preserve"> 자원</w:t>
      </w:r>
      <w:r w:rsidR="0068080E">
        <w:rPr>
          <w:rFonts w:ascii="나눔스퀘어라운드 Regular" w:eastAsia="나눔스퀘어라운드 Regular" w:hAnsi="나눔스퀘어라운드 Regular" w:cs="함초롬돋움" w:hint="eastAsia"/>
          <w:kern w:val="0"/>
          <w:sz w:val="24"/>
          <w:szCs w:val="24"/>
        </w:rPr>
        <w:t>으로</w:t>
      </w:r>
      <w:r w:rsidR="00FC704A" w:rsidRPr="00C4133B">
        <w:rPr>
          <w:rFonts w:ascii="나눔스퀘어라운드 Regular" w:eastAsia="나눔스퀘어라운드 Regular" w:hAnsi="나눔스퀘어라운드 Regular" w:cs="함초롬돋움"/>
          <w:kern w:val="0"/>
          <w:sz w:val="24"/>
          <w:szCs w:val="24"/>
        </w:rPr>
        <w:t xml:space="preserve"> 여러 단계의 공정을 거쳐 플라스틱, 섬유, 고무와 같은 상품으로 재탄생</w:t>
      </w:r>
      <w:r w:rsidR="00803763">
        <w:rPr>
          <w:rFonts w:ascii="나눔스퀘어라운드 Regular" w:eastAsia="나눔스퀘어라운드 Regular" w:hAnsi="나눔스퀘어라운드 Regular" w:cs="함초롬돋움" w:hint="eastAsia"/>
          <w:kern w:val="0"/>
          <w:sz w:val="24"/>
          <w:szCs w:val="24"/>
        </w:rPr>
        <w:t>시켜 경제적 가치를 창출하듯이</w:t>
      </w:r>
      <w:r w:rsidR="00FC704A" w:rsidRPr="00C4133B">
        <w:rPr>
          <w:rFonts w:ascii="나눔스퀘어라운드 Regular" w:eastAsia="나눔스퀘어라운드 Regular" w:hAnsi="나눔스퀘어라운드 Regular" w:cs="함초롬돋움"/>
          <w:kern w:val="0"/>
          <w:sz w:val="24"/>
          <w:szCs w:val="24"/>
        </w:rPr>
        <w:t xml:space="preserve">, </w:t>
      </w:r>
      <w:del w:id="183" w:author="Sungwon Kang" w:date="2020-08-15T08:45:00Z">
        <w:r w:rsidR="00504B19" w:rsidRPr="00C4133B" w:rsidDel="001E273A">
          <w:rPr>
            <w:rFonts w:ascii="나눔스퀘어라운드 Regular" w:eastAsia="나눔스퀘어라운드 Regular" w:hAnsi="나눔스퀘어라운드 Regular" w:cs="함초롬돋움"/>
            <w:kern w:val="0"/>
            <w:sz w:val="24"/>
            <w:szCs w:val="24"/>
          </w:rPr>
          <w:delText>’</w:delText>
        </w:r>
      </w:del>
      <w:del w:id="184" w:author="Sungwon Kang" w:date="2020-08-15T08:46:00Z">
        <w:r w:rsidR="00504B19" w:rsidRPr="00C4133B" w:rsidDel="001E273A">
          <w:rPr>
            <w:rFonts w:ascii="나눔스퀘어라운드 Regular" w:eastAsia="나눔스퀘어라운드 Regular" w:hAnsi="나눔스퀘어라운드 Regular" w:cs="함초롬돋움"/>
            <w:kern w:val="0"/>
            <w:sz w:val="24"/>
            <w:szCs w:val="24"/>
          </w:rPr>
          <w:delText>데이터 과학</w:delText>
        </w:r>
      </w:del>
      <w:del w:id="185" w:author="Sungwon Kang" w:date="2020-08-15T08:45:00Z">
        <w:r w:rsidR="00504B19" w:rsidRPr="00C4133B" w:rsidDel="001E273A">
          <w:rPr>
            <w:rFonts w:ascii="나눔스퀘어라운드 Regular" w:eastAsia="나눔스퀘어라운드 Regular" w:hAnsi="나눔스퀘어라운드 Regular" w:cs="함초롬돋움"/>
            <w:kern w:val="0"/>
            <w:sz w:val="24"/>
            <w:szCs w:val="24"/>
          </w:rPr>
          <w:delText>(Data Science)’</w:delText>
        </w:r>
      </w:del>
      <w:del w:id="186" w:author="Sungwon Kang" w:date="2020-08-15T08:46:00Z">
        <w:r w:rsidR="00504B19" w:rsidRPr="00C4133B" w:rsidDel="001E273A">
          <w:rPr>
            <w:rFonts w:ascii="나눔스퀘어라운드 Regular" w:eastAsia="나눔스퀘어라운드 Regular" w:hAnsi="나눔스퀘어라운드 Regular" w:cs="함초롬돋움"/>
            <w:kern w:val="0"/>
            <w:sz w:val="24"/>
            <w:szCs w:val="24"/>
          </w:rPr>
          <w:delText>은</w:delText>
        </w:r>
      </w:del>
      <w:r w:rsidR="00504B19" w:rsidRPr="00C4133B">
        <w:rPr>
          <w:rFonts w:ascii="나눔스퀘어라운드 Regular" w:eastAsia="나눔스퀘어라운드 Regular" w:hAnsi="나눔스퀘어라운드 Regular" w:cs="함초롬돋움"/>
          <w:kern w:val="0"/>
          <w:sz w:val="24"/>
          <w:szCs w:val="24"/>
        </w:rPr>
        <w:t xml:space="preserve"> </w:t>
      </w:r>
      <w:r w:rsidR="00FC704A" w:rsidRPr="00C4133B">
        <w:rPr>
          <w:rFonts w:ascii="나눔스퀘어라운드 Regular" w:eastAsia="나눔스퀘어라운드 Regular" w:hAnsi="나눔스퀘어라운드 Regular" w:cs="함초롬돋움"/>
          <w:kern w:val="0"/>
          <w:sz w:val="24"/>
          <w:szCs w:val="24"/>
        </w:rPr>
        <w:t>데이터 자원</w:t>
      </w:r>
      <w:r w:rsidR="00803763">
        <w:rPr>
          <w:rFonts w:ascii="나눔스퀘어라운드 Regular" w:eastAsia="나눔스퀘어라운드 Regular" w:hAnsi="나눔스퀘어라운드 Regular" w:cs="함초롬돋움" w:hint="eastAsia"/>
          <w:kern w:val="0"/>
          <w:sz w:val="24"/>
          <w:szCs w:val="24"/>
        </w:rPr>
        <w:t>을</w:t>
      </w:r>
      <w:r w:rsidR="00FC704A" w:rsidRPr="00C4133B">
        <w:rPr>
          <w:rFonts w:ascii="나눔스퀘어라운드 Regular" w:eastAsia="나눔스퀘어라운드 Regular" w:hAnsi="나눔스퀘어라운드 Regular" w:cs="함초롬돋움"/>
          <w:kern w:val="0"/>
          <w:sz w:val="24"/>
          <w:szCs w:val="24"/>
        </w:rPr>
        <w:t xml:space="preserve"> 여러 </w:t>
      </w:r>
      <w:r w:rsidR="0068080E" w:rsidRPr="00C4133B">
        <w:rPr>
          <w:rFonts w:ascii="나눔스퀘어라운드 Regular" w:eastAsia="나눔스퀘어라운드 Regular" w:hAnsi="나눔스퀘어라운드 Regular" w:cs="함초롬돋움"/>
          <w:kern w:val="0"/>
          <w:sz w:val="24"/>
          <w:szCs w:val="24"/>
        </w:rPr>
        <w:t>단계</w:t>
      </w:r>
      <w:r w:rsidR="0068080E">
        <w:rPr>
          <w:rFonts w:ascii="나눔스퀘어라운드 Regular" w:eastAsia="나눔스퀘어라운드 Regular" w:hAnsi="나눔스퀘어라운드 Regular" w:cs="함초롬돋움" w:hint="eastAsia"/>
          <w:kern w:val="0"/>
          <w:sz w:val="24"/>
          <w:szCs w:val="24"/>
        </w:rPr>
        <w:t>의 과정을</w:t>
      </w:r>
      <w:r w:rsidR="0068080E" w:rsidRPr="00C4133B">
        <w:rPr>
          <w:rFonts w:ascii="나눔스퀘어라운드 Regular" w:eastAsia="나눔스퀘어라운드 Regular" w:hAnsi="나눔스퀘어라운드 Regular" w:cs="함초롬돋움"/>
          <w:kern w:val="0"/>
          <w:sz w:val="24"/>
          <w:szCs w:val="24"/>
        </w:rPr>
        <w:t xml:space="preserve"> </w:t>
      </w:r>
      <w:r w:rsidR="00FC704A" w:rsidRPr="00C4133B">
        <w:rPr>
          <w:rFonts w:ascii="나눔스퀘어라운드 Regular" w:eastAsia="나눔스퀘어라운드 Regular" w:hAnsi="나눔스퀘어라운드 Regular" w:cs="함초롬돋움"/>
          <w:kern w:val="0"/>
          <w:sz w:val="24"/>
          <w:szCs w:val="24"/>
        </w:rPr>
        <w:t xml:space="preserve">거치면서 </w:t>
      </w:r>
      <w:r w:rsidR="0068080E">
        <w:rPr>
          <w:rFonts w:ascii="나눔스퀘어라운드 Regular" w:eastAsia="나눔스퀘어라운드 Regular" w:hAnsi="나눔스퀘어라운드 Regular" w:cs="함초롬돋움" w:hint="eastAsia"/>
          <w:kern w:val="0"/>
          <w:sz w:val="24"/>
          <w:szCs w:val="24"/>
        </w:rPr>
        <w:t xml:space="preserve">기계가 </w:t>
      </w:r>
      <w:r w:rsidR="00FC704A" w:rsidRPr="00C4133B">
        <w:rPr>
          <w:rFonts w:ascii="나눔스퀘어라운드 Regular" w:eastAsia="나눔스퀘어라운드 Regular" w:hAnsi="나눔스퀘어라운드 Regular" w:cs="함초롬돋움"/>
          <w:kern w:val="0"/>
          <w:sz w:val="24"/>
          <w:szCs w:val="24"/>
        </w:rPr>
        <w:t>기존에 없던 가치를 창출</w:t>
      </w:r>
      <w:ins w:id="187" w:author="Sungwon Kang" w:date="2020-08-15T08:46:00Z">
        <w:r>
          <w:rPr>
            <w:rFonts w:ascii="나눔스퀘어라운드 Regular" w:eastAsia="나눔스퀘어라운드 Regular" w:hAnsi="나눔스퀘어라운드 Regular" w:cs="함초롬돋움" w:hint="eastAsia"/>
            <w:kern w:val="0"/>
            <w:sz w:val="24"/>
            <w:szCs w:val="24"/>
          </w:rPr>
          <w:t>한</w:t>
        </w:r>
      </w:ins>
      <w:del w:id="188" w:author="Sungwon Kang" w:date="2020-08-15T08:46:00Z">
        <w:r w:rsidR="00803763" w:rsidDel="001E273A">
          <w:rPr>
            <w:rFonts w:ascii="나눔스퀘어라운드 Regular" w:eastAsia="나눔스퀘어라운드 Regular" w:hAnsi="나눔스퀘어라운드 Regular" w:cs="함초롬돋움" w:hint="eastAsia"/>
            <w:kern w:val="0"/>
            <w:sz w:val="24"/>
            <w:szCs w:val="24"/>
          </w:rPr>
          <w:delText>하는 것으로 대비시켜 볼 수 있</w:delText>
        </w:r>
      </w:del>
      <w:r w:rsidR="00803763">
        <w:rPr>
          <w:rFonts w:ascii="나눔스퀘어라운드 Regular" w:eastAsia="나눔스퀘어라운드 Regular" w:hAnsi="나눔스퀘어라운드 Regular" w:cs="함초롬돋움" w:hint="eastAsia"/>
          <w:kern w:val="0"/>
          <w:sz w:val="24"/>
          <w:szCs w:val="24"/>
        </w:rPr>
        <w:t>다</w:t>
      </w:r>
      <w:del w:id="189" w:author="Sungwon Kang" w:date="2020-08-15T08:46:00Z">
        <w:r w:rsidR="00803763" w:rsidDel="001E273A">
          <w:rPr>
            <w:rFonts w:ascii="나눔스퀘어라운드 Regular" w:eastAsia="나눔스퀘어라운드 Regular" w:hAnsi="나눔스퀘어라운드 Regular" w:cs="함초롬돋움" w:hint="eastAsia"/>
            <w:kern w:val="0"/>
            <w:sz w:val="24"/>
            <w:szCs w:val="24"/>
          </w:rPr>
          <w:delText>.</w:delText>
        </w:r>
      </w:del>
      <w:del w:id="190" w:author="Sungwon Kang" w:date="2020-08-15T08:47:00Z">
        <w:r w:rsidR="00FC704A" w:rsidRPr="00C4133B" w:rsidDel="001E273A">
          <w:rPr>
            <w:rFonts w:ascii="나눔스퀘어라운드 Regular" w:eastAsia="나눔스퀘어라운드 Regular" w:hAnsi="나눔스퀘어라운드 Regular" w:cs="함초롬돋움"/>
            <w:kern w:val="0"/>
            <w:sz w:val="24"/>
            <w:szCs w:val="24"/>
          </w:rPr>
          <w:delText> </w:delText>
        </w:r>
      </w:del>
      <w:r w:rsidR="00FC704A" w:rsidRPr="00C4133B">
        <w:rPr>
          <w:rFonts w:ascii="나눔스퀘어라운드 Regular" w:eastAsia="나눔스퀘어라운드 Regular" w:hAnsi="나눔스퀘어라운드 Regular" w:cs="함초롬돋움"/>
          <w:kern w:val="0"/>
          <w:sz w:val="24"/>
          <w:szCs w:val="24"/>
        </w:rPr>
        <w:t>[5]</w:t>
      </w:r>
      <w:ins w:id="191" w:author="Sungwon Kang" w:date="2020-08-15T08:46:00Z">
        <w:r>
          <w:rPr>
            <w:rFonts w:ascii="나눔스퀘어라운드 Regular" w:eastAsia="나눔스퀘어라운드 Regular" w:hAnsi="나눔스퀘어라운드 Regular" w:cs="함초롬돋움" w:hint="eastAsia"/>
            <w:kern w:val="0"/>
            <w:sz w:val="24"/>
            <w:szCs w:val="24"/>
          </w:rPr>
          <w:t>.</w:t>
        </w:r>
      </w:ins>
      <w:del w:id="192" w:author="Sungwon Kang" w:date="2020-08-15T08:47:00Z">
        <w:r w:rsidR="00FC704A" w:rsidRPr="00C4133B" w:rsidDel="001E273A">
          <w:rPr>
            <w:rFonts w:ascii="나눔스퀘어라운드 Regular" w:eastAsia="나눔스퀘어라운드 Regular" w:hAnsi="나눔스퀘어라운드 Regular" w:cs="함초롬돋움"/>
            <w:kern w:val="0"/>
            <w:sz w:val="24"/>
            <w:szCs w:val="24"/>
          </w:rPr>
          <w:delText> </w:delText>
        </w:r>
      </w:del>
      <w:ins w:id="193" w:author="Sungwon Kang" w:date="2020-08-15T08:47:00Z">
        <w:r>
          <w:rPr>
            <w:rFonts w:ascii="나눔스퀘어라운드 Regular" w:eastAsia="나눔스퀘어라운드 Regular" w:hAnsi="나눔스퀘어라운드 Regular" w:cs="함초롬돋움" w:hint="eastAsia"/>
            <w:kern w:val="0"/>
            <w:sz w:val="24"/>
            <w:szCs w:val="24"/>
          </w:rPr>
          <w:t xml:space="preserve"> </w:t>
        </w:r>
      </w:ins>
    </w:p>
    <w:p w14:paraId="3A996AFD" w14:textId="46565730" w:rsidR="00296C26" w:rsidRPr="002845B5" w:rsidRDefault="0068080E">
      <w:pPr>
        <w:widowControl/>
        <w:wordWrap/>
        <w:autoSpaceDE/>
        <w:autoSpaceDN/>
        <w:spacing w:after="0" w:line="276" w:lineRule="auto"/>
        <w:ind w:firstLine="240"/>
        <w:rPr>
          <w:ins w:id="194" w:author="Microsoft Office User" w:date="2020-08-15T15:02:00Z"/>
          <w:rFonts w:ascii="나눔스퀘어라운드 Regular" w:eastAsia="나눔스퀘어라운드 Regular" w:hAnsi="나눔스퀘어라운드 Regular" w:cs="함초롬돋움"/>
          <w:kern w:val="0"/>
          <w:sz w:val="24"/>
          <w:szCs w:val="24"/>
        </w:rPr>
        <w:pPrChange w:id="195" w:author="Sungwon Kang" w:date="2020-08-16T15:47:00Z">
          <w:pPr>
            <w:widowControl/>
            <w:wordWrap/>
            <w:autoSpaceDE/>
            <w:autoSpaceDN/>
            <w:spacing w:after="0" w:line="276" w:lineRule="auto"/>
            <w:ind w:firstLineChars="100" w:firstLine="240"/>
          </w:pPr>
        </w:pPrChange>
      </w:pPr>
      <w:r>
        <w:rPr>
          <w:rFonts w:ascii="나눔스퀘어라운드 Regular" w:eastAsia="나눔스퀘어라운드 Regular" w:hAnsi="나눔스퀘어라운드 Regular" w:cs="함초롬돋움" w:hint="eastAsia"/>
          <w:kern w:val="0"/>
          <w:sz w:val="24"/>
          <w:szCs w:val="24"/>
        </w:rPr>
        <w:t>기존</w:t>
      </w:r>
      <w:ins w:id="196" w:author="Sungwon Kang" w:date="2020-08-15T08:47:00Z">
        <w:r w:rsidR="001E273A">
          <w:rPr>
            <w:rFonts w:ascii="나눔스퀘어라운드 Regular" w:eastAsia="나눔스퀘어라운드 Regular" w:hAnsi="나눔스퀘어라운드 Regular" w:cs="함초롬돋움" w:hint="eastAsia"/>
            <w:kern w:val="0"/>
            <w:sz w:val="24"/>
            <w:szCs w:val="24"/>
          </w:rPr>
          <w:t>의</w:t>
        </w:r>
      </w:ins>
      <w:r>
        <w:rPr>
          <w:rFonts w:ascii="나눔스퀘어라운드 Regular" w:eastAsia="나눔스퀘어라운드 Regular" w:hAnsi="나눔스퀘어라운드 Regular" w:cs="함초롬돋움" w:hint="eastAsia"/>
          <w:kern w:val="0"/>
          <w:sz w:val="24"/>
          <w:szCs w:val="24"/>
        </w:rPr>
        <w:t xml:space="preserve"> 통계학</w:t>
      </w:r>
      <w:ins w:id="197" w:author="Sungwon Kang" w:date="2020-08-15T08:48:00Z">
        <w:r w:rsidR="001E273A">
          <w:rPr>
            <w:rFonts w:ascii="나눔스퀘어라운드 Regular" w:eastAsia="나눔스퀘어라운드 Regular" w:hAnsi="나눔스퀘어라운드 Regular" w:cs="함초롬돋움" w:hint="eastAsia"/>
            <w:kern w:val="0"/>
            <w:sz w:val="24"/>
            <w:szCs w:val="24"/>
          </w:rPr>
          <w:t>도</w:t>
        </w:r>
      </w:ins>
      <w:del w:id="198" w:author="Sungwon Kang" w:date="2020-08-15T08:48:00Z">
        <w:r w:rsidDel="001E273A">
          <w:rPr>
            <w:rFonts w:ascii="나눔스퀘어라운드 Regular" w:eastAsia="나눔스퀘어라운드 Regular" w:hAnsi="나눔스퀘어라운드 Regular" w:cs="함초롬돋움" w:hint="eastAsia"/>
            <w:kern w:val="0"/>
            <w:sz w:val="24"/>
            <w:szCs w:val="24"/>
          </w:rPr>
          <w:delText>이</w:delText>
        </w:r>
      </w:del>
      <w:r>
        <w:rPr>
          <w:rFonts w:ascii="나눔스퀘어라운드 Regular" w:eastAsia="나눔스퀘어라운드 Regular" w:hAnsi="나눔스퀘어라운드 Regular" w:cs="함초롬돋움" w:hint="eastAsia"/>
          <w:kern w:val="0"/>
          <w:sz w:val="24"/>
          <w:szCs w:val="24"/>
        </w:rPr>
        <w:t xml:space="preserve"> </w:t>
      </w:r>
      <w:ins w:id="199" w:author="Sungwon Kang" w:date="2020-08-15T08:49:00Z">
        <w:r w:rsidR="001E273A">
          <w:rPr>
            <w:rFonts w:ascii="나눔스퀘어라운드 Regular" w:eastAsia="나눔스퀘어라운드 Regular" w:hAnsi="나눔스퀘어라운드 Regular" w:cs="함초롬돋움" w:hint="eastAsia"/>
            <w:kern w:val="0"/>
            <w:sz w:val="24"/>
            <w:szCs w:val="24"/>
          </w:rPr>
          <w:t xml:space="preserve">데이터를 원자재로 사용하고 </w:t>
        </w:r>
      </w:ins>
      <w:r>
        <w:rPr>
          <w:rFonts w:ascii="나눔스퀘어라운드 Regular" w:eastAsia="나눔스퀘어라운드 Regular" w:hAnsi="나눔스퀘어라운드 Regular" w:cs="함초롬돋움" w:hint="eastAsia"/>
          <w:kern w:val="0"/>
          <w:sz w:val="24"/>
          <w:szCs w:val="24"/>
        </w:rPr>
        <w:t>데이터에서 유용한</w:t>
      </w:r>
      <w:ins w:id="200" w:author="Microsoft Office User" w:date="2020-08-15T15:02:00Z">
        <w:r w:rsidR="00296C26">
          <w:rPr>
            <w:rFonts w:ascii="나눔스퀘어라운드 Regular" w:eastAsia="나눔스퀘어라운드 Regular" w:hAnsi="나눔스퀘어라운드 Regular" w:cs="함초롬돋움" w:hint="eastAsia"/>
            <w:kern w:val="0"/>
            <w:sz w:val="24"/>
            <w:szCs w:val="24"/>
          </w:rPr>
          <w:t xml:space="preserve"> 가치를 찾아낸다는 점에서 유사하지만, 통계학이 </w:t>
        </w:r>
      </w:ins>
      <w:ins w:id="201" w:author="Microsoft Office User" w:date="2020-08-15T15:03:00Z">
        <w:r w:rsidR="00296C26">
          <w:rPr>
            <w:rFonts w:ascii="나눔스퀘어라운드 Regular" w:eastAsia="나눔스퀘어라운드 Regular" w:hAnsi="나눔스퀘어라운드 Regular" w:cs="함초롬돋움" w:hint="eastAsia"/>
            <w:kern w:val="0"/>
            <w:sz w:val="24"/>
            <w:szCs w:val="24"/>
          </w:rPr>
          <w:t xml:space="preserve">통계이론과 </w:t>
        </w:r>
        <w:r w:rsidR="00296C26">
          <w:rPr>
            <w:rFonts w:ascii="나눔스퀘어라운드 Regular" w:eastAsia="나눔스퀘어라운드 Regular" w:hAnsi="나눔스퀘어라운드 Regular" w:cs="함초롬돋움"/>
            <w:kern w:val="0"/>
            <w:sz w:val="24"/>
            <w:szCs w:val="24"/>
          </w:rPr>
          <w:t xml:space="preserve">GUI </w:t>
        </w:r>
        <w:r w:rsidR="00296C26">
          <w:rPr>
            <w:rFonts w:ascii="나눔스퀘어라운드 Regular" w:eastAsia="나눔스퀘어라운드 Regular" w:hAnsi="나눔스퀘어라운드 Regular" w:cs="함초롬돋움" w:hint="eastAsia"/>
            <w:kern w:val="0"/>
            <w:sz w:val="24"/>
            <w:szCs w:val="24"/>
          </w:rPr>
          <w:t>통계 팩키지를 결합</w:t>
        </w:r>
      </w:ins>
      <w:ins w:id="202" w:author="Microsoft Office User" w:date="2020-08-15T15:04:00Z">
        <w:r w:rsidR="00296C26">
          <w:rPr>
            <w:rFonts w:ascii="나눔스퀘어라운드 Regular" w:eastAsia="나눔스퀘어라운드 Regular" w:hAnsi="나눔스퀘어라운드 Regular" w:cs="함초롬돋움" w:hint="eastAsia"/>
            <w:kern w:val="0"/>
            <w:sz w:val="24"/>
            <w:szCs w:val="24"/>
          </w:rPr>
          <w:t xml:space="preserve">하여 </w:t>
        </w:r>
      </w:ins>
      <w:ins w:id="203" w:author="Microsoft Office User" w:date="2020-08-15T15:08:00Z">
        <w:r w:rsidR="00054D02">
          <w:rPr>
            <w:rFonts w:ascii="나눔스퀘어라운드 Regular" w:eastAsia="나눔스퀘어라운드 Regular" w:hAnsi="나눔스퀘어라운드 Regular" w:cs="함초롬돋움" w:hint="eastAsia"/>
            <w:kern w:val="0"/>
            <w:sz w:val="24"/>
            <w:szCs w:val="24"/>
          </w:rPr>
          <w:t xml:space="preserve">통계기반 의사결정을 지원하는 보고서 작성에 </w:t>
        </w:r>
      </w:ins>
      <w:ins w:id="204" w:author="Microsoft Office User" w:date="2020-08-15T15:09:00Z">
        <w:r w:rsidR="00054D02">
          <w:rPr>
            <w:rFonts w:ascii="나눔스퀘어라운드 Regular" w:eastAsia="나눔스퀘어라운드 Regular" w:hAnsi="나눔스퀘어라운드 Regular" w:cs="함초롬돋움" w:hint="eastAsia"/>
            <w:kern w:val="0"/>
            <w:sz w:val="24"/>
            <w:szCs w:val="24"/>
          </w:rPr>
          <w:t>집중한 반면,</w:t>
        </w:r>
      </w:ins>
      <w:ins w:id="205" w:author="Microsoft Office User" w:date="2020-08-15T15:04:00Z">
        <w:r w:rsidR="00296C26">
          <w:rPr>
            <w:rFonts w:ascii="나눔스퀘어라운드 Regular" w:eastAsia="나눔스퀘어라운드 Regular" w:hAnsi="나눔스퀘어라운드 Regular" w:cs="함초롬돋움" w:hint="eastAsia"/>
            <w:kern w:val="0"/>
            <w:sz w:val="24"/>
            <w:szCs w:val="24"/>
          </w:rPr>
          <w:t xml:space="preserve"> 데이터 </w:t>
        </w:r>
        <w:r w:rsidR="00296C26">
          <w:rPr>
            <w:rFonts w:ascii="나눔스퀘어라운드 Regular" w:eastAsia="나눔스퀘어라운드 Regular" w:hAnsi="나눔스퀘어라운드 Regular" w:cs="함초롬돋움" w:hint="eastAsia"/>
            <w:kern w:val="0"/>
            <w:sz w:val="24"/>
            <w:szCs w:val="24"/>
          </w:rPr>
          <w:lastRenderedPageBreak/>
          <w:t xml:space="preserve">과학은 </w:t>
        </w:r>
        <w:del w:id="206" w:author="Sungwon Kang" w:date="2020-08-16T15:35:00Z">
          <w:r w:rsidR="00296C26" w:rsidDel="003D5F75">
            <w:rPr>
              <w:rFonts w:ascii="나눔스퀘어라운드 Regular" w:eastAsia="나눔스퀘어라운드 Regular" w:hAnsi="나눔스퀘어라운드 Regular" w:cs="함초롬돋움"/>
              <w:kern w:val="0"/>
              <w:sz w:val="24"/>
              <w:szCs w:val="24"/>
            </w:rPr>
            <w:delText xml:space="preserve">CLI </w:delText>
          </w:r>
          <w:r w:rsidR="00296C26" w:rsidDel="003D5F75">
            <w:rPr>
              <w:rFonts w:ascii="나눔스퀘어라운드 Regular" w:eastAsia="나눔스퀘어라운드 Regular" w:hAnsi="나눔스퀘어라운드 Regular" w:cs="함초롬돋움" w:hint="eastAsia"/>
              <w:kern w:val="0"/>
              <w:sz w:val="24"/>
              <w:szCs w:val="24"/>
            </w:rPr>
            <w:delText>프로그래밍 언어(</w:delText>
          </w:r>
          <w:r w:rsidR="00296C26" w:rsidDel="003D5F75">
            <w:rPr>
              <w:rFonts w:ascii="나눔스퀘어라운드 Regular" w:eastAsia="나눔스퀘어라운드 Regular" w:hAnsi="나눔스퀘어라운드 Regular" w:cs="함초롬돋움"/>
              <w:kern w:val="0"/>
              <w:sz w:val="24"/>
              <w:szCs w:val="24"/>
            </w:rPr>
            <w:delText>R/</w:delText>
          </w:r>
          <w:r w:rsidR="00296C26" w:rsidDel="003D5F75">
            <w:rPr>
              <w:rFonts w:ascii="나눔스퀘어라운드 Regular" w:eastAsia="나눔스퀘어라운드 Regular" w:hAnsi="나눔스퀘어라운드 Regular" w:cs="함초롬돋움" w:hint="eastAsia"/>
              <w:kern w:val="0"/>
              <w:sz w:val="24"/>
              <w:szCs w:val="24"/>
            </w:rPr>
            <w:delText>파이썬)</w:delText>
          </w:r>
        </w:del>
      </w:ins>
      <w:ins w:id="207" w:author="Microsoft Office User" w:date="2020-08-15T15:05:00Z">
        <w:del w:id="208" w:author="Sungwon Kang" w:date="2020-08-16T15:35:00Z">
          <w:r w:rsidR="00296C26" w:rsidDel="003D5F75">
            <w:rPr>
              <w:rFonts w:ascii="나눔스퀘어라운드 Regular" w:eastAsia="나눔스퀘어라운드 Regular" w:hAnsi="나눔스퀘어라운드 Regular" w:cs="함초롬돋움" w:hint="eastAsia"/>
              <w:kern w:val="0"/>
              <w:sz w:val="24"/>
              <w:szCs w:val="24"/>
            </w:rPr>
            <w:delText xml:space="preserve">를 </w:delText>
          </w:r>
        </w:del>
      </w:ins>
      <w:ins w:id="209" w:author="Microsoft Office User" w:date="2020-08-15T15:04:00Z">
        <w:del w:id="210" w:author="Sungwon Kang" w:date="2020-08-16T15:35:00Z">
          <w:r w:rsidR="00296C26" w:rsidDel="003D5F75">
            <w:rPr>
              <w:rFonts w:ascii="나눔스퀘어라운드 Regular" w:eastAsia="나눔스퀘어라운드 Regular" w:hAnsi="나눔스퀘어라운드 Regular" w:cs="함초롬돋움" w:hint="eastAsia"/>
              <w:kern w:val="0"/>
              <w:sz w:val="24"/>
              <w:szCs w:val="24"/>
            </w:rPr>
            <w:delText xml:space="preserve">사용하여 </w:delText>
          </w:r>
        </w:del>
        <w:r w:rsidR="00296C26">
          <w:rPr>
            <w:rFonts w:ascii="나눔스퀘어라운드 Regular" w:eastAsia="나눔스퀘어라운드 Regular" w:hAnsi="나눔스퀘어라운드 Regular" w:cs="함초롬돋움" w:hint="eastAsia"/>
            <w:kern w:val="0"/>
            <w:sz w:val="24"/>
            <w:szCs w:val="24"/>
          </w:rPr>
          <w:t>데이터</w:t>
        </w:r>
      </w:ins>
      <w:ins w:id="211" w:author="Microsoft Office User" w:date="2020-08-15T15:09:00Z">
        <w:r w:rsidR="00054D02">
          <w:rPr>
            <w:rFonts w:ascii="나눔스퀘어라운드 Regular" w:eastAsia="나눔스퀘어라운드 Regular" w:hAnsi="나눔스퀘어라운드 Regular" w:cs="함초롬돋움" w:hint="eastAsia"/>
            <w:kern w:val="0"/>
            <w:sz w:val="24"/>
            <w:szCs w:val="24"/>
          </w:rPr>
          <w:t>를 원재료로 삼아</w:t>
        </w:r>
      </w:ins>
      <w:ins w:id="212" w:author="Microsoft Office User" w:date="2020-08-15T15:05:00Z">
        <w:r w:rsidR="00296C26">
          <w:rPr>
            <w:rFonts w:ascii="나눔스퀘어라운드 Regular" w:eastAsia="나눔스퀘어라운드 Regular" w:hAnsi="나눔스퀘어라운드 Regular" w:cs="함초롬돋움" w:hint="eastAsia"/>
            <w:kern w:val="0"/>
            <w:sz w:val="24"/>
            <w:szCs w:val="24"/>
          </w:rPr>
          <w:t xml:space="preserve"> </w:t>
        </w:r>
      </w:ins>
      <w:ins w:id="213" w:author="Microsoft Office User" w:date="2020-08-15T15:10:00Z">
        <w:r w:rsidR="00054D02">
          <w:rPr>
            <w:rFonts w:ascii="나눔스퀘어라운드 Regular" w:eastAsia="나눔스퀘어라운드 Regular" w:hAnsi="나눔스퀘어라운드 Regular" w:cs="함초롬돋움" w:hint="eastAsia"/>
            <w:kern w:val="0"/>
            <w:sz w:val="24"/>
            <w:szCs w:val="24"/>
          </w:rPr>
          <w:t xml:space="preserve">데이터 속 </w:t>
        </w:r>
      </w:ins>
      <w:ins w:id="214" w:author="Microsoft Office User" w:date="2020-08-15T15:05:00Z">
        <w:r w:rsidR="00296C26">
          <w:rPr>
            <w:rFonts w:ascii="나눔스퀘어라운드 Regular" w:eastAsia="나눔스퀘어라운드 Regular" w:hAnsi="나눔스퀘어라운드 Regular" w:cs="함초롬돋움" w:hint="eastAsia"/>
            <w:kern w:val="0"/>
            <w:sz w:val="24"/>
            <w:szCs w:val="24"/>
          </w:rPr>
          <w:t>패턴</w:t>
        </w:r>
      </w:ins>
      <w:ins w:id="215" w:author="Microsoft Office User" w:date="2020-08-15T15:06:00Z">
        <w:r w:rsidR="00296C26">
          <w:rPr>
            <w:rFonts w:ascii="나눔스퀘어라운드 Regular" w:eastAsia="나눔스퀘어라운드 Regular" w:hAnsi="나눔스퀘어라운드 Regular" w:cs="함초롬돋움" w:hint="eastAsia"/>
            <w:kern w:val="0"/>
            <w:sz w:val="24"/>
            <w:szCs w:val="24"/>
          </w:rPr>
          <w:t>을 찾는 알고리즘을 만들고</w:t>
        </w:r>
      </w:ins>
      <w:ins w:id="216" w:author="Microsoft Office User" w:date="2020-08-15T15:05:00Z">
        <w:r w:rsidR="00296C26">
          <w:rPr>
            <w:rFonts w:ascii="나눔스퀘어라운드 Regular" w:eastAsia="나눔스퀘어라운드 Regular" w:hAnsi="나눔스퀘어라운드 Regular" w:cs="함초롬돋움" w:hint="eastAsia"/>
            <w:kern w:val="0"/>
            <w:sz w:val="24"/>
            <w:szCs w:val="24"/>
          </w:rPr>
          <w:t xml:space="preserve">, </w:t>
        </w:r>
      </w:ins>
      <w:ins w:id="217" w:author="Microsoft Office User" w:date="2020-08-15T15:06:00Z">
        <w:r w:rsidR="00296C26">
          <w:rPr>
            <w:rFonts w:ascii="나눔스퀘어라운드 Regular" w:eastAsia="나눔스퀘어라운드 Regular" w:hAnsi="나눔스퀘어라운드 Regular" w:cs="함초롬돋움" w:hint="eastAsia"/>
            <w:kern w:val="0"/>
            <w:sz w:val="24"/>
            <w:szCs w:val="24"/>
          </w:rPr>
          <w:t>대쉬보드</w:t>
        </w:r>
      </w:ins>
      <w:ins w:id="218" w:author="Microsoft Office User" w:date="2020-08-15T15:07:00Z">
        <w:r w:rsidR="00296C26">
          <w:rPr>
            <w:rFonts w:ascii="나눔스퀘어라운드 Regular" w:eastAsia="나눔스퀘어라운드 Regular" w:hAnsi="나눔스퀘어라운드 Regular" w:cs="함초롬돋움" w:hint="eastAsia"/>
            <w:kern w:val="0"/>
            <w:sz w:val="24"/>
            <w:szCs w:val="24"/>
          </w:rPr>
          <w:t xml:space="preserve">를 </w:t>
        </w:r>
        <w:del w:id="219" w:author="Sungwon Kang" w:date="2020-08-16T15:35:00Z">
          <w:r w:rsidR="00296C26" w:rsidDel="003D5F75">
            <w:rPr>
              <w:rFonts w:ascii="나눔스퀘어라운드 Regular" w:eastAsia="나눔스퀘어라운드 Regular" w:hAnsi="나눔스퀘어라운드 Regular" w:cs="함초롬돋움" w:hint="eastAsia"/>
              <w:kern w:val="0"/>
              <w:sz w:val="24"/>
              <w:szCs w:val="24"/>
            </w:rPr>
            <w:delText>제작하여</w:delText>
          </w:r>
        </w:del>
      </w:ins>
      <w:ins w:id="220" w:author="Microsoft Office User" w:date="2020-08-15T15:06:00Z">
        <w:del w:id="221" w:author="Sungwon Kang" w:date="2020-08-16T15:35:00Z">
          <w:r w:rsidR="00296C26" w:rsidDel="003D5F75">
            <w:rPr>
              <w:rFonts w:ascii="나눔스퀘어라운드 Regular" w:eastAsia="나눔스퀘어라운드 Regular" w:hAnsi="나눔스퀘어라운드 Regular" w:cs="함초롬돋움" w:hint="eastAsia"/>
              <w:kern w:val="0"/>
              <w:sz w:val="24"/>
              <w:szCs w:val="24"/>
            </w:rPr>
            <w:delText xml:space="preserve"> </w:delText>
          </w:r>
        </w:del>
      </w:ins>
      <w:ins w:id="222" w:author="Microsoft Office User" w:date="2020-08-15T15:05:00Z">
        <w:del w:id="223" w:author="Sungwon Kang" w:date="2020-08-16T15:35:00Z">
          <w:r w:rsidR="00296C26" w:rsidDel="003D5F75">
            <w:rPr>
              <w:rFonts w:ascii="나눔스퀘어라운드 Regular" w:eastAsia="나눔스퀘어라운드 Regular" w:hAnsi="나눔스퀘어라운드 Regular" w:cs="함초롬돋움" w:hint="eastAsia"/>
              <w:kern w:val="0"/>
              <w:sz w:val="24"/>
              <w:szCs w:val="24"/>
            </w:rPr>
            <w:delText>시각화</w:delText>
          </w:r>
        </w:del>
      </w:ins>
      <w:ins w:id="224" w:author="Microsoft Office User" w:date="2020-08-15T15:10:00Z">
        <w:del w:id="225" w:author="Sungwon Kang" w:date="2020-08-16T15:35:00Z">
          <w:r w:rsidR="00054D02" w:rsidDel="003D5F75">
            <w:rPr>
              <w:rFonts w:ascii="나눔스퀘어라운드 Regular" w:eastAsia="나눔스퀘어라운드 Regular" w:hAnsi="나눔스퀘어라운드 Regular" w:cs="함초롬돋움" w:hint="eastAsia"/>
              <w:kern w:val="0"/>
              <w:sz w:val="24"/>
              <w:szCs w:val="24"/>
            </w:rPr>
            <w:delText xml:space="preserve">를 </w:delText>
          </w:r>
        </w:del>
        <w:r w:rsidR="00054D02">
          <w:rPr>
            <w:rFonts w:ascii="나눔스퀘어라운드 Regular" w:eastAsia="나눔스퀘어라운드 Regular" w:hAnsi="나눔스퀘어라운드 Regular" w:cs="함초롬돋움" w:hint="eastAsia"/>
            <w:kern w:val="0"/>
            <w:sz w:val="24"/>
            <w:szCs w:val="24"/>
          </w:rPr>
          <w:t>통해</w:t>
        </w:r>
      </w:ins>
      <w:ins w:id="226" w:author="Microsoft Office User" w:date="2020-08-15T15:05:00Z">
        <w:r w:rsidR="00296C26">
          <w:rPr>
            <w:rFonts w:ascii="나눔스퀘어라운드 Regular" w:eastAsia="나눔스퀘어라운드 Regular" w:hAnsi="나눔스퀘어라운드 Regular" w:cs="함초롬돋움" w:hint="eastAsia"/>
            <w:kern w:val="0"/>
            <w:sz w:val="24"/>
            <w:szCs w:val="24"/>
          </w:rPr>
          <w:t xml:space="preserve"> </w:t>
        </w:r>
      </w:ins>
      <w:ins w:id="227" w:author="Microsoft Office User" w:date="2020-08-15T15:07:00Z">
        <w:r w:rsidR="00296C26">
          <w:rPr>
            <w:rFonts w:ascii="나눔스퀘어라운드 Regular" w:eastAsia="나눔스퀘어라운드 Regular" w:hAnsi="나눔스퀘어라운드 Regular" w:cs="함초롬돋움" w:hint="eastAsia"/>
            <w:kern w:val="0"/>
            <w:sz w:val="24"/>
            <w:szCs w:val="24"/>
          </w:rPr>
          <w:t xml:space="preserve">인간과 </w:t>
        </w:r>
      </w:ins>
      <w:ins w:id="228" w:author="Microsoft Office User" w:date="2020-08-15T15:05:00Z">
        <w:r w:rsidR="00296C26">
          <w:rPr>
            <w:rFonts w:ascii="나눔스퀘어라운드 Regular" w:eastAsia="나눔스퀘어라운드 Regular" w:hAnsi="나눔스퀘어라운드 Regular" w:cs="함초롬돋움" w:hint="eastAsia"/>
            <w:kern w:val="0"/>
            <w:sz w:val="24"/>
            <w:szCs w:val="24"/>
          </w:rPr>
          <w:t>커뮤니케이션</w:t>
        </w:r>
      </w:ins>
      <w:ins w:id="229" w:author="Microsoft Office User" w:date="2020-08-15T15:07:00Z">
        <w:r w:rsidR="00296C26">
          <w:rPr>
            <w:rFonts w:ascii="나눔스퀘어라운드 Regular" w:eastAsia="나눔스퀘어라운드 Regular" w:hAnsi="나눔스퀘어라운드 Regular" w:cs="함초롬돋움" w:hint="eastAsia"/>
            <w:kern w:val="0"/>
            <w:sz w:val="24"/>
            <w:szCs w:val="24"/>
          </w:rPr>
          <w:t xml:space="preserve">은 물론 의사결정도 지원하고, 예측모형을 </w:t>
        </w:r>
        <w:del w:id="230" w:author="Sungwon Kang" w:date="2020-08-16T15:35:00Z">
          <w:r w:rsidR="00296C26" w:rsidDel="003D5F75">
            <w:rPr>
              <w:rFonts w:ascii="나눔스퀘어라운드 Regular" w:eastAsia="나눔스퀘어라운드 Regular" w:hAnsi="나눔스퀘어라운드 Regular" w:cs="함초롬돋움"/>
              <w:kern w:val="0"/>
              <w:sz w:val="24"/>
              <w:szCs w:val="24"/>
            </w:rPr>
            <w:delText>RESTful API</w:delText>
          </w:r>
          <w:r w:rsidR="00296C26" w:rsidDel="003D5F75">
            <w:rPr>
              <w:rFonts w:ascii="나눔스퀘어라운드 Regular" w:eastAsia="나눔스퀘어라운드 Regular" w:hAnsi="나눔스퀘어라운드 Regular" w:cs="함초롬돋움" w:hint="eastAsia"/>
              <w:kern w:val="0"/>
              <w:sz w:val="24"/>
              <w:szCs w:val="24"/>
            </w:rPr>
            <w:delText xml:space="preserve">로 </w:delText>
          </w:r>
        </w:del>
        <w:r w:rsidR="00296C26">
          <w:rPr>
            <w:rFonts w:ascii="나눔스퀘어라운드 Regular" w:eastAsia="나눔스퀘어라운드 Regular" w:hAnsi="나눔스퀘어라운드 Regular" w:cs="함초롬돋움" w:hint="eastAsia"/>
            <w:kern w:val="0"/>
            <w:sz w:val="24"/>
            <w:szCs w:val="24"/>
          </w:rPr>
          <w:t>제작하여 기계</w:t>
        </w:r>
      </w:ins>
      <w:ins w:id="231" w:author="Microsoft Office User" w:date="2020-08-15T15:08:00Z">
        <w:r w:rsidR="00054D02">
          <w:rPr>
            <w:rFonts w:ascii="나눔스퀘어라운드 Regular" w:eastAsia="나눔스퀘어라운드 Regular" w:hAnsi="나눔스퀘어라운드 Regular" w:cs="함초롬돋움" w:hint="eastAsia"/>
            <w:kern w:val="0"/>
            <w:sz w:val="24"/>
            <w:szCs w:val="24"/>
          </w:rPr>
          <w:t>간의 자동화</w:t>
        </w:r>
      </w:ins>
      <w:ins w:id="232" w:author="Microsoft Office User" w:date="2020-08-15T15:11:00Z">
        <w:r w:rsidR="00054D02">
          <w:rPr>
            <w:rFonts w:ascii="나눔스퀘어라운드 Regular" w:eastAsia="나눔스퀘어라운드 Regular" w:hAnsi="나눔스퀘어라운드 Regular" w:cs="함초롬돋움" w:hint="eastAsia"/>
            <w:kern w:val="0"/>
            <w:sz w:val="24"/>
            <w:szCs w:val="24"/>
          </w:rPr>
          <w:t xml:space="preserve"> 업무도 포괄한다. </w:t>
        </w:r>
      </w:ins>
      <w:ins w:id="233" w:author="Microsoft Office User" w:date="2020-08-17T08:59:00Z">
        <w:r w:rsidR="00EA4143">
          <w:rPr>
            <w:rFonts w:ascii="나눔스퀘어라운드 Regular" w:eastAsia="나눔스퀘어라운드 Regular" w:hAnsi="나눔스퀘어라운드 Regular" w:cs="함초롬돋움" w:hint="eastAsia"/>
            <w:kern w:val="0"/>
            <w:sz w:val="24"/>
            <w:szCs w:val="24"/>
          </w:rPr>
          <w:t xml:space="preserve">데이터 과학은 수학적 가정을 </w:t>
        </w:r>
      </w:ins>
      <w:ins w:id="234" w:author="Microsoft Office User" w:date="2020-08-17T09:00:00Z">
        <w:r w:rsidR="00EA4143">
          <w:rPr>
            <w:rFonts w:ascii="나눔스퀘어라운드 Regular" w:eastAsia="나눔스퀘어라운드 Regular" w:hAnsi="나눔스퀘어라운드 Regular" w:cs="함초롬돋움" w:hint="eastAsia"/>
            <w:kern w:val="0"/>
            <w:sz w:val="24"/>
            <w:szCs w:val="24"/>
          </w:rPr>
          <w:t xml:space="preserve">바탕으로 데이터를 해석하고 설명하는데 중점을 둔 반면, 데이터 과학은 데이터를 주어진 상태로 두고 </w:t>
        </w:r>
      </w:ins>
      <w:ins w:id="235" w:author="Microsoft Office User" w:date="2020-08-17T09:01:00Z">
        <w:r w:rsidR="00EA4143">
          <w:rPr>
            <w:rFonts w:ascii="나눔스퀘어라운드 Regular" w:eastAsia="나눔스퀘어라운드 Regular" w:hAnsi="나눔스퀘어라운드 Regular" w:cs="함초롬돋움" w:hint="eastAsia"/>
            <w:kern w:val="0"/>
            <w:sz w:val="24"/>
            <w:szCs w:val="24"/>
          </w:rPr>
          <w:t>유용한 정보를 추출</w:t>
        </w:r>
      </w:ins>
      <w:ins w:id="236" w:author="Microsoft Office User" w:date="2020-08-17T09:02:00Z">
        <w:r w:rsidR="00EA4143">
          <w:rPr>
            <w:rFonts w:ascii="나눔스퀘어라운드 Regular" w:eastAsia="나눔스퀘어라운드 Regular" w:hAnsi="나눔스퀘어라운드 Regular" w:cs="함초롬돋움" w:hint="eastAsia"/>
            <w:kern w:val="0"/>
            <w:sz w:val="24"/>
            <w:szCs w:val="24"/>
          </w:rPr>
          <w:t>하고 활용하는데 관심을 둔다.</w:t>
        </w:r>
      </w:ins>
      <w:commentRangeStart w:id="237"/>
      <w:ins w:id="238" w:author="Sungwon Kang" w:date="2020-08-16T15:36:00Z">
        <w:del w:id="239" w:author="Microsoft Office User" w:date="2020-08-17T08:59:00Z">
          <w:r w:rsidR="003D5F75" w:rsidDel="00EA4143">
            <w:rPr>
              <w:rFonts w:ascii="나눔스퀘어라운드 Regular" w:eastAsia="나눔스퀘어라운드 Regular" w:hAnsi="나눔스퀘어라운드 Regular" w:cs="함초롬돋움" w:hint="eastAsia"/>
              <w:kern w:val="0"/>
              <w:sz w:val="24"/>
              <w:szCs w:val="24"/>
            </w:rPr>
            <w:delText>. . .</w:delText>
          </w:r>
        </w:del>
        <w:r w:rsidR="003D5F75">
          <w:rPr>
            <w:rFonts w:ascii="나눔스퀘어라운드 Regular" w:eastAsia="나눔스퀘어라운드 Regular" w:hAnsi="나눔스퀘어라운드 Regular" w:cs="함초롬돋움" w:hint="eastAsia"/>
            <w:kern w:val="0"/>
            <w:sz w:val="24"/>
            <w:szCs w:val="24"/>
          </w:rPr>
          <w:t xml:space="preserve"> </w:t>
        </w:r>
        <w:commentRangeEnd w:id="237"/>
        <w:r w:rsidR="003D5F75">
          <w:rPr>
            <w:rStyle w:val="a6"/>
          </w:rPr>
          <w:commentReference w:id="237"/>
        </w:r>
      </w:ins>
      <w:ins w:id="240" w:author="Microsoft Office User" w:date="2020-08-15T15:11:00Z">
        <w:del w:id="241" w:author="Sungwon Kang" w:date="2020-08-16T15:37:00Z">
          <w:r w:rsidR="00054D02" w:rsidDel="003D5F75">
            <w:rPr>
              <w:rFonts w:ascii="나눔스퀘어라운드 Regular" w:eastAsia="나눔스퀘어라운드 Regular" w:hAnsi="나눔스퀘어라운드 Regular" w:cs="함초롬돋움" w:hint="eastAsia"/>
              <w:kern w:val="0"/>
              <w:sz w:val="24"/>
              <w:szCs w:val="24"/>
            </w:rPr>
            <w:delText>데이터 과학은 전통적인 소프트웨어 개발과 비교해서 보면 모든 출발이 데이터</w:delText>
          </w:r>
        </w:del>
      </w:ins>
      <w:ins w:id="242" w:author="Microsoft Office User" w:date="2020-08-15T15:12:00Z">
        <w:del w:id="243" w:author="Sungwon Kang" w:date="2020-08-16T15:37:00Z">
          <w:r w:rsidR="00054D02" w:rsidDel="003D5F75">
            <w:rPr>
              <w:rFonts w:ascii="나눔스퀘어라운드 Regular" w:eastAsia="나눔스퀘어라운드 Regular" w:hAnsi="나눔스퀘어라운드 Regular" w:cs="함초롬돋움" w:hint="eastAsia"/>
              <w:kern w:val="0"/>
              <w:sz w:val="24"/>
              <w:szCs w:val="24"/>
            </w:rPr>
            <w:delText>로부터 시작된다는 점에서 확연한 차이가 난다.</w:delText>
          </w:r>
        </w:del>
        <w:r w:rsidR="00054D02">
          <w:rPr>
            <w:rFonts w:ascii="나눔스퀘어라운드 Regular" w:eastAsia="나눔스퀘어라운드 Regular" w:hAnsi="나눔스퀘어라운드 Regular" w:cs="함초롬돋움" w:hint="eastAsia"/>
            <w:kern w:val="0"/>
            <w:sz w:val="24"/>
            <w:szCs w:val="24"/>
          </w:rPr>
          <w:t xml:space="preserve"> </w:t>
        </w:r>
      </w:ins>
      <w:ins w:id="244" w:author="Microsoft Office User" w:date="2020-08-15T15:29:00Z">
        <w:del w:id="245" w:author="Sungwon Kang" w:date="2020-08-16T15:34:00Z">
          <w:r w:rsidR="00783A46" w:rsidDel="003D5F75">
            <w:rPr>
              <w:rFonts w:ascii="나눔스퀘어라운드 Regular" w:eastAsia="나눔스퀘어라운드 Regular" w:hAnsi="나눔스퀘어라운드 Regular" w:cs="함초롬돋움" w:hint="eastAsia"/>
              <w:kern w:val="0"/>
              <w:sz w:val="24"/>
              <w:szCs w:val="24"/>
            </w:rPr>
            <w:delText>하지만 데이터 과학 제품</w:delText>
          </w:r>
          <w:r w:rsidR="002845B5" w:rsidDel="003D5F75">
            <w:rPr>
              <w:rFonts w:ascii="나눔스퀘어라운드 Regular" w:eastAsia="나눔스퀘어라운드 Regular" w:hAnsi="나눔스퀘어라운드 Regular" w:cs="함초롬돋움" w:hint="eastAsia"/>
              <w:kern w:val="0"/>
              <w:sz w:val="24"/>
              <w:szCs w:val="24"/>
            </w:rPr>
            <w:delText xml:space="preserve">의 복잡성이 증가함에 따라 </w:delText>
          </w:r>
        </w:del>
      </w:ins>
      <w:ins w:id="246" w:author="Microsoft Office User" w:date="2020-08-15T15:30:00Z">
        <w:del w:id="247" w:author="Sungwon Kang" w:date="2020-08-16T15:34:00Z">
          <w:r w:rsidR="002845B5" w:rsidDel="003D5F75">
            <w:rPr>
              <w:rFonts w:ascii="나눔스퀘어라운드 Regular" w:eastAsia="나눔스퀘어라운드 Regular" w:hAnsi="나눔스퀘어라운드 Regular" w:cs="함초롬돋움" w:hint="eastAsia"/>
              <w:kern w:val="0"/>
              <w:sz w:val="24"/>
              <w:szCs w:val="24"/>
            </w:rPr>
            <w:delText xml:space="preserve">애자일 소프트웨어 개발 방법론, </w:delText>
          </w:r>
          <w:r w:rsidR="002845B5" w:rsidDel="003D5F75">
            <w:rPr>
              <w:rFonts w:ascii="나눔스퀘어라운드 Regular" w:eastAsia="나눔스퀘어라운드 Regular" w:hAnsi="나눔스퀘어라운드 Regular" w:cs="함초롬돋움"/>
              <w:kern w:val="0"/>
              <w:sz w:val="24"/>
              <w:szCs w:val="24"/>
            </w:rPr>
            <w:delText xml:space="preserve">DevOps, </w:delText>
          </w:r>
          <w:r w:rsidR="002845B5" w:rsidDel="003D5F75">
            <w:rPr>
              <w:rFonts w:ascii="나눔스퀘어라운드 Regular" w:eastAsia="나눔스퀘어라운드 Regular" w:hAnsi="나눔스퀘어라운드 Regular" w:cs="함초롬돋움" w:hint="eastAsia"/>
              <w:kern w:val="0"/>
              <w:sz w:val="24"/>
              <w:szCs w:val="24"/>
            </w:rPr>
            <w:delText>아키텍처</w:delText>
          </w:r>
          <w:r w:rsidR="002845B5" w:rsidDel="003D5F75">
            <w:rPr>
              <w:rFonts w:ascii="나눔스퀘어라운드 Regular" w:eastAsia="나눔스퀘어라운드 Regular" w:hAnsi="나눔스퀘어라운드 Regular" w:cs="함초롬돋움"/>
              <w:kern w:val="0"/>
              <w:sz w:val="24"/>
              <w:szCs w:val="24"/>
            </w:rPr>
            <w:delText>,</w:delText>
          </w:r>
          <w:r w:rsidR="002845B5" w:rsidDel="003D5F75">
            <w:rPr>
              <w:rFonts w:ascii="나눔스퀘어라운드 Regular" w:eastAsia="나눔스퀘어라운드 Regular" w:hAnsi="나눔스퀘어라운드 Regular" w:cs="함초롬돋움" w:hint="eastAsia"/>
              <w:kern w:val="0"/>
              <w:sz w:val="24"/>
              <w:szCs w:val="24"/>
            </w:rPr>
            <w:delText xml:space="preserve"> 소프트웨어 품질</w:delText>
          </w:r>
        </w:del>
      </w:ins>
      <w:ins w:id="248" w:author="Microsoft Office User" w:date="2020-08-15T15:31:00Z">
        <w:del w:id="249" w:author="Sungwon Kang" w:date="2020-08-16T15:34:00Z">
          <w:r w:rsidR="002845B5" w:rsidDel="003D5F75">
            <w:rPr>
              <w:rFonts w:ascii="나눔스퀘어라운드 Regular" w:eastAsia="나눔스퀘어라운드 Regular" w:hAnsi="나눔스퀘어라운드 Regular" w:cs="함초롬돋움" w:hint="eastAsia"/>
              <w:kern w:val="0"/>
              <w:sz w:val="24"/>
              <w:szCs w:val="24"/>
            </w:rPr>
            <w:delText xml:space="preserve">, </w:delText>
          </w:r>
          <w:r w:rsidR="002845B5" w:rsidDel="003D5F75">
            <w:rPr>
              <w:rFonts w:ascii="나눔스퀘어라운드 Regular" w:eastAsia="나눔스퀘어라운드 Regular" w:hAnsi="나눔스퀘어라운드 Regular" w:cs="함초롬돋움"/>
              <w:kern w:val="0"/>
              <w:sz w:val="24"/>
              <w:szCs w:val="24"/>
            </w:rPr>
            <w:delText>SPLE</w:delText>
          </w:r>
        </w:del>
      </w:ins>
      <w:ins w:id="250" w:author="Microsoft Office User" w:date="2020-08-15T15:30:00Z">
        <w:del w:id="251" w:author="Sungwon Kang" w:date="2020-08-16T15:34:00Z">
          <w:r w:rsidR="002845B5" w:rsidDel="003D5F75">
            <w:rPr>
              <w:rFonts w:ascii="나눔스퀘어라운드 Regular" w:eastAsia="나눔스퀘어라운드 Regular" w:hAnsi="나눔스퀘어라운드 Regular" w:cs="함초롬돋움" w:hint="eastAsia"/>
              <w:kern w:val="0"/>
              <w:sz w:val="24"/>
              <w:szCs w:val="24"/>
            </w:rPr>
            <w:delText xml:space="preserve"> 등 </w:delText>
          </w:r>
        </w:del>
      </w:ins>
      <w:ins w:id="252" w:author="Microsoft Office User" w:date="2020-08-15T15:31:00Z">
        <w:del w:id="253" w:author="Sungwon Kang" w:date="2020-08-16T15:34:00Z">
          <w:r w:rsidR="002845B5" w:rsidDel="003D5F75">
            <w:rPr>
              <w:rFonts w:ascii="나눔스퀘어라운드 Regular" w:eastAsia="나눔스퀘어라운드 Regular" w:hAnsi="나눔스퀘어라운드 Regular" w:cs="함초롬돋움"/>
              <w:kern w:val="0"/>
              <w:sz w:val="24"/>
              <w:szCs w:val="24"/>
            </w:rPr>
            <w:delText>Best Practice</w:delText>
          </w:r>
        </w:del>
      </w:ins>
      <w:ins w:id="254" w:author="Microsoft Office User" w:date="2020-08-15T15:32:00Z">
        <w:del w:id="255" w:author="Sungwon Kang" w:date="2020-08-16T15:34:00Z">
          <w:r w:rsidR="002845B5" w:rsidDel="003D5F75">
            <w:rPr>
              <w:rFonts w:ascii="나눔스퀘어라운드 Regular" w:eastAsia="나눔스퀘어라운드 Regular" w:hAnsi="나눔스퀘어라운드 Regular" w:cs="함초롬돋움" w:hint="eastAsia"/>
              <w:kern w:val="0"/>
              <w:sz w:val="24"/>
              <w:szCs w:val="24"/>
            </w:rPr>
            <w:delText>와 이론이</w:delText>
          </w:r>
        </w:del>
      </w:ins>
      <w:ins w:id="256" w:author="Microsoft Office User" w:date="2020-08-15T15:31:00Z">
        <w:del w:id="257" w:author="Sungwon Kang" w:date="2020-08-16T15:34:00Z">
          <w:r w:rsidR="002845B5" w:rsidDel="003D5F75">
            <w:rPr>
              <w:rFonts w:ascii="나눔스퀘어라운드 Regular" w:eastAsia="나눔스퀘어라운드 Regular" w:hAnsi="나눔스퀘어라운드 Regular" w:cs="함초롬돋움" w:hint="eastAsia"/>
              <w:kern w:val="0"/>
              <w:sz w:val="24"/>
              <w:szCs w:val="24"/>
            </w:rPr>
            <w:delText xml:space="preserve"> 속속 도입되고 있다.</w:delText>
          </w:r>
        </w:del>
      </w:ins>
      <w:ins w:id="258" w:author="Microsoft Office User" w:date="2020-08-15T15:33:00Z">
        <w:del w:id="259" w:author="Sungwon Kang" w:date="2020-08-16T15:34:00Z">
          <w:r w:rsidR="002845B5" w:rsidDel="003D5F75">
            <w:rPr>
              <w:rFonts w:ascii="나눔스퀘어라운드 Regular" w:eastAsia="나눔스퀘어라운드 Regular" w:hAnsi="나눔스퀘어라운드 Regular" w:cs="함초롬돋움" w:hint="eastAsia"/>
              <w:kern w:val="0"/>
              <w:sz w:val="24"/>
              <w:szCs w:val="24"/>
            </w:rPr>
            <w:delText xml:space="preserve"> </w:delText>
          </w:r>
        </w:del>
      </w:ins>
    </w:p>
    <w:p w14:paraId="0E13483F" w14:textId="53414446" w:rsidR="0068080E" w:rsidRDefault="0068080E" w:rsidP="00247FA7">
      <w:pPr>
        <w:widowControl/>
        <w:wordWrap/>
        <w:autoSpaceDE/>
        <w:autoSpaceDN/>
        <w:spacing w:after="0" w:line="276" w:lineRule="auto"/>
        <w:ind w:firstLine="240"/>
        <w:rPr>
          <w:rFonts w:ascii="나눔스퀘어라운드 Regular" w:eastAsia="나눔스퀘어라운드 Regular" w:hAnsi="나눔스퀘어라운드 Regular" w:cs="함초롬돋움"/>
          <w:kern w:val="0"/>
          <w:sz w:val="24"/>
          <w:szCs w:val="24"/>
        </w:rPr>
        <w:pPrChange w:id="260" w:author="Microsoft Office User" w:date="2020-08-17T09:10:00Z">
          <w:pPr>
            <w:widowControl/>
            <w:wordWrap/>
            <w:autoSpaceDE/>
            <w:autoSpaceDN/>
            <w:spacing w:after="0" w:line="276" w:lineRule="auto"/>
            <w:ind w:firstLineChars="100" w:firstLine="240"/>
          </w:pPr>
        </w:pPrChange>
      </w:pPr>
      <w:del w:id="261" w:author="Microsoft Office User" w:date="2020-08-17T09:02:00Z">
        <w:r w:rsidDel="00EA4143">
          <w:rPr>
            <w:rFonts w:ascii="나눔스퀘어라운드 Regular" w:eastAsia="나눔스퀘어라운드 Regular" w:hAnsi="나눔스퀘어라운드 Regular" w:cs="함초롬돋움" w:hint="eastAsia"/>
            <w:kern w:val="0"/>
            <w:sz w:val="24"/>
            <w:szCs w:val="24"/>
          </w:rPr>
          <w:delText xml:space="preserve"> </w:delText>
        </w:r>
      </w:del>
      <w:commentRangeStart w:id="262"/>
      <w:commentRangeStart w:id="263"/>
      <w:del w:id="264" w:author="Microsoft Office User" w:date="2020-08-15T15:35:00Z">
        <w:r w:rsidR="00F4038C" w:rsidDel="002845B5">
          <w:rPr>
            <w:rFonts w:ascii="나눔스퀘어라운드 Regular" w:eastAsia="나눔스퀘어라운드 Regular" w:hAnsi="나눔스퀘어라운드 Regular" w:cs="함초롬돋움" w:hint="eastAsia"/>
            <w:kern w:val="0"/>
            <w:sz w:val="24"/>
            <w:szCs w:val="24"/>
          </w:rPr>
          <w:delText xml:space="preserve">가치를 </w:delText>
        </w:r>
      </w:del>
      <w:del w:id="265" w:author="Sungwon Kang" w:date="2020-08-15T08:49:00Z">
        <w:r w:rsidR="00F4038C" w:rsidDel="001E273A">
          <w:rPr>
            <w:rFonts w:ascii="나눔스퀘어라운드 Regular" w:eastAsia="나눔스퀘어라운드 Regular" w:hAnsi="나눔스퀘어라운드 Regular" w:cs="함초롬돋움" w:hint="eastAsia"/>
            <w:kern w:val="0"/>
            <w:sz w:val="24"/>
            <w:szCs w:val="24"/>
          </w:rPr>
          <w:delText xml:space="preserve">사람이 직접 </w:delText>
        </w:r>
      </w:del>
      <w:del w:id="266" w:author="Microsoft Office User" w:date="2020-08-15T15:35:00Z">
        <w:r w:rsidR="00F4038C" w:rsidDel="002845B5">
          <w:rPr>
            <w:rFonts w:ascii="나눔스퀘어라운드 Regular" w:eastAsia="나눔스퀘어라운드 Regular" w:hAnsi="나눔스퀘어라운드 Regular" w:cs="함초롬돋움" w:hint="eastAsia"/>
            <w:kern w:val="0"/>
            <w:sz w:val="24"/>
            <w:szCs w:val="24"/>
          </w:rPr>
          <w:delText>찾아</w:delText>
        </w:r>
      </w:del>
      <w:ins w:id="267" w:author="Sungwon Kang" w:date="2020-08-15T08:48:00Z">
        <w:del w:id="268" w:author="Microsoft Office User" w:date="2020-08-15T15:35:00Z">
          <w:r w:rsidR="00F4038C" w:rsidDel="002845B5">
            <w:rPr>
              <w:rFonts w:ascii="나눔스퀘어라운드 Regular" w:eastAsia="나눔스퀘어라운드 Regular" w:hAnsi="나눔스퀘어라운드 Regular" w:cs="함초롬돋움" w:hint="eastAsia"/>
              <w:kern w:val="0"/>
              <w:sz w:val="24"/>
              <w:szCs w:val="24"/>
            </w:rPr>
            <w:delText>내지만</w:delText>
          </w:r>
        </w:del>
      </w:ins>
      <w:del w:id="269" w:author="Sungwon Kang" w:date="2020-08-15T08:48:00Z">
        <w:r w:rsidR="00F4038C" w:rsidDel="001E273A">
          <w:rPr>
            <w:rFonts w:ascii="나눔스퀘어라운드 Regular" w:eastAsia="나눔스퀘어라운드 Regular" w:hAnsi="나눔스퀘어라운드 Regular" w:cs="함초롬돋움" w:hint="eastAsia"/>
            <w:kern w:val="0"/>
            <w:sz w:val="24"/>
            <w:szCs w:val="24"/>
          </w:rPr>
          <w:delText>냈다면</w:delText>
        </w:r>
      </w:del>
      <w:del w:id="270" w:author="Microsoft Office User" w:date="2020-08-15T15:35:00Z">
        <w:r w:rsidR="00F4038C" w:rsidDel="002845B5">
          <w:rPr>
            <w:rFonts w:ascii="나눔스퀘어라운드 Regular" w:eastAsia="나눔스퀘어라운드 Regular" w:hAnsi="나눔스퀘어라운드 Regular" w:cs="함초롬돋움" w:hint="eastAsia"/>
            <w:kern w:val="0"/>
            <w:sz w:val="24"/>
            <w:szCs w:val="24"/>
          </w:rPr>
          <w:delText xml:space="preserve">, </w:delText>
        </w:r>
      </w:del>
      <w:ins w:id="271" w:author="Microsoft Office User" w:date="2020-08-15T15:34:00Z">
        <w:r w:rsidR="00F4038C">
          <w:rPr>
            <w:rFonts w:ascii="나눔스퀘어라운드 Regular" w:eastAsia="나눔스퀘어라운드 Regular" w:hAnsi="나눔스퀘어라운드 Regular" w:cs="함초롬돋움" w:hint="eastAsia"/>
            <w:kern w:val="0"/>
            <w:sz w:val="24"/>
            <w:szCs w:val="24"/>
          </w:rPr>
          <w:t>데이터 과학</w:t>
        </w:r>
      </w:ins>
      <w:ins w:id="272" w:author="Microsoft Office User" w:date="2020-08-17T09:03:00Z">
        <w:r w:rsidR="00F4038C">
          <w:rPr>
            <w:rFonts w:ascii="나눔스퀘어라운드 Regular" w:eastAsia="나눔스퀘어라운드 Regular" w:hAnsi="나눔스퀘어라운드 Regular" w:cs="함초롬돋움" w:hint="eastAsia"/>
            <w:kern w:val="0"/>
            <w:sz w:val="24"/>
            <w:szCs w:val="24"/>
          </w:rPr>
          <w:t>은 원재료 생성</w:t>
        </w:r>
      </w:ins>
      <w:ins w:id="273" w:author="Microsoft Office User" w:date="2020-08-17T09:08:00Z">
        <w:r w:rsidR="00F4038C">
          <w:rPr>
            <w:rFonts w:ascii="나눔스퀘어라운드 Regular" w:eastAsia="나눔스퀘어라운드 Regular" w:hAnsi="나눔스퀘어라운드 Regular" w:cs="함초롬돋움" w:hint="eastAsia"/>
            <w:kern w:val="0"/>
            <w:sz w:val="24"/>
            <w:szCs w:val="24"/>
          </w:rPr>
          <w:t>, 처리,</w:t>
        </w:r>
      </w:ins>
      <w:ins w:id="274" w:author="Microsoft Office User" w:date="2020-08-17T09:03:00Z">
        <w:r w:rsidR="00F4038C">
          <w:rPr>
            <w:rFonts w:ascii="나눔스퀘어라운드 Regular" w:eastAsia="나눔스퀘어라운드 Regular" w:hAnsi="나눔스퀘어라운드 Regular" w:cs="함초롬돋움" w:hint="eastAsia"/>
            <w:kern w:val="0"/>
            <w:sz w:val="24"/>
            <w:szCs w:val="24"/>
          </w:rPr>
          <w:t xml:space="preserve"> 축적부터 축적된 데이터</w:t>
        </w:r>
      </w:ins>
      <w:ins w:id="275" w:author="Microsoft Office User" w:date="2020-08-17T09:08:00Z">
        <w:r w:rsidR="00F4038C">
          <w:rPr>
            <w:rFonts w:ascii="나눔스퀘어라운드 Regular" w:eastAsia="나눔스퀘어라운드 Regular" w:hAnsi="나눔스퀘어라운드 Regular" w:cs="함초롬돋움" w:hint="eastAsia"/>
            <w:kern w:val="0"/>
            <w:sz w:val="24"/>
            <w:szCs w:val="24"/>
          </w:rPr>
          <w:t>에서</w:t>
        </w:r>
      </w:ins>
      <w:ins w:id="276" w:author="Microsoft Office User" w:date="2020-08-17T09:03:00Z">
        <w:r w:rsidR="00F4038C">
          <w:rPr>
            <w:rFonts w:ascii="나눔스퀘어라운드 Regular" w:eastAsia="나눔스퀘어라운드 Regular" w:hAnsi="나눔스퀘어라운드 Regular" w:cs="함초롬돋움" w:hint="eastAsia"/>
            <w:kern w:val="0"/>
            <w:sz w:val="24"/>
            <w:szCs w:val="24"/>
          </w:rPr>
          <w:t xml:space="preserve"> 가치를 찾아내고 이를 활용</w:t>
        </w:r>
      </w:ins>
      <w:ins w:id="277" w:author="Microsoft Office User" w:date="2020-08-17T09:04:00Z">
        <w:r w:rsidR="00F4038C">
          <w:rPr>
            <w:rFonts w:ascii="나눔스퀘어라운드 Regular" w:eastAsia="나눔스퀘어라운드 Regular" w:hAnsi="나눔스퀘어라운드 Regular" w:cs="함초롬돋움" w:hint="eastAsia"/>
            <w:kern w:val="0"/>
            <w:sz w:val="24"/>
            <w:szCs w:val="24"/>
          </w:rPr>
          <w:t>하는 전체 과정에 소프트웨어 공학 기술이 적용</w:t>
        </w:r>
      </w:ins>
      <w:commentRangeEnd w:id="262"/>
      <w:del w:id="278" w:author="Microsoft Office User" w:date="2020-08-17T09:06:00Z">
        <w:r w:rsidR="00F4038C" w:rsidDel="006F2F76">
          <w:rPr>
            <w:rStyle w:val="a6"/>
            <w:rFonts w:hint="eastAsia"/>
          </w:rPr>
          <w:commentReference w:id="262"/>
        </w:r>
      </w:del>
      <w:ins w:id="279" w:author="Microsoft Office User" w:date="2020-08-17T09:09:00Z">
        <w:r w:rsidR="00F4038C">
          <w:rPr>
            <w:rFonts w:ascii="나눔스퀘어라운드 Regular" w:eastAsia="나눔스퀘어라운드 Regular" w:hAnsi="나눔스퀘어라운드 Regular" w:cs="함초롬돋움" w:hint="eastAsia"/>
            <w:kern w:val="0"/>
            <w:sz w:val="24"/>
            <w:szCs w:val="24"/>
          </w:rPr>
          <w:t>되고 이를</w:t>
        </w:r>
      </w:ins>
      <w:ins w:id="280" w:author="Microsoft Office User" w:date="2020-08-17T09:07:00Z">
        <w:r w:rsidR="00F4038C">
          <w:rPr>
            <w:rFonts w:ascii="나눔스퀘어라운드 Regular" w:eastAsia="나눔스퀘어라운드 Regular" w:hAnsi="나눔스퀘어라운드 Regular" w:cs="함초롬돋움" w:hint="eastAsia"/>
            <w:kern w:val="0"/>
            <w:sz w:val="24"/>
            <w:szCs w:val="24"/>
          </w:rPr>
          <w:t xml:space="preserve"> </w:t>
        </w:r>
        <w:r w:rsidR="00F4038C">
          <w:rPr>
            <w:rFonts w:ascii="나눔스퀘어라운드 Regular" w:eastAsia="나눔스퀘어라운드 Regular" w:hAnsi="나눔스퀘어라운드 Regular" w:cs="함초롬돋움"/>
            <w:kern w:val="0"/>
            <w:sz w:val="24"/>
            <w:szCs w:val="24"/>
          </w:rPr>
          <w:t>“</w:t>
        </w:r>
        <w:r w:rsidR="00F4038C">
          <w:rPr>
            <w:rFonts w:ascii="나눔스퀘어라운드 Regular" w:eastAsia="나눔스퀘어라운드 Regular" w:hAnsi="나눔스퀘어라운드 Regular" w:cs="함초롬돋움" w:hint="eastAsia"/>
            <w:kern w:val="0"/>
            <w:sz w:val="24"/>
            <w:szCs w:val="24"/>
          </w:rPr>
          <w:t>데이터 과학 소프트웨어</w:t>
        </w:r>
        <w:r w:rsidR="00F4038C">
          <w:rPr>
            <w:rFonts w:ascii="나눔스퀘어라운드 Regular" w:eastAsia="나눔스퀘어라운드 Regular" w:hAnsi="나눔스퀘어라운드 Regular" w:cs="함초롬돋움"/>
            <w:kern w:val="0"/>
            <w:sz w:val="24"/>
            <w:szCs w:val="24"/>
          </w:rPr>
          <w:t>”</w:t>
        </w:r>
        <w:r w:rsidR="00F4038C">
          <w:rPr>
            <w:rFonts w:ascii="나눔스퀘어라운드 Regular" w:eastAsia="나눔스퀘어라운드 Regular" w:hAnsi="나눔스퀘어라운드 Regular" w:cs="함초롬돋움" w:hint="eastAsia"/>
            <w:kern w:val="0"/>
            <w:sz w:val="24"/>
            <w:szCs w:val="24"/>
          </w:rPr>
          <w:t xml:space="preserve">로 </w:t>
        </w:r>
      </w:ins>
      <w:ins w:id="281" w:author="Microsoft Office User" w:date="2020-08-17T09:09:00Z">
        <w:r w:rsidR="00F4038C">
          <w:rPr>
            <w:rFonts w:ascii="나눔스퀘어라운드 Regular" w:eastAsia="나눔스퀘어라운드 Regular" w:hAnsi="나눔스퀘어라운드 Regular" w:cs="함초롬돋움" w:hint="eastAsia"/>
            <w:kern w:val="0"/>
            <w:sz w:val="24"/>
            <w:szCs w:val="24"/>
          </w:rPr>
          <w:t>산업계에서 정의한다.</w:t>
        </w:r>
      </w:ins>
      <w:ins w:id="282" w:author="Microsoft Office User" w:date="2020-08-17T09:10:00Z">
        <w:r w:rsidR="00247FA7">
          <w:rPr>
            <w:rFonts w:ascii="나눔스퀘어라운드 Regular" w:eastAsia="나눔스퀘어라운드 Regular" w:hAnsi="나눔스퀘어라운드 Regular" w:cs="함초롬돋움" w:hint="eastAsia"/>
            <w:kern w:val="0"/>
            <w:sz w:val="24"/>
            <w:szCs w:val="24"/>
          </w:rPr>
          <w:t xml:space="preserve"> </w:t>
        </w:r>
      </w:ins>
      <w:ins w:id="283" w:author="Microsoft Office User" w:date="2020-08-15T15:36:00Z">
        <w:r w:rsidR="00F4038C">
          <w:rPr>
            <w:rFonts w:ascii="나눔스퀘어라운드 Regular" w:eastAsia="나눔스퀘어라운드 Regular" w:hAnsi="나눔스퀘어라운드 Regular" w:cs="함초롬돋움" w:hint="eastAsia"/>
            <w:kern w:val="0"/>
            <w:sz w:val="24"/>
            <w:szCs w:val="24"/>
          </w:rPr>
          <w:t>데이터</w:t>
        </w:r>
      </w:ins>
      <w:ins w:id="284" w:author="Microsoft Office User" w:date="2020-08-15T15:37:00Z">
        <w:r w:rsidR="00F4038C">
          <w:rPr>
            <w:rFonts w:ascii="나눔스퀘어라운드 Regular" w:eastAsia="나눔스퀘어라운드 Regular" w:hAnsi="나눔스퀘어라운드 Regular" w:cs="함초롬돋움" w:hint="eastAsia"/>
            <w:kern w:val="0"/>
            <w:sz w:val="24"/>
            <w:szCs w:val="24"/>
          </w:rPr>
          <w:t>를 원재료로 삼아</w:t>
        </w:r>
      </w:ins>
      <w:ins w:id="285" w:author="Microsoft Office User" w:date="2020-08-15T15:36:00Z">
        <w:r w:rsidR="00F4038C">
          <w:rPr>
            <w:rFonts w:ascii="나눔스퀘어라운드 Regular" w:eastAsia="나눔스퀘어라운드 Regular" w:hAnsi="나눔스퀘어라운드 Regular" w:cs="함초롬돋움" w:hint="eastAsia"/>
            <w:kern w:val="0"/>
            <w:sz w:val="24"/>
            <w:szCs w:val="24"/>
          </w:rPr>
          <w:t xml:space="preserve"> </w:t>
        </w:r>
      </w:ins>
      <w:ins w:id="286" w:author="Microsoft Office User" w:date="2020-08-15T15:37:00Z">
        <w:r w:rsidR="00F4038C">
          <w:rPr>
            <w:rFonts w:ascii="나눔스퀘어라운드 Regular" w:eastAsia="나눔스퀘어라운드 Regular" w:hAnsi="나눔스퀘어라운드 Regular" w:cs="함초롬돋움" w:hint="eastAsia"/>
            <w:kern w:val="0"/>
            <w:sz w:val="24"/>
            <w:szCs w:val="24"/>
          </w:rPr>
          <w:t>기계가 소프트웨어를 작성</w:t>
        </w:r>
      </w:ins>
      <w:ins w:id="287" w:author="Microsoft Office User" w:date="2020-08-17T09:13:00Z">
        <w:r w:rsidR="00247FA7">
          <w:rPr>
            <w:rStyle w:val="ae"/>
            <w:rFonts w:ascii="나눔스퀘어라운드 Regular" w:eastAsia="나눔스퀘어라운드 Regular" w:hAnsi="나눔스퀘어라운드 Regular" w:cs="함초롬돋움"/>
            <w:kern w:val="0"/>
            <w:sz w:val="24"/>
            <w:szCs w:val="24"/>
          </w:rPr>
          <w:footnoteReference w:id="4"/>
        </w:r>
      </w:ins>
      <w:ins w:id="291" w:author="Microsoft Office User" w:date="2020-08-15T15:42:00Z">
        <w:r w:rsidR="00F4038C">
          <w:rPr>
            <w:rFonts w:ascii="나눔스퀘어라운드 Regular" w:eastAsia="나눔스퀘어라운드 Regular" w:hAnsi="나눔스퀘어라운드 Regular" w:cs="함초롬돋움" w:hint="eastAsia"/>
            <w:kern w:val="0"/>
            <w:sz w:val="24"/>
            <w:szCs w:val="24"/>
          </w:rPr>
          <w:t>하게 되면서</w:t>
        </w:r>
      </w:ins>
      <w:ins w:id="292" w:author="Microsoft Office User" w:date="2020-08-15T15:38:00Z">
        <w:r w:rsidR="00F4038C">
          <w:rPr>
            <w:rFonts w:ascii="나눔스퀘어라운드 Regular" w:eastAsia="나눔스퀘어라운드 Regular" w:hAnsi="나눔스퀘어라운드 Regular" w:cs="함초롬돋움" w:hint="eastAsia"/>
            <w:kern w:val="0"/>
            <w:sz w:val="24"/>
            <w:szCs w:val="24"/>
          </w:rPr>
          <w:t xml:space="preserve"> </w:t>
        </w:r>
      </w:ins>
      <w:ins w:id="293" w:author="Microsoft Office User" w:date="2020-08-15T15:35:00Z">
        <w:r w:rsidR="00F4038C">
          <w:rPr>
            <w:rFonts w:ascii="나눔스퀘어라운드 Regular" w:eastAsia="나눔스퀘어라운드 Regular" w:hAnsi="나눔스퀘어라운드 Regular" w:cs="함초롬돋움" w:hint="eastAsia"/>
            <w:kern w:val="0"/>
            <w:sz w:val="24"/>
            <w:szCs w:val="24"/>
          </w:rPr>
          <w:t xml:space="preserve">기존 인간이 작성한 </w:t>
        </w:r>
      </w:ins>
      <w:ins w:id="294" w:author="Microsoft Office User" w:date="2020-08-15T15:36:00Z">
        <w:r w:rsidR="00F4038C">
          <w:rPr>
            <w:rFonts w:ascii="나눔스퀘어라운드 Regular" w:eastAsia="나눔스퀘어라운드 Regular" w:hAnsi="나눔스퀘어라운드 Regular" w:cs="함초롬돋움" w:hint="eastAsia"/>
            <w:kern w:val="0"/>
            <w:sz w:val="24"/>
            <w:szCs w:val="24"/>
          </w:rPr>
          <w:t>소프트웨어</w:t>
        </w:r>
      </w:ins>
      <w:ins w:id="295" w:author="Microsoft Office User" w:date="2020-08-17T09:10:00Z">
        <w:r w:rsidR="00247FA7">
          <w:rPr>
            <w:rFonts w:ascii="나눔스퀘어라운드 Regular" w:eastAsia="나눔스퀘어라운드 Regular" w:hAnsi="나눔스퀘어라운드 Regular" w:cs="함초롬돋움" w:hint="eastAsia"/>
            <w:kern w:val="0"/>
            <w:sz w:val="24"/>
            <w:szCs w:val="24"/>
          </w:rPr>
          <w:t>로 해결하지 못했던 번역 등</w:t>
        </w:r>
      </w:ins>
      <w:ins w:id="296" w:author="Microsoft Office User" w:date="2020-08-15T15:36:00Z">
        <w:r w:rsidR="00F4038C">
          <w:rPr>
            <w:rFonts w:ascii="나눔스퀘어라운드 Regular" w:eastAsia="나눔스퀘어라운드 Regular" w:hAnsi="나눔스퀘어라운드 Regular" w:cs="함초롬돋움" w:hint="eastAsia"/>
            <w:kern w:val="0"/>
            <w:sz w:val="24"/>
            <w:szCs w:val="24"/>
          </w:rPr>
          <w:t xml:space="preserve"> </w:t>
        </w:r>
      </w:ins>
      <w:ins w:id="297" w:author="Microsoft Office User" w:date="2020-08-15T15:38:00Z">
        <w:r w:rsidR="00F4038C">
          <w:rPr>
            <w:rFonts w:ascii="나눔스퀘어라운드 Regular" w:eastAsia="나눔스퀘어라운드 Regular" w:hAnsi="나눔스퀘어라운드 Regular" w:cs="함초롬돋움" w:hint="eastAsia"/>
            <w:kern w:val="0"/>
            <w:sz w:val="24"/>
            <w:szCs w:val="24"/>
          </w:rPr>
          <w:t>자연어 처리(</w:t>
        </w:r>
        <w:r w:rsidR="00F4038C">
          <w:rPr>
            <w:rFonts w:ascii="나눔스퀘어라운드 Regular" w:eastAsia="나눔스퀘어라운드 Regular" w:hAnsi="나눔스퀘어라운드 Regular" w:cs="함초롬돋움"/>
            <w:kern w:val="0"/>
            <w:sz w:val="24"/>
            <w:szCs w:val="24"/>
          </w:rPr>
          <w:t>NLP</w:t>
        </w:r>
        <w:r w:rsidR="00F4038C">
          <w:rPr>
            <w:rFonts w:ascii="나눔스퀘어라운드 Regular" w:eastAsia="나눔스퀘어라운드 Regular" w:hAnsi="나눔스퀘어라운드 Regular" w:cs="함초롬돋움" w:hint="eastAsia"/>
            <w:kern w:val="0"/>
            <w:sz w:val="24"/>
            <w:szCs w:val="24"/>
          </w:rPr>
          <w:t>)</w:t>
        </w:r>
      </w:ins>
      <w:ins w:id="298" w:author="Microsoft Office User" w:date="2020-08-17T09:11:00Z">
        <w:r w:rsidR="00247FA7">
          <w:rPr>
            <w:rFonts w:ascii="나눔스퀘어라운드 Regular" w:eastAsia="나눔스퀘어라운드 Regular" w:hAnsi="나눔스퀘어라운드 Regular" w:cs="함초롬돋움" w:hint="eastAsia"/>
            <w:kern w:val="0"/>
            <w:sz w:val="24"/>
            <w:szCs w:val="24"/>
          </w:rPr>
          <w:t>분야</w:t>
        </w:r>
      </w:ins>
      <w:ins w:id="299" w:author="Microsoft Office User" w:date="2020-08-15T15:38:00Z">
        <w:r w:rsidR="00F4038C">
          <w:rPr>
            <w:rFonts w:ascii="나눔스퀘어라운드 Regular" w:eastAsia="나눔스퀘어라운드 Regular" w:hAnsi="나눔스퀘어라운드 Regular" w:cs="함초롬돋움" w:hint="eastAsia"/>
            <w:kern w:val="0"/>
            <w:sz w:val="24"/>
            <w:szCs w:val="24"/>
          </w:rPr>
          <w:t xml:space="preserve">와 </w:t>
        </w:r>
      </w:ins>
      <w:ins w:id="300" w:author="Microsoft Office User" w:date="2020-08-17T09:11:00Z">
        <w:r w:rsidR="00247FA7">
          <w:rPr>
            <w:rFonts w:ascii="나눔스퀘어라운드 Regular" w:eastAsia="나눔스퀘어라운드 Regular" w:hAnsi="나눔스퀘어라운드 Regular" w:cs="함초롬돋움" w:hint="eastAsia"/>
            <w:kern w:val="0"/>
            <w:sz w:val="24"/>
            <w:szCs w:val="24"/>
          </w:rPr>
          <w:t xml:space="preserve">이미지 인식 등 </w:t>
        </w:r>
      </w:ins>
      <w:ins w:id="301" w:author="Microsoft Office User" w:date="2020-08-15T15:38:00Z">
        <w:r w:rsidR="00F4038C">
          <w:rPr>
            <w:rFonts w:ascii="나눔스퀘어라운드 Regular" w:eastAsia="나눔스퀘어라운드 Regular" w:hAnsi="나눔스퀘어라운드 Regular" w:cs="함초롬돋움" w:hint="eastAsia"/>
            <w:kern w:val="0"/>
            <w:sz w:val="24"/>
            <w:szCs w:val="24"/>
          </w:rPr>
          <w:t>시각</w:t>
        </w:r>
      </w:ins>
      <w:ins w:id="302" w:author="Microsoft Office User" w:date="2020-08-15T15:39:00Z">
        <w:r w:rsidR="00F4038C">
          <w:rPr>
            <w:rFonts w:ascii="나눔스퀘어라운드 Regular" w:eastAsia="나눔스퀘어라운드 Regular" w:hAnsi="나눔스퀘어라운드 Regular" w:cs="함초롬돋움" w:hint="eastAsia"/>
            <w:kern w:val="0"/>
            <w:sz w:val="24"/>
            <w:szCs w:val="24"/>
          </w:rPr>
          <w:t xml:space="preserve">분야에서 </w:t>
        </w:r>
      </w:ins>
      <w:ins w:id="303" w:author="Microsoft Office User" w:date="2020-08-15T15:40:00Z">
        <w:r w:rsidR="00F4038C">
          <w:rPr>
            <w:rFonts w:ascii="나눔스퀘어라운드 Regular" w:eastAsia="나눔스퀘어라운드 Regular" w:hAnsi="나눔스퀘어라운드 Regular" w:cs="함초롬돋움" w:hint="eastAsia"/>
            <w:kern w:val="0"/>
            <w:sz w:val="24"/>
            <w:szCs w:val="24"/>
          </w:rPr>
          <w:t xml:space="preserve">가졌던 한계를 </w:t>
        </w:r>
      </w:ins>
      <w:ins w:id="304" w:author="Microsoft Office User" w:date="2020-08-15T15:43:00Z">
        <w:r w:rsidR="00F4038C">
          <w:rPr>
            <w:rFonts w:ascii="나눔스퀘어라운드 Regular" w:eastAsia="나눔스퀘어라운드 Regular" w:hAnsi="나눔스퀘어라운드 Regular" w:cs="함초롬돋움" w:hint="eastAsia"/>
            <w:kern w:val="0"/>
            <w:sz w:val="24"/>
            <w:szCs w:val="24"/>
          </w:rPr>
          <w:t>뛰어 넘는데 큰 기여를 했다.</w:t>
        </w:r>
      </w:ins>
      <w:del w:id="305" w:author="Microsoft Office User" w:date="2020-08-15T15:34:00Z">
        <w:r w:rsidR="00F4038C" w:rsidDel="002845B5">
          <w:rPr>
            <w:rFonts w:ascii="나눔스퀘어라운드 Regular" w:eastAsia="나눔스퀘어라운드 Regular" w:hAnsi="나눔스퀘어라운드 Regular" w:cs="함초롬돋움" w:hint="eastAsia"/>
            <w:kern w:val="0"/>
            <w:sz w:val="24"/>
            <w:szCs w:val="24"/>
          </w:rPr>
          <w:delText>데이터 과학은 데이터를 원자재로 사용한다는 측면에서는 통계학과 동일하지만,</w:delText>
        </w:r>
        <w:r w:rsidR="00F4038C" w:rsidDel="002845B5">
          <w:rPr>
            <w:rFonts w:ascii="나눔스퀘어라운드 Regular" w:eastAsia="나눔스퀘어라운드 Regular" w:hAnsi="나눔스퀘어라운드 Regular" w:cs="함초롬돋움"/>
            <w:kern w:val="0"/>
            <w:sz w:val="24"/>
            <w:szCs w:val="24"/>
          </w:rPr>
          <w:delText xml:space="preserve"> </w:delText>
        </w:r>
        <w:r w:rsidR="00F4038C" w:rsidDel="002845B5">
          <w:rPr>
            <w:rFonts w:ascii="나눔스퀘어라운드 Regular" w:eastAsia="나눔스퀘어라운드 Regular" w:hAnsi="나눔스퀘어라운드 Regular" w:cs="함초롬돋움" w:hint="eastAsia"/>
            <w:kern w:val="0"/>
            <w:sz w:val="24"/>
            <w:szCs w:val="24"/>
          </w:rPr>
          <w:delText xml:space="preserve">원자재 데이터를 </w:delText>
        </w:r>
        <w:r w:rsidR="00F4038C" w:rsidRPr="00C4133B" w:rsidDel="002845B5">
          <w:rPr>
            <w:rFonts w:ascii="나눔스퀘어라운드 Regular" w:eastAsia="나눔스퀘어라운드 Regular" w:hAnsi="나눔스퀘어라운드 Regular" w:cs="함초롬돋움"/>
            <w:kern w:val="0"/>
            <w:sz w:val="24"/>
            <w:szCs w:val="24"/>
          </w:rPr>
          <w:delText>깔끔한 데이터(tidy data)</w:delText>
        </w:r>
      </w:del>
      <w:ins w:id="306" w:author="Sungwon Kang" w:date="2020-08-15T08:50:00Z">
        <w:del w:id="307" w:author="Microsoft Office User" w:date="2020-08-15T15:34:00Z">
          <w:r w:rsidR="00F4038C" w:rsidDel="002845B5">
            <w:rPr>
              <w:rStyle w:val="ae"/>
              <w:rFonts w:ascii="나눔스퀘어라운드 Regular" w:eastAsia="나눔스퀘어라운드 Regular" w:hAnsi="나눔스퀘어라운드 Regular" w:cs="함초롬돋움"/>
              <w:kern w:val="0"/>
              <w:sz w:val="24"/>
              <w:szCs w:val="24"/>
            </w:rPr>
            <w:footnoteReference w:id="5"/>
          </w:r>
        </w:del>
      </w:ins>
      <w:del w:id="311" w:author="Microsoft Office User" w:date="2020-08-15T15:34:00Z">
        <w:r w:rsidR="00F4038C" w:rsidDel="002845B5">
          <w:rPr>
            <w:rFonts w:ascii="나눔스퀘어라운드 Regular" w:eastAsia="나눔스퀘어라운드 Regular" w:hAnsi="나눔스퀘어라운드 Regular" w:cs="함초롬돋움" w:hint="eastAsia"/>
            <w:kern w:val="0"/>
            <w:sz w:val="24"/>
            <w:szCs w:val="24"/>
          </w:rPr>
          <w:delText xml:space="preserve"> 형식으로 만들고</w:delText>
        </w:r>
        <w:r w:rsidR="00F4038C" w:rsidRPr="00C4133B" w:rsidDel="002845B5">
          <w:rPr>
            <w:rFonts w:ascii="나눔스퀘어라운드 Regular" w:eastAsia="나눔스퀘어라운드 Regular" w:hAnsi="나눔스퀘어라운드 Regular" w:cs="함초롬돋움"/>
            <w:kern w:val="0"/>
            <w:sz w:val="24"/>
            <w:szCs w:val="24"/>
          </w:rPr>
          <w:delText xml:space="preserve">, </w:delText>
        </w:r>
        <w:r w:rsidR="00F4038C" w:rsidDel="002845B5">
          <w:rPr>
            <w:rFonts w:ascii="나눔스퀘어라운드 Regular" w:eastAsia="나눔스퀘어라운드 Regular" w:hAnsi="나눔스퀘어라운드 Regular" w:cs="함초롬돋움" w:hint="eastAsia"/>
            <w:kern w:val="0"/>
            <w:sz w:val="24"/>
            <w:szCs w:val="24"/>
          </w:rPr>
          <w:delText>데이터 문법</w:delText>
        </w:r>
        <w:r w:rsidR="00F4038C" w:rsidDel="002845B5">
          <w:rPr>
            <w:rFonts w:ascii="나눔스퀘어라운드 Regular" w:eastAsia="나눔스퀘어라운드 Regular" w:hAnsi="나눔스퀘어라운드 Regular" w:cs="함초롬돋움"/>
            <w:kern w:val="0"/>
            <w:sz w:val="24"/>
            <w:szCs w:val="24"/>
          </w:rPr>
          <w:delText>(Grammar of Data)</w:delText>
        </w:r>
        <w:r w:rsidR="00F4038C" w:rsidDel="002845B5">
          <w:rPr>
            <w:rFonts w:ascii="나눔스퀘어라운드 Regular" w:eastAsia="나눔스퀘어라운드 Regular" w:hAnsi="나눔스퀘어라운드 Regular" w:cs="함초롬돋움" w:hint="eastAsia"/>
            <w:kern w:val="0"/>
            <w:sz w:val="24"/>
            <w:szCs w:val="24"/>
          </w:rPr>
          <w:delText xml:space="preserve">과 </w:delText>
        </w:r>
        <w:r w:rsidR="00F4038C" w:rsidRPr="00C4133B" w:rsidDel="002845B5">
          <w:rPr>
            <w:rFonts w:ascii="나눔스퀘어라운드 Regular" w:eastAsia="나눔스퀘어라운드 Regular" w:hAnsi="나눔스퀘어라운드 Regular" w:cs="함초롬돋움"/>
            <w:kern w:val="0"/>
            <w:sz w:val="24"/>
            <w:szCs w:val="24"/>
          </w:rPr>
          <w:delText>그래프 문법</w:delText>
        </w:r>
        <w:r w:rsidR="00F4038C" w:rsidDel="002845B5">
          <w:rPr>
            <w:rFonts w:ascii="나눔스퀘어라운드 Regular" w:eastAsia="나눔스퀘어라운드 Regular" w:hAnsi="나눔스퀘어라운드 Regular" w:cs="함초롬돋움" w:hint="eastAsia"/>
            <w:kern w:val="0"/>
            <w:sz w:val="24"/>
            <w:szCs w:val="24"/>
          </w:rPr>
          <w:delText xml:space="preserve"> </w:delText>
        </w:r>
        <w:r w:rsidR="00F4038C" w:rsidRPr="00C4133B" w:rsidDel="002845B5">
          <w:rPr>
            <w:rFonts w:ascii="나눔스퀘어라운드 Regular" w:eastAsia="나눔스퀘어라운드 Regular" w:hAnsi="나눔스퀘어라운드 Regular" w:cs="함초롬돋움"/>
            <w:kern w:val="0"/>
            <w:sz w:val="24"/>
            <w:szCs w:val="24"/>
          </w:rPr>
          <w:delText>(</w:delText>
        </w:r>
        <w:r w:rsidR="00F4038C" w:rsidDel="002845B5">
          <w:rPr>
            <w:rFonts w:ascii="나눔스퀘어라운드 Regular" w:eastAsia="나눔스퀘어라운드 Regular" w:hAnsi="나눔스퀘어라운드 Regular" w:cs="함초롬돋움"/>
            <w:kern w:val="0"/>
            <w:sz w:val="24"/>
            <w:szCs w:val="24"/>
          </w:rPr>
          <w:delText>G</w:delText>
        </w:r>
        <w:r w:rsidR="00F4038C" w:rsidRPr="00C4133B" w:rsidDel="002845B5">
          <w:rPr>
            <w:rFonts w:ascii="나눔스퀘어라운드 Regular" w:eastAsia="나눔스퀘어라운드 Regular" w:hAnsi="나눔스퀘어라운드 Regular" w:cs="함초롬돋움"/>
            <w:kern w:val="0"/>
            <w:sz w:val="24"/>
            <w:szCs w:val="24"/>
          </w:rPr>
          <w:delText xml:space="preserve">rammar of </w:delText>
        </w:r>
        <w:r w:rsidR="00F4038C" w:rsidDel="002845B5">
          <w:rPr>
            <w:rFonts w:ascii="나눔스퀘어라운드 Regular" w:eastAsia="나눔스퀘어라운드 Regular" w:hAnsi="나눔스퀘어라운드 Regular" w:cs="함초롬돋움"/>
            <w:kern w:val="0"/>
            <w:sz w:val="24"/>
            <w:szCs w:val="24"/>
          </w:rPr>
          <w:delText>G</w:delText>
        </w:r>
        <w:r w:rsidR="00F4038C" w:rsidRPr="00C4133B" w:rsidDel="002845B5">
          <w:rPr>
            <w:rFonts w:ascii="나눔스퀘어라운드 Regular" w:eastAsia="나눔스퀘어라운드 Regular" w:hAnsi="나눔스퀘어라운드 Regular" w:cs="함초롬돋움"/>
            <w:kern w:val="0"/>
            <w:sz w:val="24"/>
            <w:szCs w:val="24"/>
          </w:rPr>
          <w:delText>raphics)</w:delText>
        </w:r>
        <w:r w:rsidR="00F4038C" w:rsidDel="002845B5">
          <w:rPr>
            <w:rFonts w:ascii="나눔스퀘어라운드 Regular" w:eastAsia="나눔스퀘어라운드 Regular" w:hAnsi="나눔스퀘어라운드 Regular" w:cs="함초롬돋움" w:hint="eastAsia"/>
            <w:kern w:val="0"/>
            <w:sz w:val="24"/>
            <w:szCs w:val="24"/>
          </w:rPr>
          <w:delText>을 양대 축으로 삼아 데이터에 내재된 복잡성을 최소화하는 작업을 수행</w:delText>
        </w:r>
      </w:del>
      <w:ins w:id="312" w:author="Sungwon Kang" w:date="2020-08-15T08:52:00Z">
        <w:del w:id="313" w:author="Microsoft Office User" w:date="2020-08-15T15:34:00Z">
          <w:r w:rsidR="00F4038C" w:rsidDel="002845B5">
            <w:rPr>
              <w:rFonts w:ascii="나눔스퀘어라운드 Regular" w:eastAsia="나눔스퀘어라운드 Regular" w:hAnsi="나눔스퀘어라운드 Regular" w:cs="함초롬돋움" w:hint="eastAsia"/>
              <w:kern w:val="0"/>
              <w:sz w:val="24"/>
              <w:szCs w:val="24"/>
            </w:rPr>
            <w:delText xml:space="preserve">한다. 그러면 기계는 </w:delText>
          </w:r>
        </w:del>
      </w:ins>
      <w:del w:id="314" w:author="Microsoft Office User" w:date="2020-08-15T15:34:00Z">
        <w:r w:rsidR="00F4038C" w:rsidDel="002845B5">
          <w:rPr>
            <w:rFonts w:ascii="나눔스퀘어라운드 Regular" w:eastAsia="나눔스퀘어라운드 Regular" w:hAnsi="나눔스퀘어라운드 Regular" w:cs="함초롬돋움" w:hint="eastAsia"/>
            <w:kern w:val="0"/>
            <w:sz w:val="24"/>
            <w:szCs w:val="24"/>
          </w:rPr>
          <w:delText>한 뒤에 모형 문법(</w:delText>
        </w:r>
        <w:r w:rsidR="00F4038C" w:rsidDel="002845B5">
          <w:rPr>
            <w:rFonts w:ascii="나눔스퀘어라운드 Regular" w:eastAsia="나눔스퀘어라운드 Regular" w:hAnsi="나눔스퀘어라운드 Regular" w:cs="함초롬돋움"/>
            <w:kern w:val="0"/>
            <w:sz w:val="24"/>
            <w:szCs w:val="24"/>
          </w:rPr>
          <w:delText>Tidymodels)</w:delText>
        </w:r>
        <w:r w:rsidR="00F4038C" w:rsidDel="002845B5">
          <w:rPr>
            <w:rFonts w:ascii="나눔스퀘어라운드 Regular" w:eastAsia="나눔스퀘어라운드 Regular" w:hAnsi="나눔스퀘어라운드 Regular" w:cs="함초롬돋움" w:hint="eastAsia"/>
            <w:kern w:val="0"/>
            <w:sz w:val="24"/>
            <w:szCs w:val="24"/>
          </w:rPr>
          <w:delText>에 따라 기계가 데이터로부터 알고리즘을 추출하여 소프트웨어를 제작하게 된다. 마지막으로, 문서 문법(</w:delText>
        </w:r>
        <w:r w:rsidR="00F4038C" w:rsidDel="002845B5">
          <w:rPr>
            <w:rFonts w:ascii="나눔스퀘어라운드 Regular" w:eastAsia="나눔스퀘어라운드 Regular" w:hAnsi="나눔스퀘어라운드 Regular" w:cs="함초롬돋움"/>
            <w:kern w:val="0"/>
            <w:sz w:val="24"/>
            <w:szCs w:val="24"/>
          </w:rPr>
          <w:delText>R</w:delText>
        </w:r>
        <w:r w:rsidR="00F4038C" w:rsidDel="002845B5">
          <w:rPr>
            <w:rFonts w:ascii="나눔스퀘어라운드 Regular" w:eastAsia="나눔스퀘어라운드 Regular" w:hAnsi="나눔스퀘어라운드 Regular" w:cs="함초롬돋움" w:hint="eastAsia"/>
            <w:kern w:val="0"/>
            <w:sz w:val="24"/>
            <w:szCs w:val="24"/>
          </w:rPr>
          <w:delText>마크다운)으로 기계가 데이터로 만든 소프트웨어 결과물과 과정을 사람과 커뮤니케이션한다.</w:delText>
        </w:r>
      </w:del>
      <w:commentRangeEnd w:id="263"/>
      <w:r w:rsidR="001E273A">
        <w:rPr>
          <w:rStyle w:val="a6"/>
        </w:rPr>
        <w:commentReference w:id="263"/>
      </w:r>
    </w:p>
    <w:p w14:paraId="3039BA0C" w14:textId="77777777" w:rsidR="00140E1A" w:rsidRPr="001B733F" w:rsidRDefault="00140E1A">
      <w:pPr>
        <w:widowControl/>
        <w:wordWrap/>
        <w:autoSpaceDE/>
        <w:autoSpaceDN/>
        <w:spacing w:after="0" w:line="276" w:lineRule="auto"/>
        <w:ind w:firstLine="240"/>
        <w:rPr>
          <w:rFonts w:ascii="나눔스퀘어라운드 Regular" w:eastAsia="나눔스퀘어라운드 Regular" w:hAnsi="나눔스퀘어라운드 Regular" w:cs="함초롬돋움"/>
          <w:kern w:val="0"/>
          <w:sz w:val="24"/>
          <w:szCs w:val="24"/>
        </w:rPr>
        <w:pPrChange w:id="315" w:author="Sungwon Kang" w:date="2020-08-16T15:47:00Z">
          <w:pPr>
            <w:widowControl/>
            <w:wordWrap/>
            <w:autoSpaceDE/>
            <w:autoSpaceDN/>
            <w:spacing w:after="0" w:line="276" w:lineRule="auto"/>
            <w:ind w:firstLineChars="100" w:firstLine="240"/>
          </w:pPr>
        </w:pPrChange>
      </w:pPr>
    </w:p>
    <w:p w14:paraId="5EC2E750" w14:textId="041E8D2F" w:rsidR="004A5638" w:rsidRDefault="00140E1A">
      <w:pPr>
        <w:widowControl/>
        <w:wordWrap/>
        <w:autoSpaceDE/>
        <w:autoSpaceDN/>
        <w:spacing w:after="0" w:line="276" w:lineRule="auto"/>
        <w:ind w:firstLine="240"/>
        <w:rPr>
          <w:rFonts w:ascii="나눔스퀘어라운드 Regular" w:eastAsia="나눔스퀘어라운드 Regular" w:hAnsi="나눔스퀘어라운드 Regular" w:cs="함초롬돋움"/>
          <w:kern w:val="0"/>
          <w:sz w:val="24"/>
          <w:szCs w:val="24"/>
        </w:rPr>
        <w:pPrChange w:id="316" w:author="Sungwon Kang" w:date="2020-08-16T15:47:00Z">
          <w:pPr>
            <w:widowControl/>
            <w:wordWrap/>
            <w:autoSpaceDE/>
            <w:autoSpaceDN/>
            <w:spacing w:after="0" w:line="276" w:lineRule="auto"/>
            <w:ind w:firstLineChars="100" w:firstLine="240"/>
          </w:pPr>
        </w:pPrChange>
      </w:pPr>
      <w:r>
        <w:rPr>
          <w:rFonts w:ascii="나눔스퀘어라운드 Regular" w:eastAsia="나눔스퀘어라운드 Regular" w:hAnsi="나눔스퀘어라운드 Regular" w:cs="함초롬돋움" w:hint="eastAsia"/>
          <w:kern w:val="0"/>
          <w:sz w:val="24"/>
          <w:szCs w:val="24"/>
        </w:rPr>
        <w:t>3. 인간과 기계의 경쟁관계에서 데이터 과학이 할 수 있는 역할</w:t>
      </w:r>
    </w:p>
    <w:p w14:paraId="43D73089" w14:textId="77777777" w:rsidR="006A7926" w:rsidRDefault="006A7926" w:rsidP="003D5F75">
      <w:pPr>
        <w:widowControl/>
        <w:wordWrap/>
        <w:autoSpaceDE/>
        <w:autoSpaceDN/>
        <w:spacing w:after="0" w:line="276" w:lineRule="auto"/>
        <w:rPr>
          <w:ins w:id="317" w:author="Microsoft Office User" w:date="2020-08-15T15:45:00Z"/>
          <w:rFonts w:ascii="나눔스퀘어라운드 Regular" w:eastAsia="나눔스퀘어라운드 Regular" w:hAnsi="나눔스퀘어라운드 Regular" w:cs="함초롬돋움"/>
          <w:kern w:val="0"/>
          <w:sz w:val="24"/>
          <w:szCs w:val="24"/>
        </w:rPr>
      </w:pPr>
    </w:p>
    <w:p w14:paraId="32F4ABAD" w14:textId="56E31330" w:rsidR="006A7926" w:rsidRDefault="006A7926" w:rsidP="003D5F75">
      <w:pPr>
        <w:widowControl/>
        <w:wordWrap/>
        <w:autoSpaceDE/>
        <w:autoSpaceDN/>
        <w:spacing w:after="0" w:line="276" w:lineRule="auto"/>
        <w:rPr>
          <w:ins w:id="318" w:author="Microsoft Office User" w:date="2020-08-15T15:49:00Z"/>
          <w:rFonts w:ascii="나눔스퀘어라운드 Regular" w:eastAsia="나눔스퀘어라운드 Regular" w:hAnsi="나눔스퀘어라운드 Regular" w:cs="함초롬돋움"/>
          <w:kern w:val="0"/>
          <w:sz w:val="24"/>
          <w:szCs w:val="24"/>
        </w:rPr>
      </w:pPr>
      <w:ins w:id="319" w:author="Microsoft Office User" w:date="2020-08-15T15:46:00Z">
        <w:del w:id="320" w:author="Sungwon Kang" w:date="2020-08-16T15:13:00Z">
          <w:r w:rsidDel="00395A7E">
            <w:rPr>
              <w:rFonts w:ascii="나눔스퀘어라운드 Regular" w:eastAsia="나눔스퀘어라운드 Regular" w:hAnsi="나눔스퀘어라운드 Regular" w:cs="함초롬돋움" w:hint="eastAsia"/>
              <w:kern w:val="0"/>
              <w:sz w:val="24"/>
              <w:szCs w:val="24"/>
            </w:rPr>
            <w:delText xml:space="preserve">언제나 </w:delText>
          </w:r>
        </w:del>
      </w:ins>
      <w:ins w:id="321" w:author="Microsoft Office User" w:date="2020-08-15T15:45:00Z">
        <w:del w:id="322" w:author="Sungwon Kang" w:date="2020-08-16T15:13:00Z">
          <w:r w:rsidDel="00395A7E">
            <w:rPr>
              <w:rFonts w:ascii="나눔스퀘어라운드 Regular" w:eastAsia="나눔스퀘어라운드 Regular" w:hAnsi="나눔스퀘어라운드 Regular" w:cs="함초롬돋움" w:hint="eastAsia"/>
              <w:kern w:val="0"/>
              <w:sz w:val="24"/>
              <w:szCs w:val="24"/>
            </w:rPr>
            <w:delText xml:space="preserve">소수의 </w:delText>
          </w:r>
        </w:del>
        <w:r>
          <w:rPr>
            <w:rFonts w:ascii="나눔스퀘어라운드 Regular" w:eastAsia="나눔스퀘어라운드 Regular" w:hAnsi="나눔스퀘어라운드 Regular" w:cs="함초롬돋움" w:hint="eastAsia"/>
            <w:kern w:val="0"/>
            <w:sz w:val="24"/>
            <w:szCs w:val="24"/>
          </w:rPr>
          <w:t xml:space="preserve">과학자와 기술자들이 </w:t>
        </w:r>
      </w:ins>
      <w:ins w:id="323" w:author="Microsoft Office User" w:date="2020-08-15T15:46:00Z">
        <w:r>
          <w:rPr>
            <w:rFonts w:ascii="나눔스퀘어라운드 Regular" w:eastAsia="나눔스퀘어라운드 Regular" w:hAnsi="나눔스퀘어라운드 Regular" w:cs="함초롬돋움" w:hint="eastAsia"/>
            <w:kern w:val="0"/>
            <w:sz w:val="24"/>
            <w:szCs w:val="24"/>
          </w:rPr>
          <w:t xml:space="preserve">제품과 서비스를 만들고 </w:t>
        </w:r>
      </w:ins>
      <w:ins w:id="324" w:author="Sungwon Kang" w:date="2020-08-16T15:14:00Z">
        <w:r w:rsidR="00395A7E">
          <w:rPr>
            <w:rFonts w:ascii="나눔스퀘어라운드 Regular" w:eastAsia="나눔스퀘어라운드 Regular" w:hAnsi="나눔스퀘어라운드 Regular" w:cs="함초롬돋움" w:hint="eastAsia"/>
            <w:kern w:val="0"/>
            <w:sz w:val="24"/>
            <w:szCs w:val="24"/>
          </w:rPr>
          <w:t xml:space="preserve">이를 </w:t>
        </w:r>
      </w:ins>
      <w:ins w:id="325" w:author="Microsoft Office User" w:date="2020-08-15T15:46:00Z">
        <w:r>
          <w:rPr>
            <w:rFonts w:ascii="나눔스퀘어라운드 Regular" w:eastAsia="나눔스퀘어라운드 Regular" w:hAnsi="나눔스퀘어라운드 Regular" w:cs="함초롬돋움" w:hint="eastAsia"/>
            <w:kern w:val="0"/>
            <w:sz w:val="24"/>
            <w:szCs w:val="24"/>
          </w:rPr>
          <w:t xml:space="preserve">기업가가 </w:t>
        </w:r>
      </w:ins>
      <w:ins w:id="326" w:author="Microsoft Office User" w:date="2020-08-15T15:47:00Z">
        <w:r>
          <w:rPr>
            <w:rFonts w:ascii="나눔스퀘어라운드 Regular" w:eastAsia="나눔스퀘어라운드 Regular" w:hAnsi="나눔스퀘어라운드 Regular" w:cs="함초롬돋움" w:hint="eastAsia"/>
            <w:kern w:val="0"/>
            <w:sz w:val="24"/>
            <w:szCs w:val="24"/>
          </w:rPr>
          <w:t>확대시키</w:t>
        </w:r>
      </w:ins>
      <w:ins w:id="327" w:author="Sungwon Kang" w:date="2020-08-16T15:14:00Z">
        <w:r w:rsidR="00395A7E">
          <w:rPr>
            <w:rFonts w:ascii="나눔스퀘어라운드 Regular" w:eastAsia="나눔스퀘어라운드 Regular" w:hAnsi="나눔스퀘어라운드 Regular" w:cs="함초롬돋움" w:hint="eastAsia"/>
            <w:kern w:val="0"/>
            <w:sz w:val="24"/>
            <w:szCs w:val="24"/>
          </w:rPr>
          <w:t xml:space="preserve">는 </w:t>
        </w:r>
      </w:ins>
      <w:ins w:id="328" w:author="Sungwon Kang" w:date="2020-08-16T15:15:00Z">
        <w:r w:rsidR="00395A7E">
          <w:rPr>
            <w:rFonts w:ascii="나눔스퀘어라운드 Regular" w:eastAsia="나눔스퀘어라운드 Regular" w:hAnsi="나눔스퀘어라운드 Regular" w:cs="함초롬돋움" w:hint="eastAsia"/>
            <w:kern w:val="0"/>
            <w:sz w:val="24"/>
            <w:szCs w:val="24"/>
          </w:rPr>
          <w:t xml:space="preserve">과정이 </w:t>
        </w:r>
      </w:ins>
      <w:ins w:id="329" w:author="Microsoft Office User" w:date="2020-08-15T15:47:00Z">
        <w:del w:id="330" w:author="Sungwon Kang" w:date="2020-08-16T15:15:00Z">
          <w:r w:rsidDel="00395A7E">
            <w:rPr>
              <w:rFonts w:ascii="나눔스퀘어라운드 Regular" w:eastAsia="나눔스퀘어라운드 Regular" w:hAnsi="나눔스퀘어라운드 Regular" w:cs="함초롬돋움" w:hint="eastAsia"/>
              <w:kern w:val="0"/>
              <w:sz w:val="24"/>
              <w:szCs w:val="24"/>
            </w:rPr>
            <w:delText xml:space="preserve">고 </w:delText>
          </w:r>
        </w:del>
        <w:r>
          <w:rPr>
            <w:rFonts w:ascii="나눔스퀘어라운드 Regular" w:eastAsia="나눔스퀘어라운드 Regular" w:hAnsi="나눔스퀘어라운드 Regular" w:cs="함초롬돋움" w:hint="eastAsia"/>
            <w:kern w:val="0"/>
            <w:sz w:val="24"/>
            <w:szCs w:val="24"/>
          </w:rPr>
          <w:t>시간의 흐름</w:t>
        </w:r>
      </w:ins>
      <w:ins w:id="331" w:author="Sungwon Kang" w:date="2020-08-16T15:15:00Z">
        <w:r w:rsidR="00395A7E">
          <w:rPr>
            <w:rFonts w:ascii="나눔스퀘어라운드 Regular" w:eastAsia="나눔스퀘어라운드 Regular" w:hAnsi="나눔스퀘어라운드 Regular" w:cs="함초롬돋움" w:hint="eastAsia"/>
            <w:kern w:val="0"/>
            <w:sz w:val="24"/>
            <w:szCs w:val="24"/>
          </w:rPr>
          <w:t>과 함께</w:t>
        </w:r>
      </w:ins>
      <w:ins w:id="332" w:author="Microsoft Office User" w:date="2020-08-15T15:47:00Z">
        <w:del w:id="333" w:author="Sungwon Kang" w:date="2020-08-16T15:15:00Z">
          <w:r w:rsidDel="00395A7E">
            <w:rPr>
              <w:rFonts w:ascii="나눔스퀘어라운드 Regular" w:eastAsia="나눔스퀘어라운드 Regular" w:hAnsi="나눔스퀘어라운드 Regular" w:cs="함초롬돋움" w:hint="eastAsia"/>
              <w:kern w:val="0"/>
              <w:sz w:val="24"/>
              <w:szCs w:val="24"/>
            </w:rPr>
            <w:delText>에 따라</w:delText>
          </w:r>
        </w:del>
        <w:r>
          <w:rPr>
            <w:rFonts w:ascii="나눔스퀘어라운드 Regular" w:eastAsia="나눔스퀘어라운드 Regular" w:hAnsi="나눔스퀘어라운드 Regular" w:cs="함초롬돋움" w:hint="eastAsia"/>
            <w:kern w:val="0"/>
            <w:sz w:val="24"/>
            <w:szCs w:val="24"/>
          </w:rPr>
          <w:t xml:space="preserve"> 선순환</w:t>
        </w:r>
      </w:ins>
      <w:ins w:id="334" w:author="Sungwon Kang" w:date="2020-08-16T15:14:00Z">
        <w:r w:rsidR="00395A7E">
          <w:rPr>
            <w:rFonts w:ascii="나눔스퀘어라운드 Regular" w:eastAsia="나눔스퀘어라운드 Regular" w:hAnsi="나눔스퀘어라운드 Regular" w:cs="함초롬돋움" w:hint="eastAsia"/>
            <w:kern w:val="0"/>
            <w:sz w:val="24"/>
            <w:szCs w:val="24"/>
          </w:rPr>
          <w:t>하</w:t>
        </w:r>
      </w:ins>
      <w:ins w:id="335" w:author="Sungwon Kang" w:date="2020-08-16T15:15:00Z">
        <w:r w:rsidR="00395A7E">
          <w:rPr>
            <w:rFonts w:ascii="나눔스퀘어라운드 Regular" w:eastAsia="나눔스퀘어라운드 Regular" w:hAnsi="나눔스퀘어라운드 Regular" w:cs="함초롬돋움" w:hint="eastAsia"/>
            <w:kern w:val="0"/>
            <w:sz w:val="24"/>
            <w:szCs w:val="24"/>
          </w:rPr>
          <w:t>여</w:t>
        </w:r>
      </w:ins>
      <w:ins w:id="336" w:author="Microsoft Office User" w:date="2020-08-15T15:47:00Z">
        <w:del w:id="337" w:author="Sungwon Kang" w:date="2020-08-16T15:14:00Z">
          <w:r w:rsidDel="00395A7E">
            <w:rPr>
              <w:rFonts w:ascii="나눔스퀘어라운드 Regular" w:eastAsia="나눔스퀘어라운드 Regular" w:hAnsi="나눔스퀘어라운드 Regular" w:cs="함초롬돋움" w:hint="eastAsia"/>
              <w:kern w:val="0"/>
              <w:sz w:val="24"/>
              <w:szCs w:val="24"/>
            </w:rPr>
            <w:delText>을 타</w:delText>
          </w:r>
        </w:del>
      </w:ins>
      <w:ins w:id="338" w:author="Microsoft Office User" w:date="2020-08-15T15:48:00Z">
        <w:del w:id="339" w:author="Sungwon Kang" w:date="2020-08-16T15:14:00Z">
          <w:r w:rsidDel="00395A7E">
            <w:rPr>
              <w:rFonts w:ascii="나눔스퀘어라운드 Regular" w:eastAsia="나눔스퀘어라운드 Regular" w:hAnsi="나눔스퀘어라운드 Regular" w:cs="함초롬돋움" w:hint="eastAsia"/>
              <w:kern w:val="0"/>
              <w:sz w:val="24"/>
              <w:szCs w:val="24"/>
            </w:rPr>
            <w:delText>고</w:delText>
          </w:r>
        </w:del>
        <w:r>
          <w:rPr>
            <w:rFonts w:ascii="나눔스퀘어라운드 Regular" w:eastAsia="나눔스퀘어라운드 Regular" w:hAnsi="나눔스퀘어라운드 Regular" w:cs="함초롬돋움" w:hint="eastAsia"/>
            <w:kern w:val="0"/>
            <w:sz w:val="24"/>
            <w:szCs w:val="24"/>
          </w:rPr>
          <w:t xml:space="preserve"> 확대발전하면</w:t>
        </w:r>
      </w:ins>
      <w:ins w:id="340" w:author="Microsoft Office User" w:date="2020-08-15T15:47:00Z">
        <w:r>
          <w:rPr>
            <w:rFonts w:ascii="나눔스퀘어라운드 Regular" w:eastAsia="나눔스퀘어라운드 Regular" w:hAnsi="나눔스퀘어라운드 Regular" w:cs="함초롬돋움" w:hint="eastAsia"/>
            <w:kern w:val="0"/>
            <w:sz w:val="24"/>
            <w:szCs w:val="24"/>
          </w:rPr>
          <w:t xml:space="preserve"> 많은 사람들에게 </w:t>
        </w:r>
      </w:ins>
      <w:ins w:id="341" w:author="Sungwon Kang" w:date="2020-08-16T15:15:00Z">
        <w:r w:rsidR="00395A7E">
          <w:rPr>
            <w:rFonts w:ascii="나눔스퀘어라운드 Regular" w:eastAsia="나눔스퀘어라운드 Regular" w:hAnsi="나눔스퀘어라운드 Regular" w:cs="함초롬돋움" w:hint="eastAsia"/>
            <w:kern w:val="0"/>
            <w:sz w:val="24"/>
            <w:szCs w:val="24"/>
          </w:rPr>
          <w:t xml:space="preserve">큰 </w:t>
        </w:r>
      </w:ins>
      <w:ins w:id="342" w:author="Microsoft Office User" w:date="2020-08-15T15:47:00Z">
        <w:del w:id="343" w:author="Sungwon Kang" w:date="2020-08-16T15:14:00Z">
          <w:r w:rsidDel="00395A7E">
            <w:rPr>
              <w:rFonts w:ascii="나눔스퀘어라운드 Regular" w:eastAsia="나눔스퀘어라운드 Regular" w:hAnsi="나눔스퀘어라운드 Regular" w:cs="함초롬돋움" w:hint="eastAsia"/>
              <w:kern w:val="0"/>
              <w:sz w:val="24"/>
              <w:szCs w:val="24"/>
            </w:rPr>
            <w:delText>과학기술</w:delText>
          </w:r>
        </w:del>
      </w:ins>
      <w:ins w:id="344" w:author="Microsoft Office User" w:date="2020-08-15T15:48:00Z">
        <w:del w:id="345" w:author="Sungwon Kang" w:date="2020-08-16T15:14:00Z">
          <w:r w:rsidDel="00395A7E">
            <w:rPr>
              <w:rFonts w:ascii="나눔스퀘어라운드 Regular" w:eastAsia="나눔스퀘어라운드 Regular" w:hAnsi="나눔스퀘어라운드 Regular" w:cs="함초롬돋움" w:hint="eastAsia"/>
              <w:kern w:val="0"/>
              <w:sz w:val="24"/>
              <w:szCs w:val="24"/>
            </w:rPr>
            <w:delText xml:space="preserve">의 </w:delText>
          </w:r>
        </w:del>
        <w:r>
          <w:rPr>
            <w:rFonts w:ascii="나눔스퀘어라운드 Regular" w:eastAsia="나눔스퀘어라운드 Regular" w:hAnsi="나눔스퀘어라운드 Regular" w:cs="함초롬돋움" w:hint="eastAsia"/>
            <w:kern w:val="0"/>
            <w:sz w:val="24"/>
            <w:szCs w:val="24"/>
          </w:rPr>
          <w:t>혜택을 주</w:t>
        </w:r>
        <w:del w:id="346" w:author="Sungwon Kang" w:date="2020-08-16T15:12:00Z">
          <w:r w:rsidDel="00395A7E">
            <w:rPr>
              <w:rFonts w:ascii="나눔스퀘어라운드 Regular" w:eastAsia="나눔스퀘어라운드 Regular" w:hAnsi="나눔스퀘어라운드 Regular" w:cs="함초롬돋움" w:hint="eastAsia"/>
              <w:kern w:val="0"/>
              <w:sz w:val="24"/>
              <w:szCs w:val="24"/>
            </w:rPr>
            <w:delText>는 과정을 거치</w:delText>
          </w:r>
        </w:del>
        <w:r>
          <w:rPr>
            <w:rFonts w:ascii="나눔스퀘어라운드 Regular" w:eastAsia="나눔스퀘어라운드 Regular" w:hAnsi="나눔스퀘어라운드 Regular" w:cs="함초롬돋움" w:hint="eastAsia"/>
            <w:kern w:val="0"/>
            <w:sz w:val="24"/>
            <w:szCs w:val="24"/>
          </w:rPr>
          <w:t xml:space="preserve">게 </w:t>
        </w:r>
      </w:ins>
      <w:ins w:id="347" w:author="Sungwon Kang" w:date="2020-08-16T15:14:00Z">
        <w:r w:rsidR="00395A7E">
          <w:rPr>
            <w:rFonts w:ascii="나눔스퀘어라운드 Regular" w:eastAsia="나눔스퀘어라운드 Regular" w:hAnsi="나눔스퀘어라운드 Regular" w:cs="함초롬돋움" w:hint="eastAsia"/>
            <w:kern w:val="0"/>
            <w:sz w:val="24"/>
            <w:szCs w:val="24"/>
          </w:rPr>
          <w:t>된다. 그러나</w:t>
        </w:r>
      </w:ins>
      <w:ins w:id="348" w:author="Microsoft Office User" w:date="2020-08-15T15:48:00Z">
        <w:del w:id="349" w:author="Sungwon Kang" w:date="2020-08-16T15:14:00Z">
          <w:r w:rsidDel="00395A7E">
            <w:rPr>
              <w:rFonts w:ascii="나눔스퀘어라운드 Regular" w:eastAsia="나눔스퀘어라운드 Regular" w:hAnsi="나눔스퀘어라운드 Regular" w:cs="함초롬돋움" w:hint="eastAsia"/>
              <w:kern w:val="0"/>
              <w:sz w:val="24"/>
              <w:szCs w:val="24"/>
            </w:rPr>
            <w:delText>되지만</w:delText>
          </w:r>
        </w:del>
        <w:r>
          <w:rPr>
            <w:rFonts w:ascii="나눔스퀘어라운드 Regular" w:eastAsia="나눔스퀘어라운드 Regular" w:hAnsi="나눔스퀘어라운드 Regular" w:cs="함초롬돋움" w:hint="eastAsia"/>
            <w:kern w:val="0"/>
            <w:sz w:val="24"/>
            <w:szCs w:val="24"/>
          </w:rPr>
          <w:t xml:space="preserve"> </w:t>
        </w:r>
      </w:ins>
      <w:ins w:id="350" w:author="Sungwon Kang" w:date="2020-08-16T15:15:00Z">
        <w:r w:rsidR="00395A7E">
          <w:rPr>
            <w:rFonts w:ascii="나눔스퀘어라운드 Regular" w:eastAsia="나눔스퀘어라운드 Regular" w:hAnsi="나눔스퀘어라운드 Regular" w:cs="함초롬돋움" w:hint="eastAsia"/>
            <w:kern w:val="0"/>
            <w:sz w:val="24"/>
            <w:szCs w:val="24"/>
          </w:rPr>
          <w:t xml:space="preserve">동전의 양면처럼 </w:t>
        </w:r>
      </w:ins>
      <w:ins w:id="351" w:author="Microsoft Office User" w:date="2020-08-15T15:48:00Z">
        <w:r>
          <w:rPr>
            <w:rFonts w:ascii="나눔스퀘어라운드 Regular" w:eastAsia="나눔스퀘어라운드 Regular" w:hAnsi="나눔스퀘어라운드 Regular" w:cs="함초롬돋움" w:hint="eastAsia"/>
            <w:kern w:val="0"/>
            <w:sz w:val="24"/>
            <w:szCs w:val="24"/>
          </w:rPr>
          <w:t xml:space="preserve">그 이면에는 </w:t>
        </w:r>
      </w:ins>
      <w:ins w:id="352" w:author="Sungwon Kang" w:date="2020-08-16T15:16:00Z">
        <w:r w:rsidR="00395A7E">
          <w:rPr>
            <w:rFonts w:ascii="나눔스퀘어라운드 Regular" w:eastAsia="나눔스퀘어라운드 Regular" w:hAnsi="나눔스퀘어라운드 Regular" w:cs="함초롬돋움" w:hint="eastAsia"/>
            <w:kern w:val="0"/>
            <w:sz w:val="24"/>
            <w:szCs w:val="24"/>
          </w:rPr>
          <w:t xml:space="preserve">앞에서 언급한 불평등과 </w:t>
        </w:r>
      </w:ins>
      <w:ins w:id="353" w:author="Microsoft Office User" w:date="2020-08-15T15:48:00Z">
        <w:r>
          <w:rPr>
            <w:rFonts w:ascii="나눔스퀘어라운드 Regular" w:eastAsia="나눔스퀘어라운드 Regular" w:hAnsi="나눔스퀘어라운드 Regular" w:cs="함초롬돋움" w:hint="eastAsia"/>
            <w:kern w:val="0"/>
            <w:sz w:val="24"/>
            <w:szCs w:val="24"/>
          </w:rPr>
          <w:t xml:space="preserve">독과점과 </w:t>
        </w:r>
        <w:del w:id="354" w:author="Sungwon Kang" w:date="2020-08-16T15:16:00Z">
          <w:r w:rsidDel="00395A7E">
            <w:rPr>
              <w:rFonts w:ascii="나눔스퀘어라운드 Regular" w:eastAsia="나눔스퀘어라운드 Regular" w:hAnsi="나눔스퀘어라운드 Regular" w:cs="함초롬돋움" w:hint="eastAsia"/>
              <w:kern w:val="0"/>
              <w:sz w:val="24"/>
              <w:szCs w:val="24"/>
            </w:rPr>
            <w:delText>불평등</w:delText>
          </w:r>
        </w:del>
        <w:r>
          <w:rPr>
            <w:rFonts w:ascii="나눔스퀘어라운드 Regular" w:eastAsia="나눔스퀘어라운드 Regular" w:hAnsi="나눔스퀘어라운드 Regular" w:cs="함초롬돋움" w:hint="eastAsia"/>
            <w:kern w:val="0"/>
            <w:sz w:val="24"/>
            <w:szCs w:val="24"/>
          </w:rPr>
          <w:t xml:space="preserve">이라는 </w:t>
        </w:r>
      </w:ins>
      <w:ins w:id="355" w:author="Sungwon Kang" w:date="2020-08-16T15:20:00Z">
        <w:r w:rsidR="00395A7E">
          <w:rPr>
            <w:rFonts w:ascii="나눔스퀘어라운드 Regular" w:eastAsia="나눔스퀘어라운드 Regular" w:hAnsi="나눔스퀘어라운드 Regular" w:cs="함초롬돋움" w:hint="eastAsia"/>
            <w:kern w:val="0"/>
            <w:sz w:val="24"/>
            <w:szCs w:val="24"/>
          </w:rPr>
          <w:t>폐해가</w:t>
        </w:r>
      </w:ins>
      <w:ins w:id="356" w:author="Microsoft Office User" w:date="2020-08-15T15:48:00Z">
        <w:del w:id="357" w:author="Sungwon Kang" w:date="2020-08-16T15:17:00Z">
          <w:r w:rsidDel="00395A7E">
            <w:rPr>
              <w:rFonts w:ascii="나눔스퀘어라운드 Regular" w:eastAsia="나눔스퀘어라운드 Regular" w:hAnsi="나눔스퀘어라운드 Regular" w:cs="함초롬돋움" w:hint="eastAsia"/>
              <w:kern w:val="0"/>
              <w:sz w:val="24"/>
              <w:szCs w:val="24"/>
            </w:rPr>
            <w:delText>어두운 면이</w:delText>
          </w:r>
        </w:del>
        <w:r>
          <w:rPr>
            <w:rFonts w:ascii="나눔스퀘어라운드 Regular" w:eastAsia="나눔스퀘어라운드 Regular" w:hAnsi="나눔스퀘어라운드 Regular" w:cs="함초롬돋움" w:hint="eastAsia"/>
            <w:kern w:val="0"/>
            <w:sz w:val="24"/>
            <w:szCs w:val="24"/>
          </w:rPr>
          <w:t xml:space="preserve"> </w:t>
        </w:r>
      </w:ins>
      <w:ins w:id="358" w:author="Sungwon Kang" w:date="2020-08-16T15:18:00Z">
        <w:r w:rsidR="00395A7E">
          <w:rPr>
            <w:rFonts w:ascii="나눔스퀘어라운드 Regular" w:eastAsia="나눔스퀘어라운드 Regular" w:hAnsi="나눔스퀘어라운드 Regular" w:cs="함초롬돋움" w:hint="eastAsia"/>
            <w:kern w:val="0"/>
            <w:sz w:val="24"/>
            <w:szCs w:val="24"/>
          </w:rPr>
          <w:t>따</w:t>
        </w:r>
      </w:ins>
      <w:ins w:id="359" w:author="Sungwon Kang" w:date="2020-08-16T15:20:00Z">
        <w:r w:rsidR="00395A7E">
          <w:rPr>
            <w:rFonts w:ascii="나눔스퀘어라운드 Regular" w:eastAsia="나눔스퀘어라운드 Regular" w:hAnsi="나눔스퀘어라운드 Regular" w:cs="함초롬돋움" w:hint="eastAsia"/>
            <w:kern w:val="0"/>
            <w:sz w:val="24"/>
            <w:szCs w:val="24"/>
          </w:rPr>
          <w:t>른</w:t>
        </w:r>
      </w:ins>
      <w:ins w:id="360" w:author="Microsoft Office User" w:date="2020-08-15T15:48:00Z">
        <w:del w:id="361" w:author="Sungwon Kang" w:date="2020-08-16T15:15:00Z">
          <w:r w:rsidDel="00395A7E">
            <w:rPr>
              <w:rFonts w:ascii="나눔스퀘어라운드 Regular" w:eastAsia="나눔스퀘어라운드 Regular" w:hAnsi="나눔스퀘어라운드 Regular" w:cs="함초롬돋움" w:hint="eastAsia"/>
              <w:kern w:val="0"/>
              <w:sz w:val="24"/>
              <w:szCs w:val="24"/>
            </w:rPr>
            <w:delText xml:space="preserve">동전의 양면처럼 </w:delText>
          </w:r>
        </w:del>
        <w:del w:id="362" w:author="Sungwon Kang" w:date="2020-08-16T15:17:00Z">
          <w:r w:rsidDel="00395A7E">
            <w:rPr>
              <w:rFonts w:ascii="나눔스퀘어라운드 Regular" w:eastAsia="나눔스퀘어라운드 Regular" w:hAnsi="나눔스퀘어라운드 Regular" w:cs="함초롬돋움" w:hint="eastAsia"/>
              <w:kern w:val="0"/>
              <w:sz w:val="24"/>
              <w:szCs w:val="24"/>
            </w:rPr>
            <w:delText>함께한</w:delText>
          </w:r>
        </w:del>
        <w:r>
          <w:rPr>
            <w:rFonts w:ascii="나눔스퀘어라운드 Regular" w:eastAsia="나눔스퀘어라운드 Regular" w:hAnsi="나눔스퀘어라운드 Regular" w:cs="함초롬돋움" w:hint="eastAsia"/>
            <w:kern w:val="0"/>
            <w:sz w:val="24"/>
            <w:szCs w:val="24"/>
          </w:rPr>
          <w:t>다.</w:t>
        </w:r>
      </w:ins>
    </w:p>
    <w:p w14:paraId="43219240" w14:textId="6C3FE42C" w:rsidR="00C27AEE" w:rsidDel="008351AA" w:rsidRDefault="006A7926" w:rsidP="00AC3CD2">
      <w:pPr>
        <w:widowControl/>
        <w:wordWrap/>
        <w:autoSpaceDE/>
        <w:autoSpaceDN/>
        <w:spacing w:after="0" w:line="276" w:lineRule="auto"/>
        <w:rPr>
          <w:del w:id="363" w:author="Microsoft Office User" w:date="2020-08-15T15:53:00Z"/>
          <w:rFonts w:ascii="나눔스퀘어라운드 Regular" w:eastAsia="나눔스퀘어라운드 Regular" w:hAnsi="나눔스퀘어라운드 Regular" w:cs="함초롬돋움"/>
          <w:kern w:val="0"/>
          <w:sz w:val="24"/>
          <w:szCs w:val="24"/>
        </w:rPr>
        <w:pPrChange w:id="364" w:author="Microsoft Office User" w:date="2020-08-17T09:37:00Z">
          <w:pPr>
            <w:widowControl/>
            <w:wordWrap/>
            <w:autoSpaceDE/>
            <w:autoSpaceDN/>
            <w:spacing w:after="0" w:line="276" w:lineRule="auto"/>
          </w:pPr>
        </w:pPrChange>
      </w:pPr>
      <w:ins w:id="365" w:author="Microsoft Office User" w:date="2020-08-15T15:49:00Z">
        <w:r>
          <w:rPr>
            <w:rFonts w:ascii="나눔스퀘어라운드 Regular" w:eastAsia="나눔스퀘어라운드 Regular" w:hAnsi="나눔스퀘어라운드 Regular" w:cs="함초롬돋움" w:hint="eastAsia"/>
            <w:kern w:val="0"/>
            <w:sz w:val="24"/>
            <w:szCs w:val="24"/>
          </w:rPr>
          <w:t xml:space="preserve"> </w:t>
        </w:r>
      </w:ins>
      <w:ins w:id="366" w:author="Sungwon Kang" w:date="2020-08-16T15:20:00Z">
        <w:r w:rsidR="00395A7E">
          <w:rPr>
            <w:rFonts w:ascii="나눔스퀘어라운드 Regular" w:eastAsia="나눔스퀘어라운드 Regular" w:hAnsi="나눔스퀘어라운드 Regular" w:cs="함초롬돋움" w:hint="eastAsia"/>
            <w:kern w:val="0"/>
            <w:sz w:val="24"/>
            <w:szCs w:val="24"/>
          </w:rPr>
          <w:t xml:space="preserve">    </w:t>
        </w:r>
      </w:ins>
      <w:ins w:id="367" w:author="Sungwon Kang" w:date="2020-08-16T15:18:00Z">
        <w:r w:rsidR="00395A7E">
          <w:rPr>
            <w:rFonts w:ascii="나눔스퀘어라운드 Regular" w:eastAsia="나눔스퀘어라운드 Regular" w:hAnsi="나눔스퀘어라운드 Regular" w:cs="함초롬돋움" w:hint="eastAsia"/>
            <w:kern w:val="0"/>
            <w:sz w:val="24"/>
            <w:szCs w:val="24"/>
          </w:rPr>
          <w:t xml:space="preserve">데이터 과학은 </w:t>
        </w:r>
      </w:ins>
      <w:ins w:id="368" w:author="Microsoft Office User" w:date="2020-08-15T15:49:00Z">
        <w:del w:id="369" w:author="Sungwon Kang" w:date="2020-08-16T15:18:00Z">
          <w:r w:rsidDel="00395A7E">
            <w:rPr>
              <w:rFonts w:ascii="나눔스퀘어라운드 Regular" w:eastAsia="나눔스퀘어라운드 Regular" w:hAnsi="나눔스퀘어라운드 Regular" w:cs="함초롬돋움" w:hint="eastAsia"/>
              <w:kern w:val="0"/>
              <w:sz w:val="24"/>
              <w:szCs w:val="24"/>
            </w:rPr>
            <w:delText xml:space="preserve"> </w:delText>
          </w:r>
        </w:del>
      </w:ins>
      <w:moveToRangeStart w:id="370" w:author="Microsoft Office User" w:date="2020-08-15T15:44:00Z" w:name="move48398703"/>
      <w:ins w:id="371" w:author="Microsoft Office User" w:date="2020-08-15T15:44:00Z">
        <w:r>
          <w:rPr>
            <w:rFonts w:ascii="나눔스퀘어라운드 Regular" w:eastAsia="나눔스퀘어라운드 Regular" w:hAnsi="나눔스퀘어라운드 Regular" w:cs="함초롬돋움" w:hint="eastAsia"/>
            <w:kern w:val="0"/>
            <w:sz w:val="24"/>
            <w:szCs w:val="24"/>
          </w:rPr>
          <w:t xml:space="preserve">단기적으로 </w:t>
        </w:r>
        <w:del w:id="372" w:author="Sungwon Kang" w:date="2020-08-16T15:18:00Z">
          <w:r w:rsidDel="00395A7E">
            <w:rPr>
              <w:rFonts w:ascii="나눔스퀘어라운드 Regular" w:eastAsia="나눔스퀘어라운드 Regular" w:hAnsi="나눔스퀘어라운드 Regular" w:cs="함초롬돋움" w:hint="eastAsia"/>
              <w:kern w:val="0"/>
              <w:sz w:val="24"/>
              <w:szCs w:val="24"/>
            </w:rPr>
            <w:delText xml:space="preserve">데이터 과학은 </w:delText>
          </w:r>
        </w:del>
        <w:r>
          <w:rPr>
            <w:rFonts w:ascii="나눔스퀘어라운드 Regular" w:eastAsia="나눔스퀘어라운드 Regular" w:hAnsi="나눔스퀘어라운드 Regular" w:cs="함초롬돋움" w:hint="eastAsia"/>
            <w:kern w:val="0"/>
            <w:sz w:val="24"/>
            <w:szCs w:val="24"/>
          </w:rPr>
          <w:t xml:space="preserve">기계가 데이터로부터 </w:t>
        </w:r>
      </w:ins>
      <w:ins w:id="373" w:author="Microsoft Office User" w:date="2020-08-15T15:49:00Z">
        <w:r>
          <w:rPr>
            <w:rFonts w:ascii="나눔스퀘어라운드 Regular" w:eastAsia="나눔스퀘어라운드 Regular" w:hAnsi="나눔스퀘어라운드 Regular" w:cs="함초롬돋움" w:hint="eastAsia"/>
            <w:kern w:val="0"/>
            <w:sz w:val="24"/>
            <w:szCs w:val="24"/>
          </w:rPr>
          <w:t>소프트웨어를</w:t>
        </w:r>
      </w:ins>
      <w:ins w:id="374" w:author="Microsoft Office User" w:date="2020-08-15T15:44:00Z">
        <w:r>
          <w:rPr>
            <w:rFonts w:ascii="나눔스퀘어라운드 Regular" w:eastAsia="나눔스퀘어라운드 Regular" w:hAnsi="나눔스퀘어라운드 Regular" w:cs="함초롬돋움" w:hint="eastAsia"/>
            <w:kern w:val="0"/>
            <w:sz w:val="24"/>
            <w:szCs w:val="24"/>
          </w:rPr>
          <w:t xml:space="preserve"> 제작하는</w:t>
        </w:r>
      </w:ins>
      <w:ins w:id="375" w:author="Microsoft Office User" w:date="2020-08-15T15:50:00Z">
        <w:r w:rsidR="008351AA">
          <w:rPr>
            <w:rFonts w:ascii="나눔스퀘어라운드 Regular" w:eastAsia="나눔스퀘어라운드 Regular" w:hAnsi="나눔스퀘어라운드 Regular" w:cs="함초롬돋움" w:hint="eastAsia"/>
            <w:kern w:val="0"/>
            <w:sz w:val="24"/>
            <w:szCs w:val="24"/>
          </w:rPr>
          <w:t xml:space="preserve"> 과정</w:t>
        </w:r>
      </w:ins>
      <w:ins w:id="376" w:author="Microsoft Office User" w:date="2020-08-17T09:16:00Z">
        <w:r w:rsidR="004C183D">
          <w:rPr>
            <w:rFonts w:ascii="나눔스퀘어라운드 Regular" w:eastAsia="나눔스퀘어라운드 Regular" w:hAnsi="나눔스퀘어라운드 Regular" w:cs="함초롬돋움" w:hint="eastAsia"/>
            <w:kern w:val="0"/>
            <w:sz w:val="24"/>
            <w:szCs w:val="24"/>
          </w:rPr>
          <w:t xml:space="preserve">에서 </w:t>
        </w:r>
      </w:ins>
      <w:ins w:id="377" w:author="Microsoft Office User" w:date="2020-08-17T09:17:00Z">
        <w:r w:rsidR="00CD2F92">
          <w:rPr>
            <w:rFonts w:ascii="나눔스퀘어라운드 Regular" w:eastAsia="나눔스퀘어라운드 Regular" w:hAnsi="나눔스퀘어라운드 Regular" w:cs="함초롬돋움" w:hint="eastAsia"/>
            <w:kern w:val="0"/>
            <w:sz w:val="24"/>
            <w:szCs w:val="24"/>
          </w:rPr>
          <w:t xml:space="preserve">남녀차별, </w:t>
        </w:r>
      </w:ins>
      <w:ins w:id="378" w:author="Microsoft Office User" w:date="2020-08-17T09:16:00Z">
        <w:r w:rsidR="00CD2F92">
          <w:rPr>
            <w:rFonts w:ascii="나눔스퀘어라운드 Regular" w:eastAsia="나눔스퀘어라운드 Regular" w:hAnsi="나눔스퀘어라운드 Regular" w:cs="함초롬돋움" w:hint="eastAsia"/>
            <w:kern w:val="0"/>
            <w:sz w:val="24"/>
            <w:szCs w:val="24"/>
          </w:rPr>
          <w:t>인</w:t>
        </w:r>
      </w:ins>
      <w:ins w:id="379" w:author="Microsoft Office User" w:date="2020-08-17T09:17:00Z">
        <w:r w:rsidR="00CD2F92">
          <w:rPr>
            <w:rFonts w:ascii="나눔스퀘어라운드 Regular" w:eastAsia="나눔스퀘어라운드 Regular" w:hAnsi="나눔스퀘어라운드 Regular" w:cs="함초롬돋움" w:hint="eastAsia"/>
            <w:kern w:val="0"/>
            <w:sz w:val="24"/>
            <w:szCs w:val="24"/>
          </w:rPr>
          <w:t>종</w:t>
        </w:r>
      </w:ins>
      <w:ins w:id="380" w:author="Microsoft Office User" w:date="2020-08-17T09:16:00Z">
        <w:r w:rsidR="00CD2F92">
          <w:rPr>
            <w:rFonts w:ascii="나눔스퀘어라운드 Regular" w:eastAsia="나눔스퀘어라운드 Regular" w:hAnsi="나눔스퀘어라운드 Regular" w:cs="함초롬돋움" w:hint="eastAsia"/>
            <w:kern w:val="0"/>
            <w:sz w:val="24"/>
            <w:szCs w:val="24"/>
          </w:rPr>
          <w:t>차별</w:t>
        </w:r>
      </w:ins>
      <w:ins w:id="381" w:author="Microsoft Office User" w:date="2020-08-17T09:17:00Z">
        <w:r w:rsidR="00CD2F92">
          <w:rPr>
            <w:rFonts w:ascii="나눔스퀘어라운드 Regular" w:eastAsia="나눔스퀘어라운드 Regular" w:hAnsi="나눔스퀘어라운드 Regular" w:cs="함초롬돋움" w:hint="eastAsia"/>
            <w:kern w:val="0"/>
            <w:sz w:val="24"/>
            <w:szCs w:val="24"/>
          </w:rPr>
          <w:t xml:space="preserve"> 등</w:t>
        </w:r>
      </w:ins>
      <w:ins w:id="382" w:author="Microsoft Office User" w:date="2020-08-17T09:16:00Z">
        <w:r w:rsidR="00CD2F92">
          <w:rPr>
            <w:rFonts w:ascii="나눔스퀘어라운드 Regular" w:eastAsia="나눔스퀘어라운드 Regular" w:hAnsi="나눔스퀘어라운드 Regular" w:cs="함초롬돋움" w:hint="eastAsia"/>
            <w:kern w:val="0"/>
            <w:sz w:val="24"/>
            <w:szCs w:val="24"/>
          </w:rPr>
          <w:t xml:space="preserve"> </w:t>
        </w:r>
        <w:r w:rsidR="004C183D">
          <w:rPr>
            <w:rFonts w:ascii="나눔스퀘어라운드 Regular" w:eastAsia="나눔스퀘어라운드 Regular" w:hAnsi="나눔스퀘어라운드 Regular" w:cs="함초롬돋움" w:hint="eastAsia"/>
            <w:kern w:val="0"/>
            <w:sz w:val="24"/>
            <w:szCs w:val="24"/>
          </w:rPr>
          <w:t>비윤리적 알고리즘</w:t>
        </w:r>
      </w:ins>
      <w:ins w:id="383" w:author="Microsoft Office User" w:date="2020-08-17T09:17:00Z">
        <w:r w:rsidR="00CD2F92">
          <w:rPr>
            <w:rFonts w:ascii="나눔스퀘어라운드 Regular" w:eastAsia="나눔스퀘어라운드 Regular" w:hAnsi="나눔스퀘어라운드 Regular" w:cs="함초롬돋움" w:hint="eastAsia"/>
            <w:kern w:val="0"/>
            <w:sz w:val="24"/>
            <w:szCs w:val="24"/>
          </w:rPr>
          <w:t>이 포함될 수 있는</w:t>
        </w:r>
      </w:ins>
      <w:ins w:id="384" w:author="Microsoft Office User" w:date="2020-08-15T15:50:00Z">
        <w:r w:rsidR="008351AA">
          <w:rPr>
            <w:rFonts w:ascii="나눔스퀘어라운드 Regular" w:eastAsia="나눔스퀘어라운드 Regular" w:hAnsi="나눔스퀘어라운드 Regular" w:cs="함초롬돋움" w:hint="eastAsia"/>
            <w:kern w:val="0"/>
            <w:sz w:val="24"/>
            <w:szCs w:val="24"/>
          </w:rPr>
          <w:t xml:space="preserve"> </w:t>
        </w:r>
        <w:commentRangeStart w:id="385"/>
        <w:r w:rsidR="008351AA">
          <w:rPr>
            <w:rFonts w:ascii="나눔스퀘어라운드 Regular" w:eastAsia="나눔스퀘어라운드 Regular" w:hAnsi="나눔스퀘어라운드 Regular" w:cs="함초롬돋움" w:hint="eastAsia"/>
            <w:kern w:val="0"/>
            <w:sz w:val="24"/>
            <w:szCs w:val="24"/>
          </w:rPr>
          <w:t>블랙박스</w:t>
        </w:r>
      </w:ins>
      <w:commentRangeEnd w:id="385"/>
      <w:r w:rsidR="00395A7E">
        <w:rPr>
          <w:rStyle w:val="a6"/>
        </w:rPr>
        <w:commentReference w:id="385"/>
      </w:r>
      <w:ins w:id="386" w:author="Microsoft Office User" w:date="2020-08-15T15:50:00Z">
        <w:r w:rsidR="008351AA">
          <w:rPr>
            <w:rFonts w:ascii="나눔스퀘어라운드 Regular" w:eastAsia="나눔스퀘어라운드 Regular" w:hAnsi="나눔스퀘어라운드 Regular" w:cs="함초롬돋움" w:hint="eastAsia"/>
            <w:kern w:val="0"/>
            <w:sz w:val="24"/>
            <w:szCs w:val="24"/>
          </w:rPr>
          <w:t>를 투명하게 만들어</w:t>
        </w:r>
      </w:ins>
      <w:ins w:id="387" w:author="Microsoft Office User" w:date="2020-08-17T09:18:00Z">
        <w:r w:rsidR="00CD2F92">
          <w:rPr>
            <w:rFonts w:ascii="나눔스퀘어라운드 Regular" w:eastAsia="나눔스퀘어라운드 Regular" w:hAnsi="나눔스퀘어라운드 Regular" w:cs="함초롬돋움" w:hint="eastAsia"/>
            <w:kern w:val="0"/>
            <w:sz w:val="24"/>
            <w:szCs w:val="24"/>
          </w:rPr>
          <w:t xml:space="preserve"> </w:t>
        </w:r>
      </w:ins>
      <w:ins w:id="388" w:author="Microsoft Office User" w:date="2020-08-17T09:19:00Z">
        <w:r w:rsidR="00603174">
          <w:rPr>
            <w:rFonts w:ascii="나눔스퀘어라운드 Regular" w:eastAsia="나눔스퀘어라운드 Regular" w:hAnsi="나눔스퀘어라운드 Regular" w:cs="함초롬돋움" w:hint="eastAsia"/>
            <w:kern w:val="0"/>
            <w:sz w:val="24"/>
            <w:szCs w:val="24"/>
          </w:rPr>
          <w:t xml:space="preserve">차별과 </w:t>
        </w:r>
      </w:ins>
      <w:ins w:id="389" w:author="Microsoft Office User" w:date="2020-08-17T09:18:00Z">
        <w:r w:rsidR="00CD2F92">
          <w:rPr>
            <w:rFonts w:ascii="나눔스퀘어라운드 Regular" w:eastAsia="나눔스퀘어라운드 Regular" w:hAnsi="나눔스퀘어라운드 Regular" w:cs="함초롬돋움" w:hint="eastAsia"/>
            <w:kern w:val="0"/>
            <w:sz w:val="24"/>
            <w:szCs w:val="24"/>
          </w:rPr>
          <w:t>불평등</w:t>
        </w:r>
      </w:ins>
      <w:ins w:id="390" w:author="Microsoft Office User" w:date="2020-08-17T09:19:00Z">
        <w:r w:rsidR="00603174">
          <w:rPr>
            <w:rFonts w:ascii="나눔스퀘어라운드 Regular" w:eastAsia="나눔스퀘어라운드 Regular" w:hAnsi="나눔스퀘어라운드 Regular" w:cs="함초롬돋움" w:hint="eastAsia"/>
            <w:kern w:val="0"/>
            <w:sz w:val="24"/>
            <w:szCs w:val="24"/>
          </w:rPr>
          <w:t>이</w:t>
        </w:r>
      </w:ins>
      <w:ins w:id="391" w:author="Microsoft Office User" w:date="2020-08-17T09:18:00Z">
        <w:r w:rsidR="00CD2F92">
          <w:rPr>
            <w:rFonts w:ascii="나눔스퀘어라운드 Regular" w:eastAsia="나눔스퀘어라운드 Regular" w:hAnsi="나눔스퀘어라운드 Regular" w:cs="함초롬돋움" w:hint="eastAsia"/>
            <w:kern w:val="0"/>
            <w:sz w:val="24"/>
            <w:szCs w:val="24"/>
          </w:rPr>
          <w:t xml:space="preserve"> 심화</w:t>
        </w:r>
      </w:ins>
      <w:ins w:id="392" w:author="Microsoft Office User" w:date="2020-08-17T09:19:00Z">
        <w:r w:rsidR="00603174">
          <w:rPr>
            <w:rFonts w:ascii="나눔스퀘어라운드 Regular" w:eastAsia="나눔스퀘어라운드 Regular" w:hAnsi="나눔스퀘어라운드 Regular" w:cs="함초롬돋움" w:hint="eastAsia"/>
            <w:kern w:val="0"/>
            <w:sz w:val="24"/>
            <w:szCs w:val="24"/>
          </w:rPr>
          <w:t>되는 것을</w:t>
        </w:r>
      </w:ins>
      <w:ins w:id="393" w:author="Microsoft Office User" w:date="2020-08-17T09:18:00Z">
        <w:r w:rsidR="00CD2F92">
          <w:rPr>
            <w:rFonts w:ascii="나눔스퀘어라운드 Regular" w:eastAsia="나눔스퀘어라운드 Regular" w:hAnsi="나눔스퀘어라운드 Regular" w:cs="함초롬돋움" w:hint="eastAsia"/>
            <w:kern w:val="0"/>
            <w:sz w:val="24"/>
            <w:szCs w:val="24"/>
          </w:rPr>
          <w:t xml:space="preserve"> 막</w:t>
        </w:r>
      </w:ins>
      <w:ins w:id="394" w:author="Microsoft Office User" w:date="2020-08-17T09:24:00Z">
        <w:r w:rsidR="00CA0D74">
          <w:rPr>
            <w:rFonts w:ascii="나눔스퀘어라운드 Regular" w:eastAsia="나눔스퀘어라운드 Regular" w:hAnsi="나눔스퀘어라운드 Regular" w:cs="함초롬돋움" w:hint="eastAsia"/>
            <w:kern w:val="0"/>
            <w:sz w:val="24"/>
            <w:szCs w:val="24"/>
          </w:rPr>
          <w:t xml:space="preserve">는데 기여하고 있다. 또한, </w:t>
        </w:r>
      </w:ins>
      <w:ins w:id="395" w:author="Microsoft Office User" w:date="2020-08-17T09:25:00Z">
        <w:r w:rsidR="00CA0D74">
          <w:rPr>
            <w:rFonts w:ascii="나눔스퀘어라운드 Regular" w:eastAsia="나눔스퀘어라운드 Regular" w:hAnsi="나눔스퀘어라운드 Regular" w:cs="함초롬돋움" w:hint="eastAsia"/>
            <w:kern w:val="0"/>
            <w:sz w:val="24"/>
            <w:szCs w:val="24"/>
          </w:rPr>
          <w:t>기존 가내수공업</w:t>
        </w:r>
      </w:ins>
      <w:ins w:id="396" w:author="Microsoft Office User" w:date="2020-08-17T09:26:00Z">
        <w:r w:rsidR="00CA0D74">
          <w:rPr>
            <w:rFonts w:ascii="나눔스퀘어라운드 Regular" w:eastAsia="나눔스퀘어라운드 Regular" w:hAnsi="나눔스퀘어라운드 Regular" w:cs="함초롬돋움" w:hint="eastAsia"/>
            <w:kern w:val="0"/>
            <w:sz w:val="24"/>
            <w:szCs w:val="24"/>
          </w:rPr>
          <w:t xml:space="preserve"> 중심</w:t>
        </w:r>
      </w:ins>
      <w:ins w:id="397" w:author="Microsoft Office User" w:date="2020-08-17T09:25:00Z">
        <w:r w:rsidR="00CA0D74">
          <w:rPr>
            <w:rFonts w:ascii="나눔스퀘어라운드 Regular" w:eastAsia="나눔스퀘어라운드 Regular" w:hAnsi="나눔스퀘어라운드 Regular" w:cs="함초롬돋움" w:hint="eastAsia"/>
            <w:kern w:val="0"/>
            <w:sz w:val="24"/>
            <w:szCs w:val="24"/>
          </w:rPr>
          <w:t xml:space="preserve"> 데이터 과학 제품개발단계를 </w:t>
        </w:r>
      </w:ins>
      <w:ins w:id="398" w:author="Microsoft Office User" w:date="2020-08-17T09:26:00Z">
        <w:r w:rsidR="00CA0D74">
          <w:rPr>
            <w:rFonts w:ascii="나눔스퀘어라운드 Regular" w:eastAsia="나눔스퀘어라운드 Regular" w:hAnsi="나눔스퀘어라운드 Regular" w:cs="함초롬돋움" w:hint="eastAsia"/>
            <w:kern w:val="0"/>
            <w:sz w:val="24"/>
            <w:szCs w:val="24"/>
          </w:rPr>
          <w:t xml:space="preserve">구글, </w:t>
        </w:r>
        <w:r w:rsidR="00CA0D74">
          <w:rPr>
            <w:rFonts w:ascii="나눔스퀘어라운드 Regular" w:eastAsia="나눔스퀘어라운드 Regular" w:hAnsi="나눔스퀘어라운드 Regular" w:cs="함초롬돋움"/>
            <w:kern w:val="0"/>
            <w:sz w:val="24"/>
            <w:szCs w:val="24"/>
          </w:rPr>
          <w:t>AWS</w:t>
        </w:r>
        <w:r w:rsidR="00CA0D74">
          <w:rPr>
            <w:rFonts w:ascii="나눔스퀘어라운드 Regular" w:eastAsia="나눔스퀘어라운드 Regular" w:hAnsi="나눔스퀘어라운드 Regular" w:cs="함초롬돋움" w:hint="eastAsia"/>
            <w:kern w:val="0"/>
            <w:sz w:val="24"/>
            <w:szCs w:val="24"/>
          </w:rPr>
          <w:t xml:space="preserve"> 서비스</w:t>
        </w:r>
      </w:ins>
      <w:ins w:id="399" w:author="Microsoft Office User" w:date="2020-08-17T09:27:00Z">
        <w:r w:rsidR="003B07FB">
          <w:rPr>
            <w:rFonts w:ascii="나눔스퀘어라운드 Regular" w:eastAsia="나눔스퀘어라운드 Regular" w:hAnsi="나눔스퀘어라운드 Regular" w:cs="함초롬돋움" w:hint="eastAsia"/>
            <w:kern w:val="0"/>
            <w:sz w:val="24"/>
            <w:szCs w:val="24"/>
          </w:rPr>
          <w:t>로 확인되는</w:t>
        </w:r>
      </w:ins>
      <w:ins w:id="400" w:author="Microsoft Office User" w:date="2020-08-17T09:26:00Z">
        <w:r w:rsidR="00CA0D74">
          <w:rPr>
            <w:rFonts w:ascii="나눔스퀘어라운드 Regular" w:eastAsia="나눔스퀘어라운드 Regular" w:hAnsi="나눔스퀘어라운드 Regular" w:cs="함초롬돋움" w:hint="eastAsia"/>
            <w:kern w:val="0"/>
            <w:sz w:val="24"/>
            <w:szCs w:val="24"/>
          </w:rPr>
          <w:t xml:space="preserve"> </w:t>
        </w:r>
      </w:ins>
      <w:ins w:id="401" w:author="Microsoft Office User" w:date="2020-08-17T09:25:00Z">
        <w:r w:rsidR="00CA0D74">
          <w:rPr>
            <w:rFonts w:ascii="나눔스퀘어라운드 Regular" w:eastAsia="나눔스퀘어라운드 Regular" w:hAnsi="나눔스퀘어라운드 Regular" w:cs="함초롬돋움" w:hint="eastAsia"/>
            <w:kern w:val="0"/>
            <w:sz w:val="24"/>
            <w:szCs w:val="24"/>
          </w:rPr>
          <w:t>주문형 대량생산</w:t>
        </w:r>
      </w:ins>
      <w:ins w:id="402" w:author="Microsoft Office User" w:date="2020-08-17T09:26:00Z">
        <w:r w:rsidR="00CA0D74">
          <w:rPr>
            <w:rFonts w:ascii="나눔스퀘어라운드 Regular" w:eastAsia="나눔스퀘어라운드 Regular" w:hAnsi="나눔스퀘어라운드 Regular" w:cs="함초롬돋움" w:hint="eastAsia"/>
            <w:kern w:val="0"/>
            <w:sz w:val="24"/>
            <w:szCs w:val="24"/>
          </w:rPr>
          <w:t xml:space="preserve">체계로 </w:t>
        </w:r>
      </w:ins>
      <w:ins w:id="403" w:author="Microsoft Office User" w:date="2020-08-17T09:28:00Z">
        <w:r w:rsidR="003B07FB">
          <w:rPr>
            <w:rFonts w:ascii="나눔스퀘어라운드 Regular" w:eastAsia="나눔스퀘어라운드 Regular" w:hAnsi="나눔스퀘어라운드 Regular" w:cs="함초롬돋움" w:hint="eastAsia"/>
            <w:kern w:val="0"/>
            <w:sz w:val="24"/>
            <w:szCs w:val="24"/>
          </w:rPr>
          <w:t xml:space="preserve">넘어가는 </w:t>
        </w:r>
      </w:ins>
      <w:commentRangeStart w:id="404"/>
      <w:ins w:id="405" w:author="Microsoft Office User" w:date="2020-08-15T15:44:00Z">
        <w:r>
          <w:rPr>
            <w:rFonts w:ascii="나눔스퀘어라운드 Regular" w:eastAsia="나눔스퀘어라운드 Regular" w:hAnsi="나눔스퀘어라운드 Regular" w:cs="함초롬돋움" w:hint="eastAsia"/>
            <w:kern w:val="0"/>
            <w:sz w:val="24"/>
            <w:szCs w:val="24"/>
          </w:rPr>
          <w:t xml:space="preserve">소프트웨어 </w:t>
        </w:r>
        <w:commentRangeStart w:id="406"/>
        <w:r>
          <w:rPr>
            <w:rFonts w:ascii="나눔스퀘어라운드 Regular" w:eastAsia="나눔스퀘어라운드 Regular" w:hAnsi="나눔스퀘어라운드 Regular" w:cs="함초롬돋움" w:hint="eastAsia"/>
            <w:kern w:val="0"/>
            <w:sz w:val="24"/>
            <w:szCs w:val="24"/>
          </w:rPr>
          <w:t>성숙도</w:t>
        </w:r>
      </w:ins>
      <w:commentRangeEnd w:id="406"/>
      <w:r w:rsidR="00395A7E">
        <w:rPr>
          <w:rStyle w:val="a6"/>
        </w:rPr>
        <w:commentReference w:id="406"/>
      </w:r>
      <w:ins w:id="407" w:author="Microsoft Office User" w:date="2020-08-15T15:44:00Z">
        <w:r>
          <w:rPr>
            <w:rFonts w:ascii="나눔스퀘어라운드 Regular" w:eastAsia="나눔스퀘어라운드 Regular" w:hAnsi="나눔스퀘어라운드 Regular" w:cs="함초롬돋움" w:hint="eastAsia"/>
            <w:kern w:val="0"/>
            <w:sz w:val="24"/>
            <w:szCs w:val="24"/>
          </w:rPr>
          <w:t>(</w:t>
        </w:r>
        <w:r>
          <w:rPr>
            <w:rFonts w:ascii="나눔스퀘어라운드 Regular" w:eastAsia="나눔스퀘어라운드 Regular" w:hAnsi="나눔스퀘어라운드 Regular" w:cs="함초롬돋움"/>
            <w:kern w:val="0"/>
            <w:sz w:val="24"/>
            <w:szCs w:val="24"/>
          </w:rPr>
          <w:t>Software Maturity</w:t>
        </w:r>
        <w:r>
          <w:rPr>
            <w:rFonts w:ascii="나눔스퀘어라운드 Regular" w:eastAsia="나눔스퀘어라운드 Regular" w:hAnsi="나눔스퀘어라운드 Regular" w:cs="함초롬돋움" w:hint="eastAsia"/>
            <w:kern w:val="0"/>
            <w:sz w:val="24"/>
            <w:szCs w:val="24"/>
          </w:rPr>
          <w:t>)를 가속화</w:t>
        </w:r>
      </w:ins>
      <w:ins w:id="408" w:author="Microsoft Office User" w:date="2020-08-15T15:49:00Z">
        <w:r>
          <w:rPr>
            <w:rFonts w:ascii="나눔스퀘어라운드 Regular" w:eastAsia="나눔스퀘어라운드 Regular" w:hAnsi="나눔스퀘어라운드 Regular" w:cs="함초롬돋움" w:hint="eastAsia"/>
            <w:kern w:val="0"/>
            <w:sz w:val="24"/>
            <w:szCs w:val="24"/>
          </w:rPr>
          <w:t>하여</w:t>
        </w:r>
      </w:ins>
      <w:ins w:id="409" w:author="Microsoft Office User" w:date="2020-08-15T15:44:00Z">
        <w:r>
          <w:rPr>
            <w:rFonts w:ascii="나눔스퀘어라운드 Regular" w:eastAsia="나눔스퀘어라운드 Regular" w:hAnsi="나눔스퀘어라운드 Regular" w:cs="함초롬돋움" w:hint="eastAsia"/>
            <w:kern w:val="0"/>
            <w:sz w:val="24"/>
            <w:szCs w:val="24"/>
          </w:rPr>
          <w:t xml:space="preserve"> </w:t>
        </w:r>
        <w:r>
          <w:rPr>
            <w:rFonts w:ascii="나눔스퀘어라운드 Regular" w:eastAsia="나눔스퀘어라운드 Regular" w:hAnsi="나눔스퀘어라운드 Regular" w:cs="함초롬돋움"/>
            <w:kern w:val="0"/>
            <w:sz w:val="24"/>
            <w:szCs w:val="24"/>
          </w:rPr>
          <w:t>Commodity</w:t>
        </w:r>
        <w:r>
          <w:rPr>
            <w:rFonts w:ascii="나눔스퀘어라운드 Regular" w:eastAsia="나눔스퀘어라운드 Regular" w:hAnsi="나눔스퀘어라운드 Regular" w:cs="함초롬돋움" w:hint="eastAsia"/>
            <w:kern w:val="0"/>
            <w:sz w:val="24"/>
            <w:szCs w:val="24"/>
          </w:rPr>
          <w:t xml:space="preserve">화 시킴으로써 </w:t>
        </w:r>
        <w:commentRangeStart w:id="410"/>
        <w:commentRangeStart w:id="411"/>
        <w:r>
          <w:rPr>
            <w:rFonts w:ascii="나눔스퀘어라운드 Regular" w:eastAsia="나눔스퀘어라운드 Regular" w:hAnsi="나눔스퀘어라운드 Regular" w:cs="함초롬돋움" w:hint="eastAsia"/>
            <w:kern w:val="0"/>
            <w:sz w:val="24"/>
            <w:szCs w:val="24"/>
          </w:rPr>
          <w:t>독과점으로부터 발생되는 불평등을 방지</w:t>
        </w:r>
        <w:commentRangeEnd w:id="410"/>
        <w:r>
          <w:rPr>
            <w:rStyle w:val="a6"/>
          </w:rPr>
          <w:commentReference w:id="410"/>
        </w:r>
      </w:ins>
      <w:commentRangeEnd w:id="411"/>
      <w:ins w:id="412" w:author="Microsoft Office User" w:date="2020-08-17T09:28:00Z">
        <w:r w:rsidR="003B07FB">
          <w:rPr>
            <w:rStyle w:val="a6"/>
          </w:rPr>
          <w:commentReference w:id="411"/>
        </w:r>
      </w:ins>
      <w:ins w:id="413" w:author="Microsoft Office User" w:date="2020-08-15T15:44:00Z">
        <w:r>
          <w:rPr>
            <w:rFonts w:ascii="나눔스퀘어라운드 Regular" w:eastAsia="나눔스퀘어라운드 Regular" w:hAnsi="나눔스퀘어라운드 Regular" w:cs="함초롬돋움" w:hint="eastAsia"/>
            <w:kern w:val="0"/>
            <w:sz w:val="24"/>
            <w:szCs w:val="24"/>
          </w:rPr>
          <w:t xml:space="preserve">하는데 기여할 것이다. </w:t>
        </w:r>
      </w:ins>
      <w:commentRangeEnd w:id="404"/>
      <w:r w:rsidR="00395A7E">
        <w:rPr>
          <w:rStyle w:val="a6"/>
        </w:rPr>
        <w:commentReference w:id="404"/>
      </w:r>
      <w:ins w:id="414" w:author="Microsoft Office User" w:date="2020-08-15T15:44:00Z">
        <w:del w:id="415" w:author="Sungwon Kang" w:date="2020-08-16T15:21:00Z">
          <w:r w:rsidDel="00395A7E">
            <w:rPr>
              <w:rFonts w:ascii="나눔스퀘어라운드 Regular" w:eastAsia="나눔스퀘어라운드 Regular" w:hAnsi="나눔스퀘어라운드 Regular" w:cs="함초롬돋움" w:hint="eastAsia"/>
              <w:kern w:val="0"/>
              <w:sz w:val="24"/>
              <w:szCs w:val="24"/>
            </w:rPr>
            <w:delText>중장기적으로는</w:delText>
          </w:r>
        </w:del>
      </w:ins>
      <w:ins w:id="416" w:author="Microsoft Office User" w:date="2020-08-15T15:51:00Z">
        <w:del w:id="417" w:author="Sungwon Kang" w:date="2020-08-16T15:21:00Z">
          <w:r w:rsidR="008351AA" w:rsidDel="00395A7E">
            <w:rPr>
              <w:rFonts w:ascii="나눔스퀘어라운드 Regular" w:eastAsia="나눔스퀘어라운드 Regular" w:hAnsi="나눔스퀘어라운드 Regular" w:cs="함초롬돋움" w:hint="eastAsia"/>
              <w:kern w:val="0"/>
              <w:sz w:val="24"/>
              <w:szCs w:val="24"/>
            </w:rPr>
            <w:delText xml:space="preserve"> </w:delText>
          </w:r>
        </w:del>
        <w:r w:rsidR="008351AA">
          <w:rPr>
            <w:rFonts w:ascii="나눔스퀘어라운드 Regular" w:eastAsia="나눔스퀘어라운드 Regular" w:hAnsi="나눔스퀘어라운드 Regular" w:cs="함초롬돋움" w:hint="eastAsia"/>
            <w:kern w:val="0"/>
            <w:sz w:val="24"/>
            <w:szCs w:val="24"/>
          </w:rPr>
          <w:t>데이터 과학을 통해 기계가 만드는 소프트웨어</w:t>
        </w:r>
      </w:ins>
      <w:ins w:id="418" w:author="Sungwon Kang" w:date="2020-08-16T15:29:00Z">
        <w:r w:rsidR="00395A7E">
          <w:rPr>
            <w:rFonts w:ascii="나눔스퀘어라운드 Regular" w:eastAsia="나눔스퀘어라운드 Regular" w:hAnsi="나눔스퀘어라운드 Regular" w:cs="함초롬돋움" w:hint="eastAsia"/>
            <w:kern w:val="0"/>
            <w:sz w:val="24"/>
            <w:szCs w:val="24"/>
          </w:rPr>
          <w:t>가</w:t>
        </w:r>
      </w:ins>
      <w:ins w:id="419" w:author="Microsoft Office User" w:date="2020-08-15T15:51:00Z">
        <w:del w:id="420" w:author="Sungwon Kang" w:date="2020-08-16T15:29:00Z">
          <w:r w:rsidR="008351AA" w:rsidDel="00395A7E">
            <w:rPr>
              <w:rFonts w:ascii="나눔스퀘어라운드 Regular" w:eastAsia="나눔스퀘어라운드 Regular" w:hAnsi="나눔스퀘어라운드 Regular" w:cs="함초롬돋움" w:hint="eastAsia"/>
              <w:kern w:val="0"/>
              <w:sz w:val="24"/>
              <w:szCs w:val="24"/>
            </w:rPr>
            <w:delText xml:space="preserve">를 </w:delText>
          </w:r>
        </w:del>
      </w:ins>
      <w:ins w:id="421" w:author="Microsoft Office User" w:date="2020-08-15T15:52:00Z">
        <w:del w:id="422" w:author="Sungwon Kang" w:date="2020-08-16T15:29:00Z">
          <w:r w:rsidR="008351AA" w:rsidDel="00395A7E">
            <w:rPr>
              <w:rFonts w:ascii="나눔스퀘어라운드 Regular" w:eastAsia="나눔스퀘어라운드 Regular" w:hAnsi="나눔스퀘어라운드 Regular" w:cs="함초롬돋움" w:hint="eastAsia"/>
              <w:kern w:val="0"/>
              <w:sz w:val="24"/>
              <w:szCs w:val="24"/>
            </w:rPr>
            <w:delText>경험이</w:delText>
          </w:r>
        </w:del>
        <w:r w:rsidR="008351AA">
          <w:rPr>
            <w:rFonts w:ascii="나눔스퀘어라운드 Regular" w:eastAsia="나눔스퀘어라운드 Regular" w:hAnsi="나눔스퀘어라운드 Regular" w:cs="함초롬돋움" w:hint="eastAsia"/>
            <w:kern w:val="0"/>
            <w:sz w:val="24"/>
            <w:szCs w:val="24"/>
          </w:rPr>
          <w:t xml:space="preserve"> 축적되고 데이터 과학</w:t>
        </w:r>
        <w:del w:id="423" w:author="Sungwon Kang" w:date="2020-08-16T15:21:00Z">
          <w:r w:rsidR="008351AA" w:rsidDel="00395A7E">
            <w:rPr>
              <w:rFonts w:ascii="나눔스퀘어라운드 Regular" w:eastAsia="나눔스퀘어라운드 Regular" w:hAnsi="나눔스퀘어라운드 Regular" w:cs="함초롬돋움" w:hint="eastAsia"/>
              <w:kern w:val="0"/>
              <w:sz w:val="24"/>
              <w:szCs w:val="24"/>
            </w:rPr>
            <w:delText xml:space="preserve"> </w:delText>
          </w:r>
        </w:del>
      </w:ins>
      <w:ins w:id="424" w:author="Sungwon Kang" w:date="2020-08-16T15:19:00Z">
        <w:r w:rsidR="00395A7E">
          <w:rPr>
            <w:rFonts w:ascii="나눔스퀘어라운드 Regular" w:eastAsia="나눔스퀘어라운드 Regular" w:hAnsi="나눔스퀘어라운드 Regular" w:cs="함초롬돋움" w:hint="eastAsia"/>
            <w:kern w:val="0"/>
            <w:sz w:val="24"/>
            <w:szCs w:val="24"/>
          </w:rPr>
          <w:t>에</w:t>
        </w:r>
      </w:ins>
      <w:ins w:id="425" w:author="Microsoft Office User" w:date="2020-08-15T15:52:00Z">
        <w:del w:id="426" w:author="Sungwon Kang" w:date="2020-08-16T15:19:00Z">
          <w:r w:rsidR="008351AA" w:rsidDel="00395A7E">
            <w:rPr>
              <w:rFonts w:ascii="나눔스퀘어라운드 Regular" w:eastAsia="나눔스퀘어라운드 Regular" w:hAnsi="나눔스퀘어라운드 Regular" w:cs="함초롬돋움" w:hint="eastAsia"/>
              <w:kern w:val="0"/>
              <w:sz w:val="24"/>
              <w:szCs w:val="24"/>
            </w:rPr>
            <w:delText>민주화를 통해</w:delText>
          </w:r>
        </w:del>
        <w:r w:rsidR="008351AA">
          <w:rPr>
            <w:rFonts w:ascii="나눔스퀘어라운드 Regular" w:eastAsia="나눔스퀘어라운드 Regular" w:hAnsi="나눔스퀘어라운드 Regular" w:cs="함초롬돋움" w:hint="eastAsia"/>
            <w:kern w:val="0"/>
            <w:sz w:val="24"/>
            <w:szCs w:val="24"/>
          </w:rPr>
          <w:t xml:space="preserve"> 더 많은 </w:t>
        </w:r>
      </w:ins>
      <w:ins w:id="427" w:author="Sungwon Kang" w:date="2020-08-16T15:21:00Z">
        <w:r w:rsidR="00395A7E">
          <w:rPr>
            <w:rFonts w:ascii="나눔스퀘어라운드 Regular" w:eastAsia="나눔스퀘어라운드 Regular" w:hAnsi="나눔스퀘어라운드 Regular" w:cs="함초롬돋움" w:hint="eastAsia"/>
            <w:kern w:val="0"/>
            <w:sz w:val="24"/>
            <w:szCs w:val="24"/>
          </w:rPr>
          <w:t>사람</w:t>
        </w:r>
      </w:ins>
      <w:ins w:id="428" w:author="Microsoft Office User" w:date="2020-08-15T15:52:00Z">
        <w:del w:id="429" w:author="Sungwon Kang" w:date="2020-08-16T15:21:00Z">
          <w:r w:rsidR="008351AA" w:rsidDel="00395A7E">
            <w:rPr>
              <w:rFonts w:ascii="나눔스퀘어라운드 Regular" w:eastAsia="나눔스퀘어라운드 Regular" w:hAnsi="나눔스퀘어라운드 Regular" w:cs="함초롬돋움" w:hint="eastAsia"/>
              <w:kern w:val="0"/>
              <w:sz w:val="24"/>
              <w:szCs w:val="24"/>
            </w:rPr>
            <w:delText>분</w:delText>
          </w:r>
        </w:del>
        <w:r w:rsidR="008351AA">
          <w:rPr>
            <w:rFonts w:ascii="나눔스퀘어라운드 Regular" w:eastAsia="나눔스퀘어라운드 Regular" w:hAnsi="나눔스퀘어라운드 Regular" w:cs="함초롬돋움" w:hint="eastAsia"/>
            <w:kern w:val="0"/>
            <w:sz w:val="24"/>
            <w:szCs w:val="24"/>
          </w:rPr>
          <w:t>들의 참여가 이뤄짐에 따라,</w:t>
        </w:r>
      </w:ins>
      <w:ins w:id="430" w:author="Microsoft Office User" w:date="2020-08-15T15:44:00Z">
        <w:r>
          <w:rPr>
            <w:rFonts w:ascii="나눔스퀘어라운드 Regular" w:eastAsia="나눔스퀘어라운드 Regular" w:hAnsi="나눔스퀘어라운드 Regular" w:cs="함초롬돋움" w:hint="eastAsia"/>
            <w:kern w:val="0"/>
            <w:sz w:val="24"/>
            <w:szCs w:val="24"/>
          </w:rPr>
          <w:t xml:space="preserve"> </w:t>
        </w:r>
      </w:ins>
      <w:ins w:id="431" w:author="Sungwon Kang" w:date="2020-08-16T15:20:00Z">
        <w:del w:id="432" w:author="Microsoft Office User" w:date="2020-08-17T09:31:00Z">
          <w:r w:rsidR="00395A7E" w:rsidDel="002B79C6">
            <w:rPr>
              <w:rFonts w:ascii="나눔스퀘어라운드 Regular" w:eastAsia="나눔스퀘어라운드 Regular" w:hAnsi="나눔스퀘어라운드 Regular" w:cs="함초롬돋움" w:hint="eastAsia"/>
              <w:kern w:val="0"/>
              <w:sz w:val="24"/>
              <w:szCs w:val="24"/>
            </w:rPr>
            <w:lastRenderedPageBreak/>
            <w:delText xml:space="preserve">데이터 과학은 </w:delText>
          </w:r>
        </w:del>
      </w:ins>
      <w:ins w:id="433" w:author="Sungwon Kang" w:date="2020-08-16T15:21:00Z">
        <w:r w:rsidR="00395A7E">
          <w:rPr>
            <w:rFonts w:ascii="나눔스퀘어라운드 Regular" w:eastAsia="나눔스퀘어라운드 Regular" w:hAnsi="나눔스퀘어라운드 Regular" w:cs="함초롬돋움" w:hint="eastAsia"/>
            <w:kern w:val="0"/>
            <w:sz w:val="24"/>
            <w:szCs w:val="24"/>
          </w:rPr>
          <w:t xml:space="preserve">중장기적으로는 </w:t>
        </w:r>
      </w:ins>
      <w:ins w:id="434" w:author="Microsoft Office User" w:date="2020-08-15T15:44:00Z">
        <w:r>
          <w:rPr>
            <w:rFonts w:ascii="나눔스퀘어라운드 Regular" w:eastAsia="나눔스퀘어라운드 Regular" w:hAnsi="나눔스퀘어라운드 Regular" w:cs="함초롬돋움" w:hint="eastAsia"/>
            <w:kern w:val="0"/>
            <w:sz w:val="24"/>
            <w:szCs w:val="24"/>
          </w:rPr>
          <w:t>기계가 만든 소프트웨어와 사람이 만든 소프트웨어</w:t>
        </w:r>
      </w:ins>
      <w:ins w:id="435" w:author="Microsoft Office User" w:date="2020-08-17T09:31:00Z">
        <w:r w:rsidR="002B79C6">
          <w:rPr>
            <w:rFonts w:ascii="나눔스퀘어라운드 Regular" w:eastAsia="나눔스퀘어라운드 Regular" w:hAnsi="나눔스퀘어라운드 Regular" w:cs="함초롬돋움" w:hint="eastAsia"/>
            <w:kern w:val="0"/>
            <w:sz w:val="24"/>
            <w:szCs w:val="24"/>
          </w:rPr>
          <w:t xml:space="preserve">가 </w:t>
        </w:r>
      </w:ins>
      <w:ins w:id="436" w:author="Microsoft Office User" w:date="2020-08-17T09:32:00Z">
        <w:r w:rsidR="002B79C6">
          <w:rPr>
            <w:rFonts w:ascii="나눔스퀘어라운드 Regular" w:eastAsia="나눔스퀘어라운드 Regular" w:hAnsi="나눔스퀘어라운드 Regular" w:cs="함초롬돋움" w:hint="eastAsia"/>
            <w:kern w:val="0"/>
            <w:sz w:val="24"/>
            <w:szCs w:val="24"/>
          </w:rPr>
          <w:t xml:space="preserve">통합된 소프트웨어 제작 방식이 일반화 될 것이다. </w:t>
        </w:r>
      </w:ins>
      <w:ins w:id="437" w:author="Microsoft Office User" w:date="2020-08-17T09:34:00Z">
        <w:r w:rsidR="002B79C6">
          <w:rPr>
            <w:rFonts w:ascii="나눔스퀘어라운드 Regular" w:eastAsia="나눔스퀘어라운드 Regular" w:hAnsi="나눔스퀘어라운드 Regular" w:cs="함초롬돋움" w:hint="eastAsia"/>
            <w:kern w:val="0"/>
            <w:sz w:val="24"/>
            <w:szCs w:val="24"/>
          </w:rPr>
          <w:t>데이터 과학은 기존 사람만이 소프트웨어를 제작하던 방식에서 벗어나 기계</w:t>
        </w:r>
      </w:ins>
      <w:ins w:id="438" w:author="Microsoft Office User" w:date="2020-08-17T09:35:00Z">
        <w:r w:rsidR="002B79C6">
          <w:rPr>
            <w:rFonts w:ascii="나눔스퀘어라운드 Regular" w:eastAsia="나눔스퀘어라운드 Regular" w:hAnsi="나눔스퀘어라운드 Regular" w:cs="함초롬돋움" w:hint="eastAsia"/>
            <w:kern w:val="0"/>
            <w:sz w:val="24"/>
            <w:szCs w:val="24"/>
          </w:rPr>
          <w:t>도</w:t>
        </w:r>
      </w:ins>
      <w:ins w:id="439" w:author="Microsoft Office User" w:date="2020-08-17T09:34:00Z">
        <w:r w:rsidR="002B79C6">
          <w:rPr>
            <w:rFonts w:ascii="나눔스퀘어라운드 Regular" w:eastAsia="나눔스퀘어라운드 Regular" w:hAnsi="나눔스퀘어라운드 Regular" w:cs="함초롬돋움" w:hint="eastAsia"/>
            <w:kern w:val="0"/>
            <w:sz w:val="24"/>
            <w:szCs w:val="24"/>
          </w:rPr>
          <w:t xml:space="preserve"> 소프트웨어를 제작하는 방식에 길을 열어 둠으로</w:t>
        </w:r>
      </w:ins>
      <w:ins w:id="440" w:author="Microsoft Office User" w:date="2020-08-17T09:35:00Z">
        <w:r w:rsidR="002B79C6">
          <w:rPr>
            <w:rFonts w:ascii="나눔스퀘어라운드 Regular" w:eastAsia="나눔스퀘어라운드 Regular" w:hAnsi="나눔스퀘어라운드 Regular" w:cs="함초롬돋움" w:hint="eastAsia"/>
            <w:kern w:val="0"/>
            <w:sz w:val="24"/>
            <w:szCs w:val="24"/>
          </w:rPr>
          <w:t xml:space="preserve">써 </w:t>
        </w:r>
      </w:ins>
      <w:ins w:id="441" w:author="Microsoft Office User" w:date="2020-08-17T09:36:00Z">
        <w:r w:rsidR="002B79C6">
          <w:rPr>
            <w:rFonts w:ascii="나눔스퀘어라운드 Regular" w:eastAsia="나눔스퀘어라운드 Regular" w:hAnsi="나눔스퀘어라운드 Regular" w:cs="함초롬돋움" w:hint="eastAsia"/>
            <w:kern w:val="0"/>
            <w:sz w:val="24"/>
            <w:szCs w:val="24"/>
          </w:rPr>
          <w:t xml:space="preserve">문제 해결의 새로운 길을 제시하고 </w:t>
        </w:r>
      </w:ins>
      <w:ins w:id="442" w:author="Microsoft Office User" w:date="2020-08-17T09:38:00Z">
        <w:r w:rsidR="00AC3CD2">
          <w:rPr>
            <w:rFonts w:ascii="나눔스퀘어라운드 Regular" w:eastAsia="나눔스퀘어라운드 Regular" w:hAnsi="나눔스퀘어라운드 Regular" w:cs="함초롬돋움" w:hint="eastAsia"/>
            <w:kern w:val="0"/>
            <w:sz w:val="24"/>
            <w:szCs w:val="24"/>
          </w:rPr>
          <w:t>있</w:t>
        </w:r>
      </w:ins>
      <w:del w:id="443" w:author="Microsoft Office User" w:date="2020-08-17T09:37:00Z">
        <w:r w:rsidR="00395A7E" w:rsidDel="00AC3CD2">
          <w:rPr>
            <w:rStyle w:val="a6"/>
          </w:rPr>
          <w:commentReference w:id="444"/>
        </w:r>
      </w:del>
      <w:ins w:id="445" w:author="Sungwon Kang" w:date="2020-08-16T15:23:00Z">
        <w:del w:id="446" w:author="Microsoft Office User" w:date="2020-08-17T09:37:00Z">
          <w:r w:rsidR="00395A7E" w:rsidDel="00AC3CD2">
            <w:rPr>
              <w:rFonts w:ascii="나눔스퀘어라운드 Regular" w:eastAsia="나눔스퀘어라운드 Regular" w:hAnsi="나눔스퀘어라운드 Regular" w:cs="함초롬돋움" w:hint="eastAsia"/>
              <w:kern w:val="0"/>
              <w:sz w:val="24"/>
              <w:szCs w:val="24"/>
            </w:rPr>
            <w:delText xml:space="preserve">하게 할 것이다. </w:delText>
          </w:r>
        </w:del>
      </w:ins>
      <w:ins w:id="447" w:author="Sungwon Kang" w:date="2020-08-16T15:24:00Z">
        <w:del w:id="448" w:author="Microsoft Office User" w:date="2020-08-17T09:37:00Z">
          <w:r w:rsidR="00395A7E" w:rsidDel="00AC3CD2">
            <w:rPr>
              <w:rFonts w:ascii="나눔스퀘어라운드 Regular" w:eastAsia="나눔스퀘어라운드 Regular" w:hAnsi="나눔스퀘어라운드 Regular" w:cs="함초롬돋움" w:hint="eastAsia"/>
              <w:kern w:val="0"/>
              <w:sz w:val="24"/>
              <w:szCs w:val="24"/>
            </w:rPr>
            <w:delText xml:space="preserve">이와 같이 데이터 과학은 기술이 </w:delText>
          </w:r>
        </w:del>
      </w:ins>
      <w:ins w:id="449" w:author="Sungwon Kang" w:date="2020-08-16T15:25:00Z">
        <w:del w:id="450" w:author="Microsoft Office User" w:date="2020-08-17T09:37:00Z">
          <w:r w:rsidR="00395A7E" w:rsidDel="00AC3CD2">
            <w:rPr>
              <w:rFonts w:ascii="나눔스퀘어라운드 Regular" w:eastAsia="나눔스퀘어라운드 Regular" w:hAnsi="나눔스퀘어라운드 Regular" w:cs="함초롬돋움" w:hint="eastAsia"/>
              <w:kern w:val="0"/>
              <w:sz w:val="24"/>
              <w:szCs w:val="24"/>
            </w:rPr>
            <w:delText xml:space="preserve"> 중요한 </w:delText>
          </w:r>
        </w:del>
      </w:ins>
      <w:ins w:id="451" w:author="Sungwon Kang" w:date="2020-08-16T15:26:00Z">
        <w:del w:id="452" w:author="Microsoft Office User" w:date="2020-08-17T09:37:00Z">
          <w:r w:rsidR="00395A7E" w:rsidDel="00AC3CD2">
            <w:rPr>
              <w:rFonts w:ascii="나눔스퀘어라운드 Regular" w:eastAsia="나눔스퀘어라운드 Regular" w:hAnsi="나눔스퀘어라운드 Regular" w:cs="함초롬돋움" w:hint="eastAsia"/>
              <w:kern w:val="0"/>
              <w:sz w:val="24"/>
              <w:szCs w:val="24"/>
            </w:rPr>
            <w:delText>역할을</w:delText>
          </w:r>
        </w:del>
      </w:ins>
      <w:commentRangeStart w:id="453"/>
      <w:ins w:id="454" w:author="Sungwon Kang" w:date="2020-08-16T15:25:00Z">
        <w:del w:id="455" w:author="Microsoft Office User" w:date="2020-08-17T09:37:00Z">
          <w:r w:rsidR="00395A7E" w:rsidDel="00AC3CD2">
            <w:rPr>
              <w:rFonts w:ascii="나눔스퀘어라운드 Regular" w:eastAsia="나눔스퀘어라운드 Regular" w:hAnsi="나눔스퀘어라운드 Regular" w:cs="함초롬돋움" w:hint="eastAsia"/>
              <w:kern w:val="0"/>
              <w:sz w:val="24"/>
              <w:szCs w:val="24"/>
            </w:rPr>
            <w:delText xml:space="preserve"> 하게 될</w:delText>
          </w:r>
        </w:del>
      </w:ins>
      <w:ins w:id="456" w:author="Microsoft Office User" w:date="2020-08-15T15:44:00Z">
        <w:r>
          <w:rPr>
            <w:rFonts w:ascii="나눔스퀘어라운드 Regular" w:eastAsia="나눔스퀘어라운드 Regular" w:hAnsi="나눔스퀘어라운드 Regular" w:cs="함초롬돋움" w:hint="eastAsia"/>
            <w:kern w:val="0"/>
            <w:sz w:val="24"/>
            <w:szCs w:val="24"/>
          </w:rPr>
          <w:t>다</w:t>
        </w:r>
        <w:bookmarkStart w:id="457" w:name="_GoBack"/>
        <w:bookmarkEnd w:id="457"/>
        <w:r>
          <w:rPr>
            <w:rFonts w:ascii="나눔스퀘어라운드 Regular" w:eastAsia="나눔스퀘어라운드 Regular" w:hAnsi="나눔스퀘어라운드 Regular" w:cs="함초롬돋움" w:hint="eastAsia"/>
            <w:kern w:val="0"/>
            <w:sz w:val="24"/>
            <w:szCs w:val="24"/>
          </w:rPr>
          <w:t>.</w:t>
        </w:r>
        <w:commentRangeEnd w:id="453"/>
        <w:r>
          <w:rPr>
            <w:rStyle w:val="a6"/>
          </w:rPr>
          <w:commentReference w:id="453"/>
        </w:r>
      </w:ins>
      <w:moveFromRangeStart w:id="458" w:author="Sungwon Kang" w:date="2020-08-15T08:58:00Z" w:name="move48374333"/>
      <w:moveToRangeEnd w:id="370"/>
      <w:commentRangeStart w:id="459"/>
      <w:moveFrom w:id="460" w:author="Sungwon Kang" w:date="2020-08-15T08:58:00Z">
        <w:del w:id="461" w:author="Microsoft Office User" w:date="2020-08-15T15:53:00Z">
          <w:r w:rsidR="001E7669" w:rsidDel="008351AA">
            <w:rPr>
              <w:rFonts w:ascii="나눔스퀘어라운드 Regular" w:eastAsia="나눔스퀘어라운드 Regular" w:hAnsi="나눔스퀘어라운드 Regular" w:cs="함초롬돋움" w:hint="eastAsia"/>
              <w:kern w:val="0"/>
              <w:sz w:val="24"/>
              <w:szCs w:val="24"/>
            </w:rPr>
            <w:delText>인간</w:delText>
          </w:r>
          <w:r w:rsidR="004A5638" w:rsidDel="008351AA">
            <w:rPr>
              <w:rFonts w:ascii="나눔스퀘어라운드 Regular" w:eastAsia="나눔스퀘어라운드 Regular" w:hAnsi="나눔스퀘어라운드 Regular" w:cs="함초롬돋움" w:hint="eastAsia"/>
              <w:kern w:val="0"/>
              <w:sz w:val="24"/>
              <w:szCs w:val="24"/>
            </w:rPr>
            <w:delText xml:space="preserve">은 매일 휴대폰, 자동차, 인터넷, </w:delText>
          </w:r>
          <w:r w:rsidR="004A5638" w:rsidDel="008351AA">
            <w:rPr>
              <w:rFonts w:ascii="나눔스퀘어라운드 Regular" w:eastAsia="나눔스퀘어라운드 Regular" w:hAnsi="나눔스퀘어라운드 Regular" w:cs="함초롬돋움"/>
              <w:kern w:val="0"/>
              <w:sz w:val="24"/>
              <w:szCs w:val="24"/>
            </w:rPr>
            <w:delText>SNS, IoT,</w:delText>
          </w:r>
          <w:r w:rsidR="004A5638" w:rsidDel="008351AA">
            <w:rPr>
              <w:rFonts w:ascii="나눔스퀘어라운드 Regular" w:eastAsia="나눔스퀘어라운드 Regular" w:hAnsi="나눔스퀘어라운드 Regular" w:cs="함초롬돋움" w:hint="eastAsia"/>
              <w:kern w:val="0"/>
              <w:sz w:val="24"/>
              <w:szCs w:val="24"/>
            </w:rPr>
            <w:delText xml:space="preserve"> </w:delText>
          </w:r>
          <w:r w:rsidR="00454ED9" w:rsidDel="008351AA">
            <w:rPr>
              <w:rFonts w:ascii="나눔스퀘어라운드 Regular" w:eastAsia="나눔스퀘어라운드 Regular" w:hAnsi="나눔스퀘어라운드 Regular" w:cs="함초롬돋움" w:hint="eastAsia"/>
              <w:kern w:val="0"/>
              <w:sz w:val="24"/>
              <w:szCs w:val="24"/>
            </w:rPr>
            <w:delText>스마트-</w:delText>
          </w:r>
          <w:r w:rsidR="004A5638" w:rsidDel="008351AA">
            <w:rPr>
              <w:rFonts w:ascii="나눔스퀘어라운드 Regular" w:eastAsia="나눔스퀘어라운드 Regular" w:hAnsi="나눔스퀘어라운드 Regular" w:cs="함초롬돋움"/>
              <w:kern w:val="0"/>
              <w:sz w:val="24"/>
              <w:szCs w:val="24"/>
            </w:rPr>
            <w:delText>X</w:delText>
          </w:r>
          <w:r w:rsidR="004A5638" w:rsidDel="008351AA">
            <w:rPr>
              <w:rFonts w:ascii="나눔스퀘어라운드 Regular" w:eastAsia="나눔스퀘어라운드 Regular" w:hAnsi="나눔스퀘어라운드 Regular" w:cs="함초롬돋움" w:hint="eastAsia"/>
              <w:kern w:val="0"/>
              <w:sz w:val="24"/>
              <w:szCs w:val="24"/>
            </w:rPr>
            <w:delText xml:space="preserve">를 통해 데이터를 </w:delText>
          </w:r>
          <w:r w:rsidR="001E7669" w:rsidDel="008351AA">
            <w:rPr>
              <w:rFonts w:ascii="나눔스퀘어라운드 Regular" w:eastAsia="나눔스퀘어라운드 Regular" w:hAnsi="나눔스퀘어라운드 Regular" w:cs="함초롬돋움" w:hint="eastAsia"/>
              <w:kern w:val="0"/>
              <w:sz w:val="24"/>
              <w:szCs w:val="24"/>
            </w:rPr>
            <w:delText>생성시키는 반면, 소프트웨어는 이와는 독립적인 방식으로</w:delText>
          </w:r>
          <w:r w:rsidR="004A5638" w:rsidDel="008351AA">
            <w:rPr>
              <w:rFonts w:ascii="나눔스퀘어라운드 Regular" w:eastAsia="나눔스퀘어라운드 Regular" w:hAnsi="나눔스퀘어라운드 Regular" w:cs="함초롬돋움" w:hint="eastAsia"/>
              <w:kern w:val="0"/>
              <w:sz w:val="24"/>
              <w:szCs w:val="24"/>
            </w:rPr>
            <w:delText xml:space="preserve"> </w:delText>
          </w:r>
          <w:r w:rsidR="001E7669" w:rsidDel="008351AA">
            <w:rPr>
              <w:rFonts w:ascii="나눔스퀘어라운드 Regular" w:eastAsia="나눔스퀘어라운드 Regular" w:hAnsi="나눔스퀘어라운드 Regular" w:cs="함초롬돋움" w:hint="eastAsia"/>
              <w:kern w:val="0"/>
              <w:sz w:val="24"/>
              <w:szCs w:val="24"/>
            </w:rPr>
            <w:delText xml:space="preserve">개발해왔다. 이와는 </w:delText>
          </w:r>
          <w:r w:rsidR="004A5638" w:rsidDel="008351AA">
            <w:rPr>
              <w:rFonts w:ascii="나눔스퀘어라운드 Regular" w:eastAsia="나눔스퀘어라운드 Regular" w:hAnsi="나눔스퀘어라운드 Regular" w:cs="함초롬돋움" w:hint="eastAsia"/>
              <w:kern w:val="0"/>
              <w:sz w:val="24"/>
              <w:szCs w:val="24"/>
            </w:rPr>
            <w:delText>달리 기계는 인간이 생</w:delText>
          </w:r>
          <w:r w:rsidR="00C978B5" w:rsidDel="008351AA">
            <w:rPr>
              <w:rFonts w:ascii="나눔스퀘어라운드 Regular" w:eastAsia="나눔스퀘어라운드 Regular" w:hAnsi="나눔스퀘어라운드 Regular" w:cs="함초롬돋움" w:hint="eastAsia"/>
              <w:kern w:val="0"/>
              <w:sz w:val="24"/>
              <w:szCs w:val="24"/>
            </w:rPr>
            <w:delText>성시킨 데이터를 원자재로 기계학습</w:delText>
          </w:r>
          <w:r w:rsidR="001E7669" w:rsidDel="008351AA">
            <w:rPr>
              <w:rFonts w:ascii="나눔스퀘어라운드 Regular" w:eastAsia="나눔스퀘어라운드 Regular" w:hAnsi="나눔스퀘어라운드 Regular" w:cs="함초롬돋움" w:hint="eastAsia"/>
              <w:kern w:val="0"/>
              <w:sz w:val="24"/>
              <w:szCs w:val="24"/>
            </w:rPr>
            <w:delText xml:space="preserve"> 알고리즘과</w:delText>
          </w:r>
          <w:r w:rsidR="00C978B5" w:rsidDel="008351AA">
            <w:rPr>
              <w:rFonts w:ascii="나눔스퀘어라운드 Regular" w:eastAsia="나눔스퀘어라운드 Regular" w:hAnsi="나눔스퀘어라운드 Regular" w:cs="함초롬돋움" w:hint="eastAsia"/>
              <w:kern w:val="0"/>
              <w:sz w:val="24"/>
              <w:szCs w:val="24"/>
            </w:rPr>
            <w:delText xml:space="preserve"> 클라우드</w:delText>
          </w:r>
          <w:r w:rsidR="001E7669" w:rsidDel="008351AA">
            <w:rPr>
              <w:rFonts w:ascii="나눔스퀘어라운드 Regular" w:eastAsia="나눔스퀘어라운드 Regular" w:hAnsi="나눔스퀘어라운드 Regular" w:cs="함초롬돋움" w:hint="eastAsia"/>
              <w:kern w:val="0"/>
              <w:sz w:val="24"/>
              <w:szCs w:val="24"/>
            </w:rPr>
            <w:delText>를</w:delText>
          </w:r>
          <w:r w:rsidR="00C978B5" w:rsidDel="008351AA">
            <w:rPr>
              <w:rFonts w:ascii="나눔스퀘어라운드 Regular" w:eastAsia="나눔스퀘어라운드 Regular" w:hAnsi="나눔스퀘어라운드 Regular" w:cs="함초롬돋움" w:hint="eastAsia"/>
              <w:kern w:val="0"/>
              <w:sz w:val="24"/>
              <w:szCs w:val="24"/>
            </w:rPr>
            <w:delText xml:space="preserve"> 인프라</w:delText>
          </w:r>
          <w:r w:rsidR="001E7669" w:rsidDel="008351AA">
            <w:rPr>
              <w:rFonts w:ascii="나눔스퀘어라운드 Regular" w:eastAsia="나눔스퀘어라운드 Regular" w:hAnsi="나눔스퀘어라운드 Regular" w:cs="함초롬돋움" w:hint="eastAsia"/>
              <w:kern w:val="0"/>
              <w:sz w:val="24"/>
              <w:szCs w:val="24"/>
            </w:rPr>
            <w:delText>로 삼아</w:delText>
          </w:r>
          <w:r w:rsidR="00C978B5" w:rsidDel="008351AA">
            <w:rPr>
              <w:rFonts w:ascii="나눔스퀘어라운드 Regular" w:eastAsia="나눔스퀘어라운드 Regular" w:hAnsi="나눔스퀘어라운드 Regular" w:cs="함초롬돋움" w:hint="eastAsia"/>
              <w:kern w:val="0"/>
              <w:sz w:val="24"/>
              <w:szCs w:val="24"/>
            </w:rPr>
            <w:delText xml:space="preserve"> </w:delText>
          </w:r>
          <w:r w:rsidR="001E7669" w:rsidDel="008351AA">
            <w:rPr>
              <w:rFonts w:ascii="나눔스퀘어라운드 Regular" w:eastAsia="나눔스퀘어라운드 Regular" w:hAnsi="나눔스퀘어라운드 Regular" w:cs="함초롬돋움" w:hint="eastAsia"/>
              <w:kern w:val="0"/>
              <w:sz w:val="24"/>
              <w:szCs w:val="24"/>
            </w:rPr>
            <w:delText>인간</w:delText>
          </w:r>
          <w:r w:rsidR="00C978B5" w:rsidDel="008351AA">
            <w:rPr>
              <w:rFonts w:ascii="나눔스퀘어라운드 Regular" w:eastAsia="나눔스퀘어라운드 Regular" w:hAnsi="나눔스퀘어라운드 Regular" w:cs="함초롬돋움" w:hint="eastAsia"/>
              <w:kern w:val="0"/>
              <w:sz w:val="24"/>
              <w:szCs w:val="24"/>
            </w:rPr>
            <w:delText xml:space="preserve">보다 </w:delText>
          </w:r>
          <w:r w:rsidR="001E7669" w:rsidDel="008351AA">
            <w:rPr>
              <w:rFonts w:ascii="나눔스퀘어라운드 Regular" w:eastAsia="나눔스퀘어라운드 Regular" w:hAnsi="나눔스퀘어라운드 Regular" w:cs="함초롬돋움" w:hint="eastAsia"/>
              <w:kern w:val="0"/>
              <w:sz w:val="24"/>
              <w:szCs w:val="24"/>
            </w:rPr>
            <w:delText xml:space="preserve">동일한 문제에 대해 </w:delText>
          </w:r>
          <w:r w:rsidR="00C978B5" w:rsidDel="008351AA">
            <w:rPr>
              <w:rFonts w:ascii="나눔스퀘어라운드 Regular" w:eastAsia="나눔스퀘어라운드 Regular" w:hAnsi="나눔스퀘어라운드 Regular" w:cs="함초롬돋움" w:hint="eastAsia"/>
              <w:kern w:val="0"/>
              <w:sz w:val="24"/>
              <w:szCs w:val="24"/>
            </w:rPr>
            <w:delText>더 뛰어난 소프트웨어를 양산하고 있다.</w:delText>
          </w:r>
          <w:r w:rsidR="00C978B5" w:rsidRPr="00C4133B" w:rsidDel="008351AA">
            <w:rPr>
              <w:rFonts w:ascii="나눔스퀘어라운드 Regular" w:eastAsia="나눔스퀘어라운드 Regular" w:hAnsi="나눔스퀘어라운드 Regular" w:cs="함초롬돋움"/>
              <w:kern w:val="0"/>
              <w:sz w:val="24"/>
              <w:szCs w:val="24"/>
            </w:rPr>
            <w:delText xml:space="preserve"> </w:delText>
          </w:r>
          <w:r w:rsidR="00C978B5" w:rsidDel="008351AA">
            <w:rPr>
              <w:rFonts w:ascii="나눔스퀘어라운드 Regular" w:eastAsia="나눔스퀘어라운드 Regular" w:hAnsi="나눔스퀘어라운드 Regular" w:cs="함초롬돋움" w:hint="eastAsia"/>
              <w:kern w:val="0"/>
              <w:sz w:val="24"/>
              <w:szCs w:val="24"/>
            </w:rPr>
            <w:delText xml:space="preserve">이렇게 </w:delText>
          </w:r>
          <w:r w:rsidR="00FF7C5A" w:rsidDel="008351AA">
            <w:rPr>
              <w:rFonts w:ascii="나눔스퀘어라운드 Regular" w:eastAsia="나눔스퀘어라운드 Regular" w:hAnsi="나눔스퀘어라운드 Regular" w:cs="함초롬돋움" w:hint="eastAsia"/>
              <w:kern w:val="0"/>
              <w:sz w:val="24"/>
              <w:szCs w:val="24"/>
            </w:rPr>
            <w:delText>만들어진</w:delText>
          </w:r>
          <w:r w:rsidR="00FF7C5A" w:rsidDel="008351AA">
            <w:rPr>
              <w:rFonts w:ascii="나눔스퀘어라운드 Regular" w:eastAsia="나눔스퀘어라운드 Regular" w:hAnsi="나눔스퀘어라운드 Regular" w:cs="함초롬돋움"/>
              <w:kern w:val="0"/>
              <w:sz w:val="24"/>
              <w:szCs w:val="24"/>
            </w:rPr>
            <w:delText xml:space="preserve"> </w:delText>
          </w:r>
          <w:r w:rsidR="00FC704A" w:rsidRPr="00C4133B" w:rsidDel="008351AA">
            <w:rPr>
              <w:rFonts w:ascii="나눔스퀘어라운드 Regular" w:eastAsia="나눔스퀘어라운드 Regular" w:hAnsi="나눔스퀘어라운드 Regular" w:cs="함초롬돋움"/>
              <w:kern w:val="0"/>
              <w:sz w:val="24"/>
              <w:szCs w:val="24"/>
            </w:rPr>
            <w:delText>기계학습 소프트웨어</w:delText>
          </w:r>
          <w:r w:rsidR="00C978B5" w:rsidDel="008351AA">
            <w:rPr>
              <w:rFonts w:ascii="나눔스퀘어라운드 Regular" w:eastAsia="나눔스퀘어라운드 Regular" w:hAnsi="나눔스퀘어라운드 Regular" w:cs="함초롬돋움" w:hint="eastAsia"/>
              <w:kern w:val="0"/>
              <w:sz w:val="24"/>
              <w:szCs w:val="24"/>
            </w:rPr>
            <w:delText xml:space="preserve">는 </w:delText>
          </w:r>
          <w:r w:rsidR="00140E1A" w:rsidDel="008351AA">
            <w:rPr>
              <w:rFonts w:ascii="나눔스퀘어라운드 Regular" w:eastAsia="나눔스퀘어라운드 Regular" w:hAnsi="나눔스퀘어라운드 Regular" w:cs="함초롬돋움" w:hint="eastAsia"/>
              <w:kern w:val="0"/>
              <w:sz w:val="24"/>
              <w:szCs w:val="24"/>
            </w:rPr>
            <w:delText>앞에서</w:delText>
          </w:r>
          <w:r w:rsidR="001E7669" w:rsidDel="008351AA">
            <w:rPr>
              <w:rFonts w:ascii="나눔스퀘어라운드 Regular" w:eastAsia="나눔스퀘어라운드 Regular" w:hAnsi="나눔스퀘어라운드 Regular" w:cs="함초롬돋움" w:hint="eastAsia"/>
              <w:kern w:val="0"/>
              <w:sz w:val="24"/>
              <w:szCs w:val="24"/>
            </w:rPr>
            <w:delText xml:space="preserve"> 언급된</w:delText>
          </w:r>
          <w:r w:rsidR="00140E1A" w:rsidDel="008351AA">
            <w:rPr>
              <w:rFonts w:ascii="나눔스퀘어라운드 Regular" w:eastAsia="나눔스퀘어라운드 Regular" w:hAnsi="나눔스퀘어라운드 Regular" w:cs="함초롬돋움" w:hint="eastAsia"/>
              <w:kern w:val="0"/>
              <w:sz w:val="24"/>
              <w:szCs w:val="24"/>
            </w:rPr>
            <w:delText xml:space="preserve"> </w:delText>
          </w:r>
          <w:r w:rsidR="00C978B5" w:rsidDel="008351AA">
            <w:rPr>
              <w:rFonts w:ascii="나눔스퀘어라운드 Regular" w:eastAsia="나눔스퀘어라운드 Regular" w:hAnsi="나눔스퀘어라운드 Regular" w:cs="함초롬돋움" w:hint="eastAsia"/>
              <w:kern w:val="0"/>
              <w:sz w:val="24"/>
              <w:szCs w:val="24"/>
            </w:rPr>
            <w:delText>양질의 일자리를 빠르게 대체</w:delText>
          </w:r>
          <w:r w:rsidR="001E7669" w:rsidDel="008351AA">
            <w:rPr>
              <w:rFonts w:ascii="나눔스퀘어라운드 Regular" w:eastAsia="나눔스퀘어라운드 Regular" w:hAnsi="나눔스퀘어라운드 Regular" w:cs="함초롬돋움" w:hint="eastAsia"/>
              <w:kern w:val="0"/>
              <w:sz w:val="24"/>
              <w:szCs w:val="24"/>
            </w:rPr>
            <w:delText>하는 것을 넘어</w:delText>
          </w:r>
          <w:r w:rsidR="00C978B5" w:rsidDel="008351AA">
            <w:rPr>
              <w:rFonts w:ascii="나눔스퀘어라운드 Regular" w:eastAsia="나눔스퀘어라운드 Regular" w:hAnsi="나눔스퀘어라운드 Regular" w:cs="함초롬돋움" w:hint="eastAsia"/>
              <w:kern w:val="0"/>
              <w:sz w:val="24"/>
              <w:szCs w:val="24"/>
            </w:rPr>
            <w:delText xml:space="preserve"> </w:delText>
          </w:r>
          <w:r w:rsidR="001E7669" w:rsidDel="008351AA">
            <w:rPr>
              <w:rFonts w:ascii="나눔스퀘어라운드 Regular" w:eastAsia="나눔스퀘어라운드 Regular" w:hAnsi="나눔스퀘어라운드 Regular" w:cs="함초롬돋움" w:hint="eastAsia"/>
              <w:kern w:val="0"/>
              <w:sz w:val="24"/>
              <w:szCs w:val="24"/>
            </w:rPr>
            <w:delText>데이터를 원자재로 삼아 소프트웨어를 개발할 수 있느</w:delText>
          </w:r>
          <w:r w:rsidR="00C27AEE" w:rsidDel="008351AA">
            <w:rPr>
              <w:rFonts w:ascii="나눔스퀘어라운드 Regular" w:eastAsia="나눔스퀘어라운드 Regular" w:hAnsi="나눔스퀘어라운드 Regular" w:cs="함초롬돋움" w:hint="eastAsia"/>
              <w:kern w:val="0"/>
              <w:sz w:val="24"/>
              <w:szCs w:val="24"/>
            </w:rPr>
            <w:delText>냐에 따라</w:delText>
          </w:r>
          <w:r w:rsidR="001E7669" w:rsidDel="008351AA">
            <w:rPr>
              <w:rFonts w:ascii="나눔스퀘어라운드 Regular" w:eastAsia="나눔스퀘어라운드 Regular" w:hAnsi="나눔스퀘어라운드 Regular" w:cs="함초롬돋움" w:hint="eastAsia"/>
              <w:kern w:val="0"/>
              <w:sz w:val="24"/>
              <w:szCs w:val="24"/>
            </w:rPr>
            <w:delText xml:space="preserve"> 개발자들 사이 </w:delText>
          </w:r>
          <w:r w:rsidR="00C978B5" w:rsidDel="008351AA">
            <w:rPr>
              <w:rFonts w:ascii="나눔스퀘어라운드 Regular" w:eastAsia="나눔스퀘어라운드 Regular" w:hAnsi="나눔스퀘어라운드 Regular" w:cs="함초롬돋움" w:hint="eastAsia"/>
              <w:kern w:val="0"/>
              <w:sz w:val="24"/>
              <w:szCs w:val="24"/>
            </w:rPr>
            <w:delText>디지털 불평등도 심화</w:delText>
          </w:r>
          <w:r w:rsidR="00C27AEE" w:rsidDel="008351AA">
            <w:rPr>
              <w:rFonts w:ascii="나눔스퀘어라운드 Regular" w:eastAsia="나눔스퀘어라운드 Regular" w:hAnsi="나눔스퀘어라운드 Regular" w:cs="함초롬돋움" w:hint="eastAsia"/>
              <w:kern w:val="0"/>
              <w:sz w:val="24"/>
              <w:szCs w:val="24"/>
            </w:rPr>
            <w:delText>시키고 있다.</w:delText>
          </w:r>
        </w:del>
      </w:moveFrom>
    </w:p>
    <w:p w14:paraId="31A334AE" w14:textId="12BA5141" w:rsidR="00140E1A" w:rsidDel="008351AA" w:rsidRDefault="00C27AEE" w:rsidP="00AC3CD2">
      <w:pPr>
        <w:widowControl/>
        <w:wordWrap/>
        <w:autoSpaceDE/>
        <w:autoSpaceDN/>
        <w:spacing w:after="0" w:line="276" w:lineRule="auto"/>
        <w:rPr>
          <w:del w:id="462" w:author="Microsoft Office User" w:date="2020-08-15T15:53:00Z"/>
          <w:rFonts w:ascii="나눔스퀘어라운드 Regular" w:eastAsia="나눔스퀘어라운드 Regular" w:hAnsi="나눔스퀘어라운드 Regular" w:cs="함초롬돋움"/>
          <w:kern w:val="0"/>
          <w:sz w:val="24"/>
          <w:szCs w:val="24"/>
        </w:rPr>
        <w:pPrChange w:id="463" w:author="Microsoft Office User" w:date="2020-08-17T09:37:00Z">
          <w:pPr>
            <w:widowControl/>
            <w:wordWrap/>
            <w:autoSpaceDE/>
            <w:autoSpaceDN/>
            <w:spacing w:after="0" w:line="276" w:lineRule="auto"/>
          </w:pPr>
        </w:pPrChange>
      </w:pPr>
      <w:moveFrom w:id="464" w:author="Sungwon Kang" w:date="2020-08-15T08:58:00Z">
        <w:del w:id="465" w:author="Microsoft Office User" w:date="2020-08-15T15:53:00Z">
          <w:r w:rsidDel="008351AA">
            <w:rPr>
              <w:rFonts w:ascii="나눔스퀘어라운드 Regular" w:eastAsia="나눔스퀘어라운드 Regular" w:hAnsi="나눔스퀘어라운드 Regular" w:cs="함초롬돋움" w:hint="eastAsia"/>
              <w:kern w:val="0"/>
              <w:sz w:val="24"/>
              <w:szCs w:val="24"/>
            </w:rPr>
            <w:delText xml:space="preserve"> </w:delText>
          </w:r>
        </w:del>
      </w:moveFrom>
      <w:moveFromRangeEnd w:id="458"/>
      <w:del w:id="466" w:author="Microsoft Office User" w:date="2020-08-15T15:53:00Z">
        <w:r w:rsidDel="008351AA">
          <w:rPr>
            <w:rFonts w:ascii="나눔스퀘어라운드 Regular" w:eastAsia="나눔스퀘어라운드 Regular" w:hAnsi="나눔스퀘어라운드 Regular" w:cs="함초롬돋움" w:hint="eastAsia"/>
            <w:kern w:val="0"/>
            <w:sz w:val="24"/>
            <w:szCs w:val="24"/>
          </w:rPr>
          <w:delText xml:space="preserve">하지만, 기계가 데이터로부터 소프트웨어를 만들어내는 과정을 </w:delText>
        </w:r>
        <w:r w:rsidR="00D63D66" w:rsidDel="008351AA">
          <w:rPr>
            <w:rFonts w:ascii="나눔스퀘어라운드 Regular" w:eastAsia="나눔스퀘어라운드 Regular" w:hAnsi="나눔스퀘어라운드 Regular" w:cs="함초롬돋움" w:hint="eastAsia"/>
            <w:kern w:val="0"/>
            <w:sz w:val="24"/>
            <w:szCs w:val="24"/>
          </w:rPr>
          <w:delText xml:space="preserve">인간은 </w:delText>
        </w:r>
        <w:r w:rsidDel="008351AA">
          <w:rPr>
            <w:rFonts w:ascii="나눔스퀘어라운드 Regular" w:eastAsia="나눔스퀘어라운드 Regular" w:hAnsi="나눔스퀘어라운드 Regular" w:cs="함초롬돋움" w:hint="eastAsia"/>
            <w:kern w:val="0"/>
            <w:sz w:val="24"/>
            <w:szCs w:val="24"/>
          </w:rPr>
          <w:delText>짧은 시간이지만 데이터 과학</w:delText>
        </w:r>
        <w:r w:rsidR="00D63D66" w:rsidDel="008351AA">
          <w:rPr>
            <w:rFonts w:ascii="나눔스퀘어라운드 Regular" w:eastAsia="나눔스퀘어라운드 Regular" w:hAnsi="나눔스퀘어라운드 Regular" w:cs="함초롬돋움" w:hint="eastAsia"/>
            <w:kern w:val="0"/>
            <w:sz w:val="24"/>
            <w:szCs w:val="24"/>
          </w:rPr>
          <w:delText>을 통해</w:delText>
        </w:r>
        <w:r w:rsidR="00032EE1" w:rsidDel="008351AA">
          <w:rPr>
            <w:rFonts w:ascii="나눔스퀘어라운드 Regular" w:eastAsia="나눔스퀘어라운드 Regular" w:hAnsi="나눔스퀘어라운드 Regular" w:cs="함초롬돋움" w:hint="eastAsia"/>
            <w:kern w:val="0"/>
            <w:sz w:val="24"/>
            <w:szCs w:val="24"/>
          </w:rPr>
          <w:delText xml:space="preserve"> 지식과 경험을</w:delText>
        </w:r>
        <w:r w:rsidDel="008351AA">
          <w:rPr>
            <w:rFonts w:ascii="나눔스퀘어라운드 Regular" w:eastAsia="나눔스퀘어라운드 Regular" w:hAnsi="나눔스퀘어라운드 Regular" w:cs="함초롬돋움" w:hint="eastAsia"/>
            <w:kern w:val="0"/>
            <w:sz w:val="24"/>
            <w:szCs w:val="24"/>
          </w:rPr>
          <w:delText xml:space="preserve"> </w:delText>
        </w:r>
        <w:r w:rsidR="00D63D66" w:rsidDel="008351AA">
          <w:rPr>
            <w:rFonts w:ascii="나눔스퀘어라운드 Regular" w:eastAsia="나눔스퀘어라운드 Regular" w:hAnsi="나눔스퀘어라운드 Regular" w:cs="함초롬돋움" w:hint="eastAsia"/>
            <w:kern w:val="0"/>
            <w:sz w:val="24"/>
            <w:szCs w:val="24"/>
          </w:rPr>
          <w:delText xml:space="preserve">축적하고 있다. </w:delText>
        </w:r>
        <w:commentRangeEnd w:id="459"/>
        <w:r w:rsidR="001E273A" w:rsidDel="008351AA">
          <w:rPr>
            <w:rStyle w:val="a6"/>
          </w:rPr>
          <w:commentReference w:id="459"/>
        </w:r>
        <w:r w:rsidR="00D63D66" w:rsidDel="008351AA">
          <w:rPr>
            <w:rFonts w:ascii="나눔스퀘어라운드 Regular" w:eastAsia="나눔스퀘어라운드 Regular" w:hAnsi="나눔스퀘어라운드 Regular" w:cs="함초롬돋움" w:hint="eastAsia"/>
            <w:kern w:val="0"/>
            <w:sz w:val="24"/>
            <w:szCs w:val="24"/>
          </w:rPr>
          <w:delText xml:space="preserve">이미 </w:delText>
        </w:r>
        <w:r w:rsidR="00B6397A" w:rsidDel="008351AA">
          <w:rPr>
            <w:rFonts w:ascii="나눔스퀘어라운드 Regular" w:eastAsia="나눔스퀘어라운드 Regular" w:hAnsi="나눔스퀘어라운드 Regular" w:cs="함초롬돋움" w:hint="eastAsia"/>
            <w:kern w:val="0"/>
            <w:sz w:val="24"/>
            <w:szCs w:val="24"/>
          </w:rPr>
          <w:delText>이론적인</w:delText>
        </w:r>
        <w:r w:rsidR="00D63D66" w:rsidDel="008351AA">
          <w:rPr>
            <w:rFonts w:ascii="나눔스퀘어라운드 Regular" w:eastAsia="나눔스퀘어라운드 Regular" w:hAnsi="나눔스퀘어라운드 Regular" w:cs="함초롬돋움" w:hint="eastAsia"/>
            <w:kern w:val="0"/>
            <w:sz w:val="24"/>
            <w:szCs w:val="24"/>
          </w:rPr>
          <w:delText xml:space="preserve"> 면은 </w:delText>
        </w:r>
        <w:r w:rsidR="00D63D66" w:rsidDel="008351AA">
          <w:rPr>
            <w:rFonts w:ascii="나눔스퀘어라운드 Regular" w:eastAsia="나눔스퀘어라운드 Regular" w:hAnsi="나눔스퀘어라운드 Regular" w:cs="함초롬돋움"/>
            <w:kern w:val="0"/>
            <w:sz w:val="24"/>
            <w:szCs w:val="24"/>
          </w:rPr>
          <w:delText>Tidyverse</w:delText>
        </w:r>
        <w:r w:rsidR="00D63D66" w:rsidDel="008351AA">
          <w:rPr>
            <w:rFonts w:ascii="나눔스퀘어라운드 Regular" w:eastAsia="나눔스퀘어라운드 Regular" w:hAnsi="나눔스퀘어라운드 Regular" w:cs="함초롬돋움" w:hint="eastAsia"/>
            <w:kern w:val="0"/>
            <w:sz w:val="24"/>
            <w:szCs w:val="24"/>
          </w:rPr>
          <w:delText>로</w:delText>
        </w:r>
        <w:r w:rsidR="00B6397A" w:rsidDel="008351AA">
          <w:rPr>
            <w:rFonts w:ascii="나눔스퀘어라운드 Regular" w:eastAsia="나눔스퀘어라운드 Regular" w:hAnsi="나눔스퀘어라운드 Regular" w:cs="함초롬돋움" w:hint="eastAsia"/>
            <w:kern w:val="0"/>
            <w:sz w:val="24"/>
            <w:szCs w:val="24"/>
          </w:rPr>
          <w:delText xml:space="preserve"> </w:delText>
        </w:r>
        <w:r w:rsidR="00D63D66" w:rsidDel="008351AA">
          <w:rPr>
            <w:rFonts w:ascii="나눔스퀘어라운드 Regular" w:eastAsia="나눔스퀘어라운드 Regular" w:hAnsi="나눔스퀘어라운드 Regular" w:cs="함초롬돋움" w:hint="eastAsia"/>
            <w:kern w:val="0"/>
            <w:sz w:val="24"/>
            <w:szCs w:val="24"/>
          </w:rPr>
          <w:delText xml:space="preserve">토대를 </w:delText>
        </w:r>
        <w:r w:rsidR="00B6397A" w:rsidDel="008351AA">
          <w:rPr>
            <w:rFonts w:ascii="나눔스퀘어라운드 Regular" w:eastAsia="나눔스퀘어라운드 Regular" w:hAnsi="나눔스퀘어라운드 Regular" w:cs="함초롬돋움" w:hint="eastAsia"/>
            <w:kern w:val="0"/>
            <w:sz w:val="24"/>
            <w:szCs w:val="24"/>
          </w:rPr>
          <w:delText>자리잡아 가고</w:delText>
        </w:r>
        <w:r w:rsidR="00D63D66" w:rsidDel="008351AA">
          <w:rPr>
            <w:rFonts w:ascii="나눔스퀘어라운드 Regular" w:eastAsia="나눔스퀘어라운드 Regular" w:hAnsi="나눔스퀘어라운드 Regular" w:cs="함초롬돋움" w:hint="eastAsia"/>
            <w:kern w:val="0"/>
            <w:sz w:val="24"/>
            <w:szCs w:val="24"/>
          </w:rPr>
          <w:delText xml:space="preserve"> 있으며,</w:delText>
        </w:r>
        <w:r w:rsidR="00B6397A" w:rsidDel="008351AA">
          <w:rPr>
            <w:rFonts w:ascii="나눔스퀘어라운드 Regular" w:eastAsia="나눔스퀘어라운드 Regular" w:hAnsi="나눔스퀘어라운드 Regular" w:cs="함초롬돋움" w:hint="eastAsia"/>
            <w:kern w:val="0"/>
            <w:sz w:val="24"/>
            <w:szCs w:val="24"/>
          </w:rPr>
          <w:delText xml:space="preserve"> </w:delText>
        </w:r>
        <w:r w:rsidR="00D63D66" w:rsidDel="008351AA">
          <w:rPr>
            <w:rFonts w:ascii="나눔스퀘어라운드 Regular" w:eastAsia="나눔스퀘어라운드 Regular" w:hAnsi="나눔스퀘어라운드 Regular" w:cs="함초롬돋움" w:hint="eastAsia"/>
            <w:kern w:val="0"/>
            <w:sz w:val="24"/>
            <w:szCs w:val="24"/>
          </w:rPr>
          <w:delText xml:space="preserve">이를 적용한 </w:delText>
        </w:r>
        <w:r w:rsidR="00B6397A" w:rsidDel="008351AA">
          <w:rPr>
            <w:rFonts w:ascii="나눔스퀘어라운드 Regular" w:eastAsia="나눔스퀘어라운드 Regular" w:hAnsi="나눔스퀘어라운드 Regular" w:cs="함초롬돋움" w:hint="eastAsia"/>
            <w:kern w:val="0"/>
            <w:sz w:val="24"/>
            <w:szCs w:val="24"/>
          </w:rPr>
          <w:delText>사례가 늘어남에 따라 경험과 기술축적</w:delText>
        </w:r>
        <w:r w:rsidR="00D63D66" w:rsidDel="008351AA">
          <w:rPr>
            <w:rFonts w:ascii="나눔스퀘어라운드 Regular" w:eastAsia="나눔스퀘어라운드 Regular" w:hAnsi="나눔스퀘어라운드 Regular" w:cs="함초롬돋움" w:hint="eastAsia"/>
            <w:kern w:val="0"/>
            <w:sz w:val="24"/>
            <w:szCs w:val="24"/>
          </w:rPr>
          <w:delText>의</w:delText>
        </w:r>
        <w:r w:rsidR="00B6397A" w:rsidDel="008351AA">
          <w:rPr>
            <w:rFonts w:ascii="나눔스퀘어라운드 Regular" w:eastAsia="나눔스퀘어라운드 Regular" w:hAnsi="나눔스퀘어라운드 Regular" w:cs="함초롬돋움" w:hint="eastAsia"/>
            <w:kern w:val="0"/>
            <w:sz w:val="24"/>
            <w:szCs w:val="24"/>
          </w:rPr>
          <w:delText xml:space="preserve"> 가속화</w:delText>
        </w:r>
        <w:r w:rsidR="00D63D66" w:rsidDel="008351AA">
          <w:rPr>
            <w:rFonts w:ascii="나눔스퀘어라운드 Regular" w:eastAsia="나눔스퀘어라운드 Regular" w:hAnsi="나눔스퀘어라운드 Regular" w:cs="함초롬돋움" w:hint="eastAsia"/>
            <w:kern w:val="0"/>
            <w:sz w:val="24"/>
            <w:szCs w:val="24"/>
          </w:rPr>
          <w:delText>는 물론,</w:delText>
        </w:r>
        <w:r w:rsidDel="008351AA">
          <w:rPr>
            <w:rFonts w:ascii="나눔스퀘어라운드 Regular" w:eastAsia="나눔스퀘어라운드 Regular" w:hAnsi="나눔스퀘어라운드 Regular" w:cs="함초롬돋움" w:hint="eastAsia"/>
            <w:kern w:val="0"/>
            <w:sz w:val="24"/>
            <w:szCs w:val="24"/>
          </w:rPr>
          <w:delText xml:space="preserve"> </w:delText>
        </w:r>
        <w:r w:rsidR="00D63D66" w:rsidDel="008351AA">
          <w:rPr>
            <w:rFonts w:ascii="나눔스퀘어라운드 Regular" w:eastAsia="나눔스퀘어라운드 Regular" w:hAnsi="나눔스퀘어라운드 Regular" w:cs="함초롬돋움" w:hint="eastAsia"/>
            <w:kern w:val="0"/>
            <w:sz w:val="24"/>
            <w:szCs w:val="24"/>
          </w:rPr>
          <w:delText xml:space="preserve">데이터 과학은 </w:delText>
        </w:r>
        <w:r w:rsidDel="008351AA">
          <w:rPr>
            <w:rFonts w:ascii="나눔스퀘어라운드 Regular" w:eastAsia="나눔스퀘어라운드 Regular" w:hAnsi="나눔스퀘어라운드 Regular" w:cs="함초롬돋움" w:hint="eastAsia"/>
            <w:kern w:val="0"/>
            <w:sz w:val="24"/>
            <w:szCs w:val="24"/>
          </w:rPr>
          <w:delText xml:space="preserve">심화되는 </w:delText>
        </w:r>
        <w:commentRangeStart w:id="467"/>
        <w:r w:rsidDel="008351AA">
          <w:rPr>
            <w:rFonts w:ascii="나눔스퀘어라운드 Regular" w:eastAsia="나눔스퀘어라운드 Regular" w:hAnsi="나눔스퀘어라운드 Regular" w:cs="함초롬돋움" w:hint="eastAsia"/>
            <w:kern w:val="0"/>
            <w:sz w:val="24"/>
            <w:szCs w:val="24"/>
          </w:rPr>
          <w:delText>디지털 불평등</w:delText>
        </w:r>
        <w:r w:rsidR="00032EE1" w:rsidDel="008351AA">
          <w:rPr>
            <w:rFonts w:ascii="나눔스퀘어라운드 Regular" w:eastAsia="나눔스퀘어라운드 Regular" w:hAnsi="나눔스퀘어라운드 Regular" w:cs="함초롬돋움" w:hint="eastAsia"/>
            <w:kern w:val="0"/>
            <w:sz w:val="24"/>
            <w:szCs w:val="24"/>
          </w:rPr>
          <w:delText>을 해결할 수 있는</w:delText>
        </w:r>
        <w:r w:rsidDel="008351AA">
          <w:rPr>
            <w:rFonts w:ascii="나눔스퀘어라운드 Regular" w:eastAsia="나눔스퀘어라운드 Regular" w:hAnsi="나눔스퀘어라운드 Regular" w:cs="함초롬돋움" w:hint="eastAsia"/>
            <w:kern w:val="0"/>
            <w:sz w:val="24"/>
            <w:szCs w:val="24"/>
          </w:rPr>
          <w:delText xml:space="preserve"> 은총알(</w:delText>
        </w:r>
        <w:r w:rsidDel="008351AA">
          <w:rPr>
            <w:rFonts w:ascii="나눔스퀘어라운드 Regular" w:eastAsia="나눔스퀘어라운드 Regular" w:hAnsi="나눔스퀘어라운드 Regular" w:cs="함초롬돋움"/>
            <w:kern w:val="0"/>
            <w:sz w:val="24"/>
            <w:szCs w:val="24"/>
          </w:rPr>
          <w:delText>Silver Bullet)</w:delText>
        </w:r>
        <w:r w:rsidDel="008351AA">
          <w:rPr>
            <w:rFonts w:ascii="나눔스퀘어라운드 Regular" w:eastAsia="나눔스퀘어라운드 Regular" w:hAnsi="나눔스퀘어라운드 Regular" w:cs="함초롬돋움" w:hint="eastAsia"/>
            <w:kern w:val="0"/>
            <w:sz w:val="24"/>
            <w:szCs w:val="24"/>
          </w:rPr>
          <w:delText xml:space="preserve">로 기대를 받고 있다. </w:delText>
        </w:r>
        <w:commentRangeEnd w:id="467"/>
        <w:r w:rsidR="001E273A" w:rsidDel="008351AA">
          <w:rPr>
            <w:rStyle w:val="a6"/>
          </w:rPr>
          <w:commentReference w:id="467"/>
        </w:r>
      </w:del>
    </w:p>
    <w:p w14:paraId="6A66049C" w14:textId="386CAB93" w:rsidR="00FC704A" w:rsidRDefault="00454ED9" w:rsidP="00AC3CD2">
      <w:pPr>
        <w:widowControl/>
        <w:wordWrap/>
        <w:autoSpaceDE/>
        <w:autoSpaceDN/>
        <w:spacing w:after="0" w:line="276" w:lineRule="auto"/>
        <w:rPr>
          <w:rFonts w:ascii="나눔스퀘어라운드 Regular" w:eastAsia="나눔스퀘어라운드 Regular" w:hAnsi="나눔스퀘어라운드 Regular" w:cs="함초롬돋움"/>
          <w:kern w:val="0"/>
          <w:sz w:val="24"/>
          <w:szCs w:val="24"/>
        </w:rPr>
        <w:pPrChange w:id="468" w:author="Microsoft Office User" w:date="2020-08-17T09:37:00Z">
          <w:pPr>
            <w:widowControl/>
            <w:wordWrap/>
            <w:autoSpaceDE/>
            <w:autoSpaceDN/>
            <w:spacing w:after="0" w:line="276" w:lineRule="auto"/>
            <w:ind w:firstLine="240"/>
          </w:pPr>
        </w:pPrChange>
      </w:pPr>
      <w:del w:id="469" w:author="Microsoft Office User" w:date="2020-08-15T15:44:00Z">
        <w:r w:rsidDel="006A7926">
          <w:rPr>
            <w:rFonts w:ascii="나눔스퀘어라운드 Regular" w:eastAsia="나눔스퀘어라운드 Regular" w:hAnsi="나눔스퀘어라운드 Regular" w:cs="함초롬돋움" w:hint="eastAsia"/>
            <w:kern w:val="0"/>
            <w:sz w:val="24"/>
            <w:szCs w:val="24"/>
          </w:rPr>
          <w:delText xml:space="preserve">단기적으로 </w:delText>
        </w:r>
        <w:r w:rsidR="00C978B5" w:rsidDel="006A7926">
          <w:rPr>
            <w:rFonts w:ascii="나눔스퀘어라운드 Regular" w:eastAsia="나눔스퀘어라운드 Regular" w:hAnsi="나눔스퀘어라운드 Regular" w:cs="함초롬돋움" w:hint="eastAsia"/>
            <w:kern w:val="0"/>
            <w:sz w:val="24"/>
            <w:szCs w:val="24"/>
          </w:rPr>
          <w:delText xml:space="preserve">데이터 과학은 </w:delText>
        </w:r>
        <w:r w:rsidR="009F7027" w:rsidDel="006A7926">
          <w:rPr>
            <w:rFonts w:ascii="나눔스퀘어라운드 Regular" w:eastAsia="나눔스퀘어라운드 Regular" w:hAnsi="나눔스퀘어라운드 Regular" w:cs="함초롬돋움" w:hint="eastAsia"/>
            <w:kern w:val="0"/>
            <w:sz w:val="24"/>
            <w:szCs w:val="24"/>
          </w:rPr>
          <w:delText xml:space="preserve">기계가 데이터로부터 알고리즘을 추출하여 </w:delText>
        </w:r>
        <w:r w:rsidR="00B324F7" w:rsidDel="006A7926">
          <w:rPr>
            <w:rFonts w:ascii="나눔스퀘어라운드 Regular" w:eastAsia="나눔스퀘어라운드 Regular" w:hAnsi="나눔스퀘어라운드 Regular" w:cs="함초롬돋움" w:hint="eastAsia"/>
            <w:kern w:val="0"/>
            <w:sz w:val="24"/>
            <w:szCs w:val="24"/>
          </w:rPr>
          <w:delText xml:space="preserve">제작하는 </w:delText>
        </w:r>
        <w:r w:rsidR="009F7027" w:rsidDel="006A7926">
          <w:rPr>
            <w:rFonts w:ascii="나눔스퀘어라운드 Regular" w:eastAsia="나눔스퀘어라운드 Regular" w:hAnsi="나눔스퀘어라운드 Regular" w:cs="함초롬돋움" w:hint="eastAsia"/>
            <w:kern w:val="0"/>
            <w:sz w:val="24"/>
            <w:szCs w:val="24"/>
          </w:rPr>
          <w:delText>소프트웨어 성숙도</w:delText>
        </w:r>
        <w:r w:rsidR="00B324F7" w:rsidDel="006A7926">
          <w:rPr>
            <w:rFonts w:ascii="나눔스퀘어라운드 Regular" w:eastAsia="나눔스퀘어라운드 Regular" w:hAnsi="나눔스퀘어라운드 Regular" w:cs="함초롬돋움" w:hint="eastAsia"/>
            <w:kern w:val="0"/>
            <w:sz w:val="24"/>
            <w:szCs w:val="24"/>
          </w:rPr>
          <w:delText>(</w:delText>
        </w:r>
        <w:r w:rsidR="00B324F7" w:rsidDel="006A7926">
          <w:rPr>
            <w:rFonts w:ascii="나눔스퀘어라운드 Regular" w:eastAsia="나눔스퀘어라운드 Regular" w:hAnsi="나눔스퀘어라운드 Regular" w:cs="함초롬돋움"/>
            <w:kern w:val="0"/>
            <w:sz w:val="24"/>
            <w:szCs w:val="24"/>
          </w:rPr>
          <w:delText>Software Maturity</w:delText>
        </w:r>
        <w:r w:rsidR="00B324F7" w:rsidDel="006A7926">
          <w:rPr>
            <w:rFonts w:ascii="나눔스퀘어라운드 Regular" w:eastAsia="나눔스퀘어라운드 Regular" w:hAnsi="나눔스퀘어라운드 Regular" w:cs="함초롬돋움" w:hint="eastAsia"/>
            <w:kern w:val="0"/>
            <w:sz w:val="24"/>
            <w:szCs w:val="24"/>
          </w:rPr>
          <w:delText>)</w:delText>
        </w:r>
        <w:r w:rsidR="009F7027" w:rsidDel="006A7926">
          <w:rPr>
            <w:rFonts w:ascii="나눔스퀘어라운드 Regular" w:eastAsia="나눔스퀘어라운드 Regular" w:hAnsi="나눔스퀘어라운드 Regular" w:cs="함초롬돋움" w:hint="eastAsia"/>
            <w:kern w:val="0"/>
            <w:sz w:val="24"/>
            <w:szCs w:val="24"/>
          </w:rPr>
          <w:delText>를 가속</w:delText>
        </w:r>
        <w:r w:rsidR="00E0114A" w:rsidDel="006A7926">
          <w:rPr>
            <w:rFonts w:ascii="나눔스퀘어라운드 Regular" w:eastAsia="나눔스퀘어라운드 Regular" w:hAnsi="나눔스퀘어라운드 Regular" w:cs="함초롬돋움" w:hint="eastAsia"/>
            <w:kern w:val="0"/>
            <w:sz w:val="24"/>
            <w:szCs w:val="24"/>
          </w:rPr>
          <w:delText>화 시켜</w:delText>
        </w:r>
        <w:r w:rsidR="009F7027" w:rsidDel="006A7926">
          <w:rPr>
            <w:rFonts w:ascii="나눔스퀘어라운드 Regular" w:eastAsia="나눔스퀘어라운드 Regular" w:hAnsi="나눔스퀘어라운드 Regular" w:cs="함초롬돋움" w:hint="eastAsia"/>
            <w:kern w:val="0"/>
            <w:sz w:val="24"/>
            <w:szCs w:val="24"/>
          </w:rPr>
          <w:delText xml:space="preserve"> </w:delText>
        </w:r>
        <w:r w:rsidR="009F7027" w:rsidDel="006A7926">
          <w:rPr>
            <w:rFonts w:ascii="나눔스퀘어라운드 Regular" w:eastAsia="나눔스퀘어라운드 Regular" w:hAnsi="나눔스퀘어라운드 Regular" w:cs="함초롬돋움"/>
            <w:kern w:val="0"/>
            <w:sz w:val="24"/>
            <w:szCs w:val="24"/>
          </w:rPr>
          <w:delText>Commodity</w:delText>
        </w:r>
        <w:r w:rsidR="009F7027" w:rsidDel="006A7926">
          <w:rPr>
            <w:rFonts w:ascii="나눔스퀘어라운드 Regular" w:eastAsia="나눔스퀘어라운드 Regular" w:hAnsi="나눔스퀘어라운드 Regular" w:cs="함초롬돋움" w:hint="eastAsia"/>
            <w:kern w:val="0"/>
            <w:sz w:val="24"/>
            <w:szCs w:val="24"/>
          </w:rPr>
          <w:delText xml:space="preserve">화 시킴으로써 </w:delText>
        </w:r>
        <w:commentRangeStart w:id="470"/>
        <w:r w:rsidR="00E0114A" w:rsidDel="006A7926">
          <w:rPr>
            <w:rFonts w:ascii="나눔스퀘어라운드 Regular" w:eastAsia="나눔스퀘어라운드 Regular" w:hAnsi="나눔스퀘어라운드 Regular" w:cs="함초롬돋움" w:hint="eastAsia"/>
            <w:kern w:val="0"/>
            <w:sz w:val="24"/>
            <w:szCs w:val="24"/>
          </w:rPr>
          <w:delText>독</w:delText>
        </w:r>
        <w:r w:rsidR="00B324F7" w:rsidDel="006A7926">
          <w:rPr>
            <w:rFonts w:ascii="나눔스퀘어라운드 Regular" w:eastAsia="나눔스퀘어라운드 Regular" w:hAnsi="나눔스퀘어라운드 Regular" w:cs="함초롬돋움" w:hint="eastAsia"/>
            <w:kern w:val="0"/>
            <w:sz w:val="24"/>
            <w:szCs w:val="24"/>
          </w:rPr>
          <w:delText>과점으로부터</w:delText>
        </w:r>
        <w:r w:rsidR="00E0114A" w:rsidDel="006A7926">
          <w:rPr>
            <w:rFonts w:ascii="나눔스퀘어라운드 Regular" w:eastAsia="나눔스퀘어라운드 Regular" w:hAnsi="나눔스퀘어라운드 Regular" w:cs="함초롬돋움" w:hint="eastAsia"/>
            <w:kern w:val="0"/>
            <w:sz w:val="24"/>
            <w:szCs w:val="24"/>
          </w:rPr>
          <w:delText xml:space="preserve"> 발생</w:delText>
        </w:r>
        <w:r w:rsidR="00B324F7" w:rsidDel="006A7926">
          <w:rPr>
            <w:rFonts w:ascii="나눔스퀘어라운드 Regular" w:eastAsia="나눔스퀘어라운드 Regular" w:hAnsi="나눔스퀘어라운드 Regular" w:cs="함초롬돋움" w:hint="eastAsia"/>
            <w:kern w:val="0"/>
            <w:sz w:val="24"/>
            <w:szCs w:val="24"/>
          </w:rPr>
          <w:delText>되는</w:delText>
        </w:r>
        <w:r w:rsidR="007535BC" w:rsidDel="006A7926">
          <w:rPr>
            <w:rFonts w:ascii="나눔스퀘어라운드 Regular" w:eastAsia="나눔스퀘어라운드 Regular" w:hAnsi="나눔스퀘어라운드 Regular" w:cs="함초롬돋움" w:hint="eastAsia"/>
            <w:kern w:val="0"/>
            <w:sz w:val="24"/>
            <w:szCs w:val="24"/>
          </w:rPr>
          <w:delText xml:space="preserve"> 불평등</w:delText>
        </w:r>
        <w:r w:rsidR="00B324F7" w:rsidDel="006A7926">
          <w:rPr>
            <w:rFonts w:ascii="나눔스퀘어라운드 Regular" w:eastAsia="나눔스퀘어라운드 Regular" w:hAnsi="나눔스퀘어라운드 Regular" w:cs="함초롬돋움" w:hint="eastAsia"/>
            <w:kern w:val="0"/>
            <w:sz w:val="24"/>
            <w:szCs w:val="24"/>
          </w:rPr>
          <w:delText>을</w:delText>
        </w:r>
        <w:r w:rsidR="007535BC" w:rsidDel="006A7926">
          <w:rPr>
            <w:rFonts w:ascii="나눔스퀘어라운드 Regular" w:eastAsia="나눔스퀘어라운드 Regular" w:hAnsi="나눔스퀘어라운드 Regular" w:cs="함초롬돋움" w:hint="eastAsia"/>
            <w:kern w:val="0"/>
            <w:sz w:val="24"/>
            <w:szCs w:val="24"/>
          </w:rPr>
          <w:delText xml:space="preserve"> 방지</w:delText>
        </w:r>
        <w:commentRangeEnd w:id="470"/>
        <w:r w:rsidR="001E273A" w:rsidDel="006A7926">
          <w:rPr>
            <w:rStyle w:val="a6"/>
          </w:rPr>
          <w:commentReference w:id="470"/>
        </w:r>
        <w:r w:rsidR="001808A5" w:rsidDel="006A7926">
          <w:rPr>
            <w:rFonts w:ascii="나눔스퀘어라운드 Regular" w:eastAsia="나눔스퀘어라운드 Regular" w:hAnsi="나눔스퀘어라운드 Regular" w:cs="함초롬돋움" w:hint="eastAsia"/>
            <w:kern w:val="0"/>
            <w:sz w:val="24"/>
            <w:szCs w:val="24"/>
          </w:rPr>
          <w:delText>하는데</w:delText>
        </w:r>
        <w:r w:rsidR="007535BC" w:rsidDel="006A7926">
          <w:rPr>
            <w:rFonts w:ascii="나눔스퀘어라운드 Regular" w:eastAsia="나눔스퀘어라운드 Regular" w:hAnsi="나눔스퀘어라운드 Regular" w:cs="함초롬돋움" w:hint="eastAsia"/>
            <w:kern w:val="0"/>
            <w:sz w:val="24"/>
            <w:szCs w:val="24"/>
          </w:rPr>
          <w:delText xml:space="preserve"> 기여할 것이다.</w:delText>
        </w:r>
        <w:r w:rsidR="009F7027" w:rsidDel="006A7926">
          <w:rPr>
            <w:rFonts w:ascii="나눔스퀘어라운드 Regular" w:eastAsia="나눔스퀘어라운드 Regular" w:hAnsi="나눔스퀘어라운드 Regular" w:cs="함초롬돋움" w:hint="eastAsia"/>
            <w:kern w:val="0"/>
            <w:sz w:val="24"/>
            <w:szCs w:val="24"/>
          </w:rPr>
          <w:delText xml:space="preserve"> 중장기적으로</w:delText>
        </w:r>
        <w:r w:rsidR="001808A5" w:rsidDel="006A7926">
          <w:rPr>
            <w:rFonts w:ascii="나눔스퀘어라운드 Regular" w:eastAsia="나눔스퀘어라운드 Regular" w:hAnsi="나눔스퀘어라운드 Regular" w:cs="함초롬돋움" w:hint="eastAsia"/>
            <w:kern w:val="0"/>
            <w:sz w:val="24"/>
            <w:szCs w:val="24"/>
          </w:rPr>
          <w:delText>는</w:delText>
        </w:r>
        <w:r w:rsidR="009F7027" w:rsidDel="006A7926">
          <w:rPr>
            <w:rFonts w:ascii="나눔스퀘어라운드 Regular" w:eastAsia="나눔스퀘어라운드 Regular" w:hAnsi="나눔스퀘어라운드 Regular" w:cs="함초롬돋움" w:hint="eastAsia"/>
            <w:kern w:val="0"/>
            <w:sz w:val="24"/>
            <w:szCs w:val="24"/>
          </w:rPr>
          <w:delText xml:space="preserve"> </w:delText>
        </w:r>
        <w:r w:rsidR="00C978B5" w:rsidDel="006A7926">
          <w:rPr>
            <w:rFonts w:ascii="나눔스퀘어라운드 Regular" w:eastAsia="나눔스퀘어라운드 Regular" w:hAnsi="나눔스퀘어라운드 Regular" w:cs="함초롬돋움" w:hint="eastAsia"/>
            <w:kern w:val="0"/>
            <w:sz w:val="24"/>
            <w:szCs w:val="24"/>
          </w:rPr>
          <w:delText xml:space="preserve">기계가 만든 소프트웨어와 사람이 만든 소프트웨어를 아우르는 통합된 소프트웨어를 </w:delText>
        </w:r>
        <w:r w:rsidR="001808A5" w:rsidDel="006A7926">
          <w:rPr>
            <w:rFonts w:ascii="나눔스퀘어라운드 Regular" w:eastAsia="나눔스퀘어라운드 Regular" w:hAnsi="나눔스퀘어라운드 Regular" w:cs="함초롬돋움" w:hint="eastAsia"/>
            <w:kern w:val="0"/>
            <w:sz w:val="24"/>
            <w:szCs w:val="24"/>
          </w:rPr>
          <w:delText>제작함</w:delText>
        </w:r>
        <w:r w:rsidR="00C978B5" w:rsidDel="006A7926">
          <w:rPr>
            <w:rFonts w:ascii="나눔스퀘어라운드 Regular" w:eastAsia="나눔스퀘어라운드 Regular" w:hAnsi="나눔스퀘어라운드 Regular" w:cs="함초롬돋움" w:hint="eastAsia"/>
            <w:kern w:val="0"/>
            <w:sz w:val="24"/>
            <w:szCs w:val="24"/>
          </w:rPr>
          <w:delText xml:space="preserve">으로써 </w:delText>
        </w:r>
        <w:r w:rsidR="001808A5" w:rsidDel="006A7926">
          <w:rPr>
            <w:rFonts w:ascii="나눔스퀘어라운드 Regular" w:eastAsia="나눔스퀘어라운드 Regular" w:hAnsi="나눔스퀘어라운드 Regular" w:cs="함초롬돋움" w:hint="eastAsia"/>
            <w:kern w:val="0"/>
            <w:sz w:val="24"/>
            <w:szCs w:val="24"/>
          </w:rPr>
          <w:delText xml:space="preserve">그 이전 아무도 가지 않은 </w:delText>
        </w:r>
        <w:r w:rsidR="00C978B5" w:rsidDel="006A7926">
          <w:rPr>
            <w:rFonts w:ascii="나눔스퀘어라운드 Regular" w:eastAsia="나눔스퀘어라운드 Regular" w:hAnsi="나눔스퀘어라운드 Regular" w:cs="함초롬돋움" w:hint="eastAsia"/>
            <w:kern w:val="0"/>
            <w:sz w:val="24"/>
            <w:szCs w:val="24"/>
          </w:rPr>
          <w:delText>새로운 세상을 열어</w:delText>
        </w:r>
        <w:r w:rsidDel="006A7926">
          <w:rPr>
            <w:rFonts w:ascii="나눔스퀘어라운드 Regular" w:eastAsia="나눔스퀘어라운드 Regular" w:hAnsi="나눔스퀘어라운드 Regular" w:cs="함초롬돋움" w:hint="eastAsia"/>
            <w:kern w:val="0"/>
            <w:sz w:val="24"/>
            <w:szCs w:val="24"/>
          </w:rPr>
          <w:delText xml:space="preserve">가는데 </w:delText>
        </w:r>
        <w:commentRangeStart w:id="471"/>
        <w:r w:rsidDel="006A7926">
          <w:rPr>
            <w:rFonts w:ascii="나눔스퀘어라운드 Regular" w:eastAsia="나눔스퀘어라운드 Regular" w:hAnsi="나눔스퀘어라운드 Regular" w:cs="함초롬돋움" w:hint="eastAsia"/>
            <w:kern w:val="0"/>
            <w:sz w:val="24"/>
            <w:szCs w:val="24"/>
          </w:rPr>
          <w:delText>기여할 것이다.</w:delText>
        </w:r>
        <w:commentRangeEnd w:id="471"/>
        <w:r w:rsidR="001E273A" w:rsidDel="006A7926">
          <w:rPr>
            <w:rStyle w:val="a6"/>
          </w:rPr>
          <w:commentReference w:id="471"/>
        </w:r>
      </w:del>
    </w:p>
    <w:p w14:paraId="2B3778EA" w14:textId="58BFFEC9" w:rsidR="00FC704A" w:rsidRPr="003B07FB" w:rsidDel="003B07FB" w:rsidRDefault="00FC704A">
      <w:pPr>
        <w:widowControl/>
        <w:wordWrap/>
        <w:autoSpaceDE/>
        <w:autoSpaceDN/>
        <w:spacing w:after="0" w:line="276" w:lineRule="auto"/>
        <w:ind w:firstLine="240"/>
        <w:rPr>
          <w:del w:id="472" w:author="Microsoft Office User" w:date="2020-08-17T09:30:00Z"/>
          <w:rFonts w:ascii="나눔스퀘어라운드 Regular" w:eastAsia="나눔스퀘어라운드 Regular" w:hAnsi="나눔스퀘어라운드 Regular" w:cs="함초롬돋움"/>
          <w:kern w:val="0"/>
          <w:sz w:val="24"/>
          <w:szCs w:val="24"/>
        </w:rPr>
        <w:pPrChange w:id="473" w:author="Sungwon Kang" w:date="2020-08-16T15:47:00Z">
          <w:pPr>
            <w:widowControl/>
            <w:wordWrap/>
            <w:autoSpaceDE/>
            <w:autoSpaceDN/>
            <w:spacing w:after="0" w:line="276" w:lineRule="auto"/>
            <w:ind w:firstLineChars="100" w:firstLine="240"/>
          </w:pPr>
        </w:pPrChange>
      </w:pPr>
    </w:p>
    <w:p w14:paraId="7DE63175" w14:textId="77777777" w:rsidR="003B07FB" w:rsidRDefault="003B07FB" w:rsidP="003D5F75">
      <w:pPr>
        <w:widowControl/>
        <w:wordWrap/>
        <w:autoSpaceDE/>
        <w:autoSpaceDN/>
        <w:spacing w:after="0" w:line="276" w:lineRule="auto"/>
        <w:rPr>
          <w:ins w:id="474" w:author="Microsoft Office User" w:date="2020-08-17T09:30:00Z"/>
          <w:rFonts w:ascii="나눔스퀘어라운드 Regular" w:eastAsia="나눔스퀘어라운드 Regular" w:hAnsi="나눔스퀘어라운드 Regular" w:cs="함초롬돋움"/>
          <w:kern w:val="0"/>
          <w:sz w:val="24"/>
          <w:szCs w:val="24"/>
        </w:rPr>
      </w:pPr>
    </w:p>
    <w:p w14:paraId="761456E5" w14:textId="60B58E90" w:rsidR="00FC704A" w:rsidRPr="00C4133B" w:rsidRDefault="00FC704A" w:rsidP="003D5F75">
      <w:pPr>
        <w:widowControl/>
        <w:wordWrap/>
        <w:autoSpaceDE/>
        <w:autoSpaceDN/>
        <w:spacing w:after="0" w:line="276" w:lineRule="auto"/>
        <w:rPr>
          <w:rFonts w:ascii="나눔스퀘어라운드 Regular" w:eastAsia="나눔스퀘어라운드 Regular" w:hAnsi="나눔스퀘어라운드 Regular" w:cs="함초롬돋움"/>
          <w:kern w:val="0"/>
          <w:sz w:val="24"/>
          <w:szCs w:val="24"/>
        </w:rPr>
      </w:pPr>
      <w:r w:rsidRPr="00FE7FE7">
        <w:rPr>
          <w:rFonts w:ascii="나눔스퀘어라운드 Regular" w:eastAsia="나눔스퀘어라운드 Regular" w:hAnsi="나눔스퀘어라운드 Regular" w:cs="함초롬돋움" w:hint="eastAsia"/>
          <w:kern w:val="0"/>
          <w:sz w:val="24"/>
          <w:szCs w:val="24"/>
        </w:rPr>
        <w:t>참고문헌</w:t>
      </w:r>
    </w:p>
    <w:p w14:paraId="66CBB507" w14:textId="6BB2C953" w:rsidR="00FC704A" w:rsidRPr="003D5F75" w:rsidRDefault="003D5F75">
      <w:pPr>
        <w:widowControl/>
        <w:wordWrap/>
        <w:autoSpaceDE/>
        <w:autoSpaceDN/>
        <w:spacing w:before="100" w:beforeAutospacing="1" w:after="100" w:afterAutospacing="1" w:line="276" w:lineRule="auto"/>
        <w:rPr>
          <w:rFonts w:ascii="나눔스퀘어라운드 Regular" w:eastAsia="나눔스퀘어라운드 Regular" w:hAnsi="나눔스퀘어라운드 Regular" w:cs="함초롬돋움"/>
          <w:kern w:val="0"/>
          <w:sz w:val="24"/>
          <w:szCs w:val="24"/>
          <w:rPrChange w:id="475" w:author="Sungwon Kang" w:date="2020-08-16T15:32:00Z">
            <w:rPr/>
          </w:rPrChange>
        </w:rPr>
        <w:pPrChange w:id="476" w:author="Sungwon Kang" w:date="2020-08-16T15:47:00Z">
          <w:pPr>
            <w:pStyle w:val="a4"/>
            <w:widowControl/>
            <w:numPr>
              <w:numId w:val="3"/>
            </w:numPr>
            <w:wordWrap/>
            <w:autoSpaceDE/>
            <w:autoSpaceDN/>
            <w:spacing w:before="100" w:beforeAutospacing="1" w:after="100" w:afterAutospacing="1" w:line="276" w:lineRule="auto"/>
            <w:ind w:leftChars="0" w:left="400" w:hanging="400"/>
          </w:pPr>
        </w:pPrChange>
      </w:pPr>
      <w:ins w:id="477" w:author="Sungwon Kang" w:date="2020-08-16T15:32:00Z">
        <w:r>
          <w:rPr>
            <w:rFonts w:ascii="나눔스퀘어라운드 Regular" w:eastAsia="나눔스퀘어라운드 Regular" w:hAnsi="나눔스퀘어라운드 Regular" w:cs="함초롬돋움" w:hint="eastAsia"/>
            <w:kern w:val="0"/>
            <w:sz w:val="24"/>
            <w:szCs w:val="24"/>
          </w:rPr>
          <w:t xml:space="preserve">[1] </w:t>
        </w:r>
      </w:ins>
      <w:r w:rsidR="00FC704A" w:rsidRPr="003D5F75">
        <w:rPr>
          <w:rFonts w:ascii="나눔스퀘어라운드 Regular" w:eastAsia="나눔스퀘어라운드 Regular" w:hAnsi="나눔스퀘어라운드 Regular" w:cs="함초롬돋움"/>
          <w:kern w:val="0"/>
          <w:sz w:val="24"/>
          <w:szCs w:val="24"/>
          <w:rPrChange w:id="478" w:author="Sungwon Kang" w:date="2020-08-16T15:32:00Z">
            <w:rPr/>
          </w:rPrChange>
        </w:rPr>
        <w:t>Cummings MM</w:t>
      </w:r>
      <w:r w:rsidR="00C4133B" w:rsidRPr="003D5F75">
        <w:rPr>
          <w:rFonts w:ascii="나눔스퀘어라운드 Regular" w:eastAsia="나눔스퀘어라운드 Regular" w:hAnsi="나눔스퀘어라운드 Regular" w:cs="함초롬돋움"/>
          <w:kern w:val="0"/>
          <w:sz w:val="24"/>
          <w:szCs w:val="24"/>
          <w:rPrChange w:id="479"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480" w:author="Sungwon Kang" w:date="2020-08-16T15:32:00Z">
            <w:rPr/>
          </w:rPrChange>
        </w:rPr>
        <w:t xml:space="preserve"> Man versus machine or man+machine</w:t>
      </w:r>
      <w:r w:rsidR="00C4133B" w:rsidRPr="003D5F75">
        <w:rPr>
          <w:rFonts w:ascii="나눔스퀘어라운드 Regular" w:eastAsia="나눔스퀘어라운드 Regular" w:hAnsi="나눔스퀘어라운드 Regular" w:cs="함초롬돋움"/>
          <w:kern w:val="0"/>
          <w:sz w:val="24"/>
          <w:szCs w:val="24"/>
          <w:rPrChange w:id="481"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482" w:author="Sungwon Kang" w:date="2020-08-16T15:32:00Z">
            <w:rPr/>
          </w:rPrChange>
        </w:rPr>
        <w:t xml:space="preserve"> IEEE Intelligent Systems</w:t>
      </w:r>
      <w:r w:rsidR="00C4133B" w:rsidRPr="003D5F75">
        <w:rPr>
          <w:rFonts w:ascii="나눔스퀘어라운드 Regular" w:eastAsia="나눔스퀘어라운드 Regular" w:hAnsi="나눔스퀘어라운드 Regular" w:cs="함초롬돋움"/>
          <w:kern w:val="0"/>
          <w:sz w:val="24"/>
          <w:szCs w:val="24"/>
          <w:rPrChange w:id="483"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484" w:author="Sungwon Kang" w:date="2020-08-16T15:32:00Z">
            <w:rPr/>
          </w:rPrChange>
        </w:rPr>
        <w:t xml:space="preserve"> 2014;29:62–9.</w:t>
      </w:r>
    </w:p>
    <w:p w14:paraId="2FECBE03" w14:textId="3DBA4172" w:rsidR="00FC704A" w:rsidRPr="003D5F75" w:rsidRDefault="003D5F75">
      <w:pPr>
        <w:widowControl/>
        <w:wordWrap/>
        <w:autoSpaceDE/>
        <w:autoSpaceDN/>
        <w:spacing w:before="100" w:beforeAutospacing="1" w:after="100" w:afterAutospacing="1" w:line="276" w:lineRule="auto"/>
        <w:rPr>
          <w:rFonts w:ascii="나눔스퀘어라운드 Regular" w:eastAsia="나눔스퀘어라운드 Regular" w:hAnsi="나눔스퀘어라운드 Regular" w:cs="함초롬돋움"/>
          <w:kern w:val="0"/>
          <w:sz w:val="24"/>
          <w:szCs w:val="24"/>
          <w:rPrChange w:id="485" w:author="Sungwon Kang" w:date="2020-08-16T15:32:00Z">
            <w:rPr/>
          </w:rPrChange>
        </w:rPr>
        <w:pPrChange w:id="486" w:author="Sungwon Kang" w:date="2020-08-16T15:47:00Z">
          <w:pPr>
            <w:pStyle w:val="a4"/>
            <w:widowControl/>
            <w:numPr>
              <w:numId w:val="3"/>
            </w:numPr>
            <w:wordWrap/>
            <w:autoSpaceDE/>
            <w:autoSpaceDN/>
            <w:spacing w:before="100" w:beforeAutospacing="1" w:after="100" w:afterAutospacing="1" w:line="276" w:lineRule="auto"/>
            <w:ind w:leftChars="0" w:left="400" w:hanging="400"/>
          </w:pPr>
        </w:pPrChange>
      </w:pPr>
      <w:ins w:id="487" w:author="Sungwon Kang" w:date="2020-08-16T15:32:00Z">
        <w:r>
          <w:rPr>
            <w:rFonts w:ascii="나눔스퀘어라운드 Regular" w:eastAsia="나눔스퀘어라운드 Regular" w:hAnsi="나눔스퀘어라운드 Regular" w:cs="함초롬돋움" w:hint="eastAsia"/>
            <w:kern w:val="0"/>
            <w:sz w:val="24"/>
            <w:szCs w:val="24"/>
          </w:rPr>
          <w:t xml:space="preserve">[2] </w:t>
        </w:r>
      </w:ins>
      <w:r w:rsidR="00FC704A" w:rsidRPr="003D5F75">
        <w:rPr>
          <w:rFonts w:ascii="나눔스퀘어라운드 Regular" w:eastAsia="나눔스퀘어라운드 Regular" w:hAnsi="나눔스퀘어라운드 Regular" w:cs="함초롬돋움"/>
          <w:kern w:val="0"/>
          <w:sz w:val="24"/>
          <w:szCs w:val="24"/>
          <w:rPrChange w:id="488" w:author="Sungwon Kang" w:date="2020-08-16T15:32:00Z">
            <w:rPr/>
          </w:rPrChange>
        </w:rPr>
        <w:t>Mishel L</w:t>
      </w:r>
      <w:r w:rsidR="00C4133B" w:rsidRPr="003D5F75">
        <w:rPr>
          <w:rFonts w:ascii="나눔스퀘어라운드 Regular" w:eastAsia="나눔스퀘어라운드 Regular" w:hAnsi="나눔스퀘어라운드 Regular" w:cs="함초롬돋움"/>
          <w:kern w:val="0"/>
          <w:sz w:val="24"/>
          <w:szCs w:val="24"/>
          <w:rPrChange w:id="489"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490" w:author="Sungwon Kang" w:date="2020-08-16T15:32:00Z">
            <w:rPr/>
          </w:rPrChange>
        </w:rPr>
        <w:t xml:space="preserve"> Gould E</w:t>
      </w:r>
      <w:r w:rsidR="00C4133B" w:rsidRPr="003D5F75">
        <w:rPr>
          <w:rFonts w:ascii="나눔스퀘어라운드 Regular" w:eastAsia="나눔스퀘어라운드 Regular" w:hAnsi="나눔스퀘어라운드 Regular" w:cs="함초롬돋움"/>
          <w:kern w:val="0"/>
          <w:sz w:val="24"/>
          <w:szCs w:val="24"/>
          <w:rPrChange w:id="491"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492" w:author="Sungwon Kang" w:date="2020-08-16T15:32:00Z">
            <w:rPr/>
          </w:rPrChange>
        </w:rPr>
        <w:t xml:space="preserve"> Bivens J.</w:t>
      </w:r>
      <w:r w:rsidR="00C4133B" w:rsidRPr="003D5F75">
        <w:rPr>
          <w:rFonts w:ascii="나눔스퀘어라운드 Regular" w:eastAsia="나눔스퀘어라운드 Regular" w:hAnsi="나눔스퀘어라운드 Regular" w:cs="함초롬돋움"/>
          <w:kern w:val="0"/>
          <w:sz w:val="24"/>
          <w:szCs w:val="24"/>
          <w:rPrChange w:id="493"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494" w:author="Sungwon Kang" w:date="2020-08-16T15:32:00Z">
            <w:rPr/>
          </w:rPrChange>
        </w:rPr>
        <w:t xml:space="preserve"> Wage stagnation in nine charts. Economic Policy Institute</w:t>
      </w:r>
      <w:r w:rsidR="00C4133B" w:rsidRPr="003D5F75">
        <w:rPr>
          <w:rFonts w:ascii="나눔스퀘어라운드 Regular" w:eastAsia="나눔스퀘어라운드 Regular" w:hAnsi="나눔스퀘어라운드 Regular" w:cs="함초롬돋움"/>
          <w:kern w:val="0"/>
          <w:sz w:val="24"/>
          <w:szCs w:val="24"/>
          <w:rPrChange w:id="495"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496" w:author="Sungwon Kang" w:date="2020-08-16T15:32:00Z">
            <w:rPr/>
          </w:rPrChange>
        </w:rPr>
        <w:t xml:space="preserve"> 2015;6:2–13.</w:t>
      </w:r>
    </w:p>
    <w:p w14:paraId="28424538" w14:textId="5DBBD605" w:rsidR="00FC704A" w:rsidRPr="003D5F75" w:rsidRDefault="003D5F75">
      <w:pPr>
        <w:widowControl/>
        <w:wordWrap/>
        <w:autoSpaceDE/>
        <w:autoSpaceDN/>
        <w:spacing w:before="100" w:beforeAutospacing="1" w:after="100" w:afterAutospacing="1" w:line="276" w:lineRule="auto"/>
        <w:rPr>
          <w:rFonts w:ascii="나눔스퀘어라운드 Regular" w:eastAsia="나눔스퀘어라운드 Regular" w:hAnsi="나눔스퀘어라운드 Regular" w:cs="함초롬돋움"/>
          <w:kern w:val="0"/>
          <w:sz w:val="24"/>
          <w:szCs w:val="24"/>
          <w:rPrChange w:id="497" w:author="Sungwon Kang" w:date="2020-08-16T15:32:00Z">
            <w:rPr/>
          </w:rPrChange>
        </w:rPr>
        <w:pPrChange w:id="498" w:author="Sungwon Kang" w:date="2020-08-16T15:47:00Z">
          <w:pPr>
            <w:pStyle w:val="a4"/>
            <w:widowControl/>
            <w:numPr>
              <w:numId w:val="3"/>
            </w:numPr>
            <w:wordWrap/>
            <w:autoSpaceDE/>
            <w:autoSpaceDN/>
            <w:spacing w:before="100" w:beforeAutospacing="1" w:after="100" w:afterAutospacing="1" w:line="276" w:lineRule="auto"/>
            <w:ind w:leftChars="0" w:left="400" w:hanging="400"/>
          </w:pPr>
        </w:pPrChange>
      </w:pPr>
      <w:ins w:id="499" w:author="Sungwon Kang" w:date="2020-08-16T15:32:00Z">
        <w:r>
          <w:rPr>
            <w:rFonts w:ascii="나눔스퀘어라운드 Regular" w:eastAsia="나눔스퀘어라운드 Regular" w:hAnsi="나눔스퀘어라운드 Regular" w:cs="함초롬돋움" w:hint="eastAsia"/>
            <w:kern w:val="0"/>
            <w:sz w:val="24"/>
            <w:szCs w:val="24"/>
          </w:rPr>
          <w:t xml:space="preserve">[3] </w:t>
        </w:r>
      </w:ins>
      <w:r w:rsidR="00FC704A" w:rsidRPr="003D5F75">
        <w:rPr>
          <w:rFonts w:ascii="나눔스퀘어라운드 Regular" w:eastAsia="나눔스퀘어라운드 Regular" w:hAnsi="나눔스퀘어라운드 Regular" w:cs="함초롬돋움"/>
          <w:kern w:val="0"/>
          <w:sz w:val="24"/>
          <w:szCs w:val="24"/>
          <w:rPrChange w:id="500" w:author="Sungwon Kang" w:date="2020-08-16T15:32:00Z">
            <w:rPr/>
          </w:rPrChange>
        </w:rPr>
        <w:t>Kaplan J.</w:t>
      </w:r>
      <w:r w:rsidR="00C4133B" w:rsidRPr="003D5F75">
        <w:rPr>
          <w:rFonts w:ascii="나눔스퀘어라운드 Regular" w:eastAsia="나눔스퀘어라운드 Regular" w:hAnsi="나눔스퀘어라운드 Regular" w:cs="함초롬돋움"/>
          <w:kern w:val="0"/>
          <w:sz w:val="24"/>
          <w:szCs w:val="24"/>
          <w:rPrChange w:id="501"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502" w:author="Sungwon Kang" w:date="2020-08-16T15:32:00Z">
            <w:rPr/>
          </w:rPrChange>
        </w:rPr>
        <w:t xml:space="preserve"> Humans need not apply: A guide to wealth and work in the age of artificial intelligence</w:t>
      </w:r>
      <w:r w:rsidR="00C4133B" w:rsidRPr="003D5F75">
        <w:rPr>
          <w:rFonts w:ascii="나눔스퀘어라운드 Regular" w:eastAsia="나눔스퀘어라운드 Regular" w:hAnsi="나눔스퀘어라운드 Regular" w:cs="함초롬돋움"/>
          <w:kern w:val="0"/>
          <w:sz w:val="24"/>
          <w:szCs w:val="24"/>
          <w:rPrChange w:id="503"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504" w:author="Sungwon Kang" w:date="2020-08-16T15:32:00Z">
            <w:rPr/>
          </w:rPrChange>
        </w:rPr>
        <w:t xml:space="preserve"> Yale University Press 2015.</w:t>
      </w:r>
    </w:p>
    <w:p w14:paraId="11663DCD" w14:textId="62B8C00A" w:rsidR="00FC704A" w:rsidRPr="003D5F75" w:rsidRDefault="003D5F75">
      <w:pPr>
        <w:widowControl/>
        <w:wordWrap/>
        <w:autoSpaceDE/>
        <w:autoSpaceDN/>
        <w:spacing w:before="100" w:beforeAutospacing="1" w:after="100" w:afterAutospacing="1" w:line="276" w:lineRule="auto"/>
        <w:rPr>
          <w:rFonts w:ascii="나눔스퀘어라운드 Regular" w:eastAsia="나눔스퀘어라운드 Regular" w:hAnsi="나눔스퀘어라운드 Regular" w:cs="함초롬돋움"/>
          <w:kern w:val="0"/>
          <w:sz w:val="24"/>
          <w:szCs w:val="24"/>
          <w:rPrChange w:id="505" w:author="Sungwon Kang" w:date="2020-08-16T15:32:00Z">
            <w:rPr/>
          </w:rPrChange>
        </w:rPr>
        <w:pPrChange w:id="506" w:author="Sungwon Kang" w:date="2020-08-16T15:47:00Z">
          <w:pPr>
            <w:pStyle w:val="a4"/>
            <w:widowControl/>
            <w:numPr>
              <w:numId w:val="3"/>
            </w:numPr>
            <w:wordWrap/>
            <w:autoSpaceDE/>
            <w:autoSpaceDN/>
            <w:spacing w:before="100" w:beforeAutospacing="1" w:after="100" w:afterAutospacing="1" w:line="276" w:lineRule="auto"/>
            <w:ind w:leftChars="0" w:left="400" w:hanging="400"/>
          </w:pPr>
        </w:pPrChange>
      </w:pPr>
      <w:ins w:id="507" w:author="Sungwon Kang" w:date="2020-08-16T15:32:00Z">
        <w:r>
          <w:rPr>
            <w:rFonts w:ascii="나눔스퀘어라운드 Regular" w:eastAsia="나눔스퀘어라운드 Regular" w:hAnsi="나눔스퀘어라운드 Regular" w:cs="함초롬돋움" w:hint="eastAsia"/>
            <w:kern w:val="0"/>
            <w:sz w:val="24"/>
            <w:szCs w:val="24"/>
          </w:rPr>
          <w:t xml:space="preserve">[4] </w:t>
        </w:r>
      </w:ins>
      <w:r w:rsidR="00FC704A" w:rsidRPr="003D5F75">
        <w:rPr>
          <w:rFonts w:ascii="나눔스퀘어라운드 Regular" w:eastAsia="나눔스퀘어라운드 Regular" w:hAnsi="나눔스퀘어라운드 Regular" w:cs="함초롬돋움"/>
          <w:kern w:val="0"/>
          <w:sz w:val="24"/>
          <w:szCs w:val="24"/>
          <w:rPrChange w:id="508" w:author="Sungwon Kang" w:date="2020-08-16T15:32:00Z">
            <w:rPr/>
          </w:rPrChange>
        </w:rPr>
        <w:t>Wing JM.</w:t>
      </w:r>
      <w:r w:rsidR="00C4133B" w:rsidRPr="003D5F75">
        <w:rPr>
          <w:rFonts w:ascii="나눔스퀘어라운드 Regular" w:eastAsia="나눔스퀘어라운드 Regular" w:hAnsi="나눔스퀘어라운드 Regular" w:cs="함초롬돋움"/>
          <w:kern w:val="0"/>
          <w:sz w:val="24"/>
          <w:szCs w:val="24"/>
          <w:rPrChange w:id="509"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510" w:author="Sungwon Kang" w:date="2020-08-16T15:32:00Z">
            <w:rPr/>
          </w:rPrChange>
        </w:rPr>
        <w:t xml:space="preserve"> Computational thinking</w:t>
      </w:r>
      <w:r w:rsidR="00C4133B" w:rsidRPr="003D5F75">
        <w:rPr>
          <w:rFonts w:ascii="나눔스퀘어라운드 Regular" w:eastAsia="나눔스퀘어라운드 Regular" w:hAnsi="나눔스퀘어라운드 Regular" w:cs="함초롬돋움"/>
          <w:kern w:val="0"/>
          <w:sz w:val="24"/>
          <w:szCs w:val="24"/>
          <w:rPrChange w:id="511"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512" w:author="Sungwon Kang" w:date="2020-08-16T15:32:00Z">
            <w:rPr/>
          </w:rPrChange>
        </w:rPr>
        <w:t xml:space="preserve"> Communications of the ACM</w:t>
      </w:r>
      <w:r w:rsidR="00C4133B" w:rsidRPr="003D5F75">
        <w:rPr>
          <w:rFonts w:ascii="나눔스퀘어라운드 Regular" w:eastAsia="나눔스퀘어라운드 Regular" w:hAnsi="나눔스퀘어라운드 Regular" w:cs="함초롬돋움"/>
          <w:kern w:val="0"/>
          <w:sz w:val="24"/>
          <w:szCs w:val="24"/>
          <w:rPrChange w:id="513"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514" w:author="Sungwon Kang" w:date="2020-08-16T15:32:00Z">
            <w:rPr/>
          </w:rPrChange>
        </w:rPr>
        <w:t xml:space="preserve"> 2006;49:33</w:t>
      </w:r>
      <w:r w:rsidR="00C4133B" w:rsidRPr="003D5F75">
        <w:rPr>
          <w:rFonts w:ascii="나눔스퀘어라운드 Regular" w:eastAsia="나눔스퀘어라운드 Regular" w:hAnsi="나눔스퀘어라운드 Regular" w:cs="함초롬돋움"/>
          <w:kern w:val="0"/>
          <w:sz w:val="24"/>
          <w:szCs w:val="24"/>
          <w:rPrChange w:id="515" w:author="Sungwon Kang" w:date="2020-08-16T15:32:00Z">
            <w:rPr/>
          </w:rPrChange>
        </w:rPr>
        <w:t>.</w:t>
      </w:r>
    </w:p>
    <w:p w14:paraId="1A5DADC1" w14:textId="3ACCD7F2" w:rsidR="00FC704A" w:rsidRPr="003D5F75" w:rsidRDefault="003D5F75">
      <w:pPr>
        <w:widowControl/>
        <w:wordWrap/>
        <w:autoSpaceDE/>
        <w:autoSpaceDN/>
        <w:spacing w:before="100" w:beforeAutospacing="1" w:after="100" w:afterAutospacing="1" w:line="276" w:lineRule="auto"/>
        <w:rPr>
          <w:rFonts w:ascii="나눔스퀘어라운드 Regular" w:eastAsia="나눔스퀘어라운드 Regular" w:hAnsi="나눔스퀘어라운드 Regular" w:cs="함초롬돋움"/>
          <w:kern w:val="0"/>
          <w:sz w:val="24"/>
          <w:szCs w:val="24"/>
          <w:rPrChange w:id="516" w:author="Sungwon Kang" w:date="2020-08-16T15:32:00Z">
            <w:rPr/>
          </w:rPrChange>
        </w:rPr>
        <w:pPrChange w:id="517" w:author="Sungwon Kang" w:date="2020-08-16T15:47:00Z">
          <w:pPr>
            <w:pStyle w:val="a4"/>
            <w:widowControl/>
            <w:numPr>
              <w:numId w:val="3"/>
            </w:numPr>
            <w:wordWrap/>
            <w:autoSpaceDE/>
            <w:autoSpaceDN/>
            <w:spacing w:before="100" w:beforeAutospacing="1" w:after="100" w:afterAutospacing="1" w:line="276" w:lineRule="auto"/>
            <w:ind w:leftChars="0" w:left="400" w:hanging="400"/>
          </w:pPr>
        </w:pPrChange>
      </w:pPr>
      <w:ins w:id="518" w:author="Sungwon Kang" w:date="2020-08-16T15:32:00Z">
        <w:r>
          <w:rPr>
            <w:rFonts w:ascii="나눔스퀘어라운드 Regular" w:eastAsia="나눔스퀘어라운드 Regular" w:hAnsi="나눔스퀘어라운드 Regular" w:cs="함초롬돋움" w:hint="eastAsia"/>
            <w:kern w:val="0"/>
            <w:sz w:val="24"/>
            <w:szCs w:val="24"/>
          </w:rPr>
          <w:t xml:space="preserve">[5] </w:t>
        </w:r>
      </w:ins>
      <w:r w:rsidR="00FC704A" w:rsidRPr="003D5F75">
        <w:rPr>
          <w:rFonts w:ascii="나눔스퀘어라운드 Regular" w:eastAsia="나눔스퀘어라운드 Regular" w:hAnsi="나눔스퀘어라운드 Regular" w:cs="함초롬돋움"/>
          <w:kern w:val="0"/>
          <w:sz w:val="24"/>
          <w:szCs w:val="24"/>
          <w:rPrChange w:id="519" w:author="Sungwon Kang" w:date="2020-08-16T15:32:00Z">
            <w:rPr/>
          </w:rPrChange>
        </w:rPr>
        <w:t>김기범</w:t>
      </w:r>
      <w:r w:rsidR="00C4133B" w:rsidRPr="003D5F75">
        <w:rPr>
          <w:rFonts w:ascii="나눔스퀘어라운드 Regular" w:eastAsia="나눔스퀘어라운드 Regular" w:hAnsi="나눔스퀘어라운드 Regular" w:cs="함초롬돋움"/>
          <w:kern w:val="0"/>
          <w:sz w:val="24"/>
          <w:szCs w:val="24"/>
          <w:rPrChange w:id="520" w:author="Sungwon Kang" w:date="2020-08-16T15:32:00Z">
            <w:rPr/>
          </w:rPrChange>
        </w:rPr>
        <w:t xml:space="preserve">, </w:t>
      </w:r>
      <w:r w:rsidR="00FC704A" w:rsidRPr="003D5F75">
        <w:rPr>
          <w:rFonts w:ascii="나눔스퀘어라운드 Regular" w:eastAsia="나눔스퀘어라운드 Regular" w:hAnsi="나눔스퀘어라운드 Regular" w:cs="함초롬돋움"/>
          <w:kern w:val="0"/>
          <w:sz w:val="24"/>
          <w:szCs w:val="24"/>
          <w:rPrChange w:id="521" w:author="Sungwon Kang" w:date="2020-08-16T15:32:00Z">
            <w:rPr/>
          </w:rPrChange>
        </w:rPr>
        <w:t>이효정</w:t>
      </w:r>
      <w:r w:rsidR="00C4133B" w:rsidRPr="003D5F75">
        <w:rPr>
          <w:rFonts w:ascii="나눔스퀘어라운드 Regular" w:eastAsia="나눔스퀘어라운드 Regular" w:hAnsi="나눔스퀘어라운드 Regular" w:cs="함초롬돋움"/>
          <w:kern w:val="0"/>
          <w:sz w:val="24"/>
          <w:szCs w:val="24"/>
          <w:rPrChange w:id="522" w:author="Sungwon Kang" w:date="2020-08-16T15:32:00Z">
            <w:rPr/>
          </w:rPrChange>
        </w:rPr>
        <w:t xml:space="preserve">, </w:t>
      </w:r>
      <w:r w:rsidR="00FC704A" w:rsidRPr="003D5F75">
        <w:rPr>
          <w:rFonts w:ascii="나눔스퀘어라운드 Regular" w:eastAsia="나눔스퀘어라운드 Regular" w:hAnsi="나눔스퀘어라운드 Regular" w:cs="함초롬돋움"/>
          <w:kern w:val="0"/>
          <w:sz w:val="24"/>
          <w:szCs w:val="24"/>
          <w:rPrChange w:id="523" w:author="Sungwon Kang" w:date="2020-08-16T15:32:00Z">
            <w:rPr/>
          </w:rPrChange>
        </w:rPr>
        <w:t>박도휘</w:t>
      </w:r>
      <w:r w:rsidR="00C4133B" w:rsidRPr="003D5F75">
        <w:rPr>
          <w:rFonts w:ascii="나눔스퀘어라운드 Regular" w:eastAsia="나눔스퀘어라운드 Regular" w:hAnsi="나눔스퀘어라운드 Regular" w:cs="함초롬돋움"/>
          <w:kern w:val="0"/>
          <w:sz w:val="24"/>
          <w:szCs w:val="24"/>
          <w:rPrChange w:id="524"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525" w:author="Sungwon Kang" w:date="2020-08-16T15:32:00Z">
            <w:rPr/>
          </w:rPrChange>
        </w:rPr>
        <w:t xml:space="preserve"> 기업 운영 혁신을 위한 데이터 과학: 기업의 활용 방안</w:t>
      </w:r>
      <w:r w:rsidR="00C4133B" w:rsidRPr="003D5F75">
        <w:rPr>
          <w:rFonts w:ascii="나눔스퀘어라운드 Regular" w:eastAsia="나눔스퀘어라운드 Regular" w:hAnsi="나눔스퀘어라운드 Regular" w:cs="함초롬돋움"/>
          <w:kern w:val="0"/>
          <w:sz w:val="24"/>
          <w:szCs w:val="24"/>
          <w:rPrChange w:id="526"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527" w:author="Sungwon Kang" w:date="2020-08-16T15:32:00Z">
            <w:rPr/>
          </w:rPrChange>
        </w:rPr>
        <w:t xml:space="preserve"> 삼정KPMG 경제연구원</w:t>
      </w:r>
      <w:r w:rsidR="00C4133B" w:rsidRPr="003D5F75">
        <w:rPr>
          <w:rFonts w:ascii="나눔스퀘어라운드 Regular" w:eastAsia="나눔스퀘어라운드 Regular" w:hAnsi="나눔스퀘어라운드 Regular" w:cs="함초롬돋움"/>
          <w:kern w:val="0"/>
          <w:sz w:val="24"/>
          <w:szCs w:val="24"/>
          <w:rPrChange w:id="528" w:author="Sungwon Kang" w:date="2020-08-16T15:32:00Z">
            <w:rPr/>
          </w:rPrChange>
        </w:rPr>
        <w:t>,</w:t>
      </w:r>
      <w:r w:rsidR="00FC704A" w:rsidRPr="003D5F75">
        <w:rPr>
          <w:rFonts w:ascii="나눔스퀘어라운드 Regular" w:eastAsia="나눔스퀘어라운드 Regular" w:hAnsi="나눔스퀘어라운드 Regular" w:cs="함초롬돋움"/>
          <w:kern w:val="0"/>
          <w:sz w:val="24"/>
          <w:szCs w:val="24"/>
          <w:rPrChange w:id="529" w:author="Sungwon Kang" w:date="2020-08-16T15:32:00Z">
            <w:rPr/>
          </w:rPrChange>
        </w:rPr>
        <w:t xml:space="preserve"> 2020;제121호.</w:t>
      </w:r>
    </w:p>
    <w:p w14:paraId="56EBD1AF" w14:textId="3C060CBA" w:rsidR="006D4B9C" w:rsidRPr="00593945" w:rsidRDefault="00FC704A" w:rsidP="00925BEB">
      <w:pPr>
        <w:wordWrap/>
        <w:pPrChange w:id="530" w:author="Sungwon Kang" w:date="2020-08-16T15:47:00Z">
          <w:pPr/>
        </w:pPrChange>
      </w:pPr>
      <w:r w:rsidDel="00FC704A">
        <w:t xml:space="preserve"> </w:t>
      </w:r>
      <w:ins w:id="531" w:author="Microsoft Office User" w:date="2020-08-17T08:54:00Z">
        <w:r w:rsidR="00925BEB">
          <w:t>[6] F Provost, T Fawcett , Data science and its relationship to big data and data-driven decision making, Big data, 2013 - liebertpub.com</w:t>
        </w:r>
      </w:ins>
    </w:p>
    <w:sectPr w:rsidR="006D4B9C" w:rsidRPr="0059394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kang" w:date="2020-08-15T07:41:00Z" w:initials="k">
    <w:p w14:paraId="7BDB3777" w14:textId="69C99F3E" w:rsidR="002B79C6" w:rsidRDefault="002B79C6">
      <w:pPr>
        <w:pStyle w:val="a7"/>
      </w:pPr>
      <w:r>
        <w:rPr>
          <w:rStyle w:val="a6"/>
        </w:rPr>
        <w:annotationRef/>
      </w:r>
      <w:r>
        <w:rPr>
          <w:rFonts w:hint="eastAsia"/>
        </w:rPr>
        <w:t>이 말인 서로 잘하는 영역이 근본적으로 다르다는 의미인지,</w:t>
      </w:r>
      <w:r>
        <w:t xml:space="preserve"> </w:t>
      </w:r>
      <w:r>
        <w:rPr>
          <w:rFonts w:hint="eastAsia"/>
        </w:rPr>
        <w:t>다르다고 볼 이유는 없지만 현재 기계의 발전이 완전하지 않아서 인간이 할 수 있는 부분이 남아 있어서 점차 자동화 비율이 낮은쪽에서 높은쪽으로 진행된다는 것인지,</w:t>
      </w:r>
      <w:r>
        <w:t xml:space="preserve"> </w:t>
      </w:r>
      <w:r>
        <w:rPr>
          <w:rFonts w:hint="eastAsia"/>
        </w:rPr>
        <w:t>설명과 정당화가 필요하겠습니다.</w:t>
      </w:r>
      <w:r>
        <w:t xml:space="preserve"> </w:t>
      </w:r>
    </w:p>
  </w:comment>
  <w:comment w:id="50" w:author="Sungwon Kang" w:date="2020-08-16T15:54:00Z" w:initials="SK">
    <w:p w14:paraId="540CABD5" w14:textId="6A6EF76C" w:rsidR="002B79C6" w:rsidRDefault="002B79C6">
      <w:pPr>
        <w:pStyle w:val="a7"/>
      </w:pPr>
      <w:r>
        <w:rPr>
          <w:rStyle w:val="a6"/>
        </w:rPr>
        <w:annotationRef/>
      </w:r>
      <w:r>
        <w:rPr>
          <w:rFonts w:hint="eastAsia"/>
        </w:rPr>
        <w:t xml:space="preserve">이 문단이 꼭 필요한가요? </w:t>
      </w:r>
    </w:p>
    <w:p w14:paraId="3E16DDC6" w14:textId="5C09B9D1" w:rsidR="002B79C6" w:rsidRDefault="002B79C6">
      <w:pPr>
        <w:pStyle w:val="a7"/>
      </w:pPr>
      <w:r>
        <w:rPr>
          <w:rFonts w:hint="eastAsia"/>
        </w:rPr>
        <w:t xml:space="preserve">필요하지 않으면 없애는게 낫겠고, </w:t>
      </w:r>
    </w:p>
    <w:p w14:paraId="7C2A773D" w14:textId="7ADB60C5" w:rsidR="002B79C6" w:rsidRDefault="002B79C6">
      <w:pPr>
        <w:pStyle w:val="a7"/>
      </w:pPr>
      <w:r>
        <w:rPr>
          <w:rFonts w:hint="eastAsia"/>
        </w:rPr>
        <w:t xml:space="preserve">필요하면 관련된 얘기와 연결이 되도록 위치를 바꿀수 있으면 바꾸어 보지요. 어떤 결론에 연결시키기 위해 이 이야기를 한 것인지 고려해서요. </w:t>
      </w:r>
    </w:p>
  </w:comment>
  <w:comment w:id="56" w:author="Sungwon Kang" w:date="2020-08-16T15:53:00Z" w:initials="SK">
    <w:p w14:paraId="111071D2" w14:textId="3B76B50E" w:rsidR="002B79C6" w:rsidRDefault="002B79C6">
      <w:pPr>
        <w:pStyle w:val="a7"/>
      </w:pPr>
      <w:r>
        <w:rPr>
          <w:rStyle w:val="a6"/>
        </w:rPr>
        <w:annotationRef/>
      </w:r>
      <w:r>
        <w:rPr>
          <w:rFonts w:hint="eastAsia"/>
        </w:rPr>
        <w:t xml:space="preserve">프레임이 무엇을 뜻하는지 각주에 넣어주면 좋겠습니다. </w:t>
      </w:r>
    </w:p>
  </w:comment>
  <w:comment w:id="69" w:author="Sungwon Kang" w:date="2020-08-16T15:41:00Z" w:initials="SK">
    <w:p w14:paraId="0BF051C7" w14:textId="1FFD508F" w:rsidR="002B79C6" w:rsidRDefault="002B79C6">
      <w:pPr>
        <w:pStyle w:val="a7"/>
      </w:pPr>
      <w:r>
        <w:rPr>
          <w:rStyle w:val="a6"/>
        </w:rPr>
        <w:annotationRef/>
      </w:r>
      <w:r>
        <w:rPr>
          <w:rFonts w:hint="eastAsia"/>
        </w:rPr>
        <w:t>이 예의 결론은 "</w:t>
      </w:r>
      <w:r w:rsidRPr="00C4133B">
        <w:rPr>
          <w:rFonts w:ascii="나눔스퀘어라운드 Regular" w:eastAsia="나눔스퀘어라운드 Regular" w:hAnsi="나눔스퀘어라운드 Regular" w:cs="함초롬돋움"/>
          <w:kern w:val="0"/>
          <w:sz w:val="24"/>
          <w:szCs w:val="24"/>
        </w:rPr>
        <w:t>기계와 세무사간의 일자리 경쟁이 시작</w:t>
      </w:r>
      <w:r>
        <w:rPr>
          <w:rFonts w:ascii="나눔스퀘어라운드 Regular" w:eastAsia="나눔스퀘어라운드 Regular" w:hAnsi="나눔스퀘어라운드 Regular" w:cs="함초롬돋움" w:hint="eastAsia"/>
          <w:kern w:val="0"/>
          <w:sz w:val="24"/>
          <w:szCs w:val="24"/>
        </w:rPr>
        <w:t xml:space="preserve">되었다"는 것인데, 이 주장은 쉽게 받아들일 수 있는 주장입니다. 그것을 너무 상세한 예를 들어서 설명하고 있습니다. 설명이 필요한 데에서도 설명이 없거난 짧은 글인데, 설명이 필요하지 않은데도 길게 설명할 필요가 없습니다. 독자가 글의 흐름을 놓지지 않게 아주 간략히 써주면 좋겠습니다. </w:t>
      </w:r>
    </w:p>
  </w:comment>
  <w:comment w:id="140" w:author="kang" w:date="2020-08-15T07:54:00Z" w:initials="k">
    <w:p w14:paraId="5D9EC62E" w14:textId="2C5F59C6" w:rsidR="002B79C6" w:rsidRDefault="002B79C6">
      <w:pPr>
        <w:pStyle w:val="a7"/>
      </w:pPr>
      <w:r>
        <w:rPr>
          <w:rStyle w:val="a6"/>
        </w:rPr>
        <w:annotationRef/>
      </w:r>
      <w:r>
        <w:rPr>
          <w:rFonts w:hint="eastAsia"/>
        </w:rPr>
        <w:t xml:space="preserve">이렇게 단정하기 보다는 </w:t>
      </w:r>
      <w:r>
        <w:t>"</w:t>
      </w:r>
      <w:r>
        <w:rPr>
          <w:rFonts w:hint="eastAsia"/>
        </w:rPr>
        <w:t>아직까지는"</w:t>
      </w:r>
      <w:r>
        <w:t xml:space="preserve"> </w:t>
      </w:r>
      <w:r>
        <w:rPr>
          <w:rFonts w:hint="eastAsia"/>
        </w:rPr>
        <w:t>정도로 말해야 하지 않을까요?</w:t>
      </w:r>
      <w:r>
        <w:t xml:space="preserve"> </w:t>
      </w:r>
      <w:r>
        <w:rPr>
          <w:rFonts w:hint="eastAsia"/>
        </w:rPr>
        <w:t>앞으로도 한동안은 이런 추세가 갈 것이기 때문에 이 글의 주장을 하는 것이지,</w:t>
      </w:r>
      <w:r>
        <w:t xml:space="preserve"> </w:t>
      </w:r>
      <w:r>
        <w:rPr>
          <w:rFonts w:hint="eastAsia"/>
        </w:rPr>
        <w:t>그리고 이부분도 느리지만 점점 기계에 의하여 대체되어 갈 것이라고 보아야 하지 않을까요?</w:t>
      </w:r>
      <w:r>
        <w:t xml:space="preserve"> </w:t>
      </w:r>
    </w:p>
  </w:comment>
  <w:comment w:id="171" w:author="Sungwon Kang" w:date="2020-08-16T15:33:00Z" w:initials="SK">
    <w:p w14:paraId="02A5A8FE" w14:textId="1EAEB389" w:rsidR="002B79C6" w:rsidRDefault="002B79C6">
      <w:pPr>
        <w:pStyle w:val="a7"/>
      </w:pPr>
      <w:r>
        <w:rPr>
          <w:rStyle w:val="a6"/>
        </w:rPr>
        <w:annotationRef/>
      </w:r>
      <w:r>
        <w:rPr>
          <w:rFonts w:hint="eastAsia"/>
        </w:rPr>
        <w:t xml:space="preserve">어느 소스에서 이것을 확인할 수 있는지 넣어주면 좋겠습니다. </w:t>
      </w:r>
    </w:p>
  </w:comment>
  <w:comment w:id="172" w:author="Microsoft Office User" w:date="2020-08-17T08:55:00Z" w:initials="MOU">
    <w:p w14:paraId="1A3DC47D" w14:textId="77777777" w:rsidR="002B79C6" w:rsidRPr="00956E3C" w:rsidRDefault="002B79C6" w:rsidP="00EA4143">
      <w:pPr>
        <w:widowControl/>
        <w:wordWrap/>
        <w:autoSpaceDE/>
        <w:autoSpaceDN/>
        <w:spacing w:after="0" w:line="276" w:lineRule="auto"/>
        <w:ind w:firstLine="240"/>
        <w:rPr>
          <w:rFonts w:ascii="나눔스퀘어라운드 Regular" w:eastAsia="나눔스퀘어라운드 Regular" w:hAnsi="나눔스퀘어라운드 Regular" w:cs="함초롬돋움"/>
          <w:kern w:val="0"/>
          <w:sz w:val="24"/>
          <w:szCs w:val="24"/>
        </w:rPr>
      </w:pPr>
      <w:r>
        <w:rPr>
          <w:rStyle w:val="a6"/>
        </w:rPr>
        <w:annotationRef/>
      </w:r>
      <w:r>
        <w:rPr>
          <w:rFonts w:ascii="나눔스퀘어라운드 Regular" w:eastAsia="나눔스퀘어라운드 Regular" w:hAnsi="나눔스퀘어라운드 Regular" w:cs="함초롬돋움" w:hint="eastAsia"/>
          <w:kern w:val="0"/>
          <w:sz w:val="24"/>
          <w:szCs w:val="24"/>
        </w:rPr>
        <w:t xml:space="preserve">빅데이터 </w:t>
      </w:r>
      <w:r>
        <w:rPr>
          <w:rFonts w:ascii="나눔스퀘어라운드 Regular" w:eastAsia="나눔스퀘어라운드 Regular" w:hAnsi="나눔스퀘어라운드 Regular" w:cs="함초롬돋움"/>
          <w:kern w:val="0"/>
          <w:sz w:val="24"/>
          <w:szCs w:val="24"/>
        </w:rPr>
        <w:t>1.0</w:t>
      </w:r>
      <w:r>
        <w:rPr>
          <w:rFonts w:ascii="나눔스퀘어라운드 Regular" w:eastAsia="나눔스퀘어라운드 Regular" w:hAnsi="나눔스퀘어라운드 Regular" w:cs="함초롬돋움" w:hint="eastAsia"/>
          <w:kern w:val="0"/>
          <w:sz w:val="24"/>
          <w:szCs w:val="24"/>
        </w:rPr>
        <w:t xml:space="preserve">이 축적에 관점을 두었다면 빅데이터 </w:t>
      </w:r>
      <w:r>
        <w:rPr>
          <w:rFonts w:ascii="나눔스퀘어라운드 Regular" w:eastAsia="나눔스퀘어라운드 Regular" w:hAnsi="나눔스퀘어라운드 Regular" w:cs="함초롬돋움"/>
          <w:kern w:val="0"/>
          <w:sz w:val="24"/>
          <w:szCs w:val="24"/>
        </w:rPr>
        <w:t>2.0</w:t>
      </w:r>
      <w:r>
        <w:rPr>
          <w:rFonts w:ascii="나눔스퀘어라운드 Regular" w:eastAsia="나눔스퀘어라운드 Regular" w:hAnsi="나눔스퀘어라운드 Regular" w:cs="함초롬돋움" w:hint="eastAsia"/>
          <w:kern w:val="0"/>
          <w:sz w:val="24"/>
          <w:szCs w:val="24"/>
        </w:rPr>
        <w:t>은 축적된 데이터에서 가치를 창출하는 데이터 과학으로 용어를 달리함</w:t>
      </w:r>
    </w:p>
    <w:p w14:paraId="615DAD2F" w14:textId="350DBEA1" w:rsidR="002B79C6" w:rsidRDefault="002B79C6">
      <w:pPr>
        <w:pStyle w:val="a7"/>
        <w:rPr>
          <w:rFonts w:hint="eastAsia"/>
        </w:rPr>
      </w:pPr>
    </w:p>
  </w:comment>
  <w:comment w:id="237" w:author="Sungwon Kang" w:date="2020-08-16T15:36:00Z" w:initials="SK">
    <w:p w14:paraId="2664FAEE" w14:textId="1CB335D6" w:rsidR="002B79C6" w:rsidRDefault="002B79C6">
      <w:pPr>
        <w:pStyle w:val="a7"/>
      </w:pPr>
      <w:r>
        <w:rPr>
          <w:rStyle w:val="a6"/>
        </w:rPr>
        <w:annotationRef/>
      </w:r>
      <w:r>
        <w:rPr>
          <w:rFonts w:hint="eastAsia"/>
        </w:rPr>
        <w:t xml:space="preserve">앞문장에서 여러가지 비교되는 얘기를 했는데, 그래서 통계학과 데이터 과학이 어떻게 다르다고 말할수 있는지를 "...." 자리에 써주어야 하겠습니다. </w:t>
      </w:r>
    </w:p>
  </w:comment>
  <w:comment w:id="262" w:author="Sungwon Kang" w:date="2020-08-16T15:39:00Z" w:initials="SK">
    <w:p w14:paraId="53EF7648" w14:textId="77777777" w:rsidR="002B79C6" w:rsidRDefault="002B79C6">
      <w:pPr>
        <w:pStyle w:val="a7"/>
      </w:pPr>
      <w:r>
        <w:rPr>
          <w:rStyle w:val="a6"/>
        </w:rPr>
        <w:annotationRef/>
      </w:r>
      <w:r>
        <w:rPr>
          <w:rFonts w:hint="eastAsia"/>
        </w:rPr>
        <w:t xml:space="preserve">데이터 과학 소프트웨어 라는 용어가 새로 나오는데 이게 무엇을 말하는지 정의를 해 주세요. </w:t>
      </w:r>
    </w:p>
  </w:comment>
  <w:comment w:id="263" w:author="Sungwon Kang" w:date="2020-08-15T08:53:00Z" w:initials="SK">
    <w:p w14:paraId="11928FEC" w14:textId="53BA944F" w:rsidR="002B79C6" w:rsidRDefault="002B79C6">
      <w:pPr>
        <w:pStyle w:val="a7"/>
      </w:pPr>
      <w:r>
        <w:rPr>
          <w:rStyle w:val="a6"/>
        </w:rPr>
        <w:annotationRef/>
      </w:r>
      <w:r>
        <w:rPr>
          <w:rFonts w:hint="eastAsia"/>
        </w:rPr>
        <w:t xml:space="preserve">데이터 과학을 소개하면서 너무 전문적인 용어가 많이 나와서 아는사람만 알아듣고, 모르는 사람이 이해하기는 힘들게 되어 있습니다. 더 쉽게 써주고, 사람이 수행한다는 데이터과학의 범위와 기계가 하는 범위가 뚜렷이 구별되게 써주면 좋겠습니다. </w:t>
      </w:r>
    </w:p>
  </w:comment>
  <w:comment w:id="385" w:author="Sungwon Kang" w:date="2020-08-16T15:26:00Z" w:initials="SK">
    <w:p w14:paraId="7DD97A39" w14:textId="353E6932" w:rsidR="002B79C6" w:rsidRDefault="002B79C6">
      <w:pPr>
        <w:pStyle w:val="a7"/>
      </w:pPr>
      <w:r>
        <w:rPr>
          <w:rStyle w:val="a6"/>
        </w:rPr>
        <w:annotationRef/>
      </w:r>
      <w:r>
        <w:rPr>
          <w:rFonts w:hint="eastAsia"/>
        </w:rPr>
        <w:t xml:space="preserve">무엇을 말하는지 구체적으로 적어주세요. </w:t>
      </w:r>
    </w:p>
  </w:comment>
  <w:comment w:id="406" w:author="Sungwon Kang" w:date="2020-08-16T15:27:00Z" w:initials="SK">
    <w:p w14:paraId="3656688C" w14:textId="2BF5A458" w:rsidR="002B79C6" w:rsidRDefault="002B79C6">
      <w:pPr>
        <w:pStyle w:val="a7"/>
      </w:pPr>
      <w:r>
        <w:rPr>
          <w:rStyle w:val="a6"/>
        </w:rPr>
        <w:annotationRef/>
      </w:r>
    </w:p>
  </w:comment>
  <w:comment w:id="410" w:author="Sungwon Kang" w:date="2020-08-15T09:01:00Z" w:initials="SK">
    <w:p w14:paraId="4D0DD090" w14:textId="77777777" w:rsidR="002B79C6" w:rsidRDefault="002B79C6" w:rsidP="006A7926">
      <w:pPr>
        <w:pStyle w:val="a7"/>
      </w:pPr>
      <w:r>
        <w:rPr>
          <w:rStyle w:val="a6"/>
        </w:rPr>
        <w:annotationRef/>
      </w:r>
      <w:r>
        <w:rPr>
          <w:rFonts w:hint="eastAsia"/>
        </w:rPr>
        <w:t xml:space="preserve">너무나 압축적입니다. 이것이 가능한 이유를 납득하기 어렵습니다. </w:t>
      </w:r>
    </w:p>
  </w:comment>
  <w:comment w:id="411" w:author="Microsoft Office User" w:date="2020-08-17T09:28:00Z" w:initials="MOU">
    <w:p w14:paraId="0E21A529" w14:textId="474660F7" w:rsidR="002B79C6" w:rsidRPr="003B07FB" w:rsidRDefault="002B79C6" w:rsidP="003B07FB">
      <w:pPr>
        <w:widowControl/>
        <w:wordWrap/>
        <w:autoSpaceDE/>
        <w:autoSpaceDN/>
        <w:spacing w:after="0" w:line="276" w:lineRule="auto"/>
        <w:ind w:leftChars="90" w:left="180" w:firstLine="240"/>
        <w:rPr>
          <w:rFonts w:ascii="나눔스퀘어라운드 Regular" w:eastAsia="나눔스퀘어라운드 Regular" w:hAnsi="나눔스퀘어라운드 Regular" w:cs="함초롬돋움" w:hint="eastAsia"/>
          <w:kern w:val="0"/>
          <w:sz w:val="24"/>
          <w:szCs w:val="24"/>
        </w:rPr>
      </w:pPr>
      <w:r>
        <w:rPr>
          <w:rStyle w:val="a6"/>
        </w:rPr>
        <w:annotationRef/>
      </w:r>
      <w:r>
        <w:rPr>
          <w:rFonts w:ascii="나눔스퀘어라운드 Regular" w:eastAsia="나눔스퀘어라운드 Regular" w:hAnsi="나눔스퀘어라운드 Regular" w:cs="함초롬돋움" w:hint="eastAsia"/>
          <w:kern w:val="0"/>
          <w:sz w:val="24"/>
          <w:szCs w:val="24"/>
        </w:rPr>
        <w:t>현재 일부 선진 기업만 데이터 과학기술을 가지고 있지만, 데이터 과학이 발전함에 따라 범용기술이 됨에 따라 독과점문제는 완화될 것입니다.</w:t>
      </w:r>
    </w:p>
  </w:comment>
  <w:comment w:id="404" w:author="Sungwon Kang" w:date="2020-08-16T15:28:00Z" w:initials="SK">
    <w:p w14:paraId="09AE8383" w14:textId="3B84829D" w:rsidR="002B79C6" w:rsidRDefault="002B79C6">
      <w:pPr>
        <w:pStyle w:val="a7"/>
      </w:pPr>
      <w:r>
        <w:rPr>
          <w:rStyle w:val="a6"/>
        </w:rPr>
        <w:annotationRef/>
      </w:r>
      <w:r>
        <w:rPr>
          <w:rFonts w:hint="eastAsia"/>
        </w:rPr>
        <w:t xml:space="preserve">왜 그렇게 되는지 설명이 필요합니다. </w:t>
      </w:r>
    </w:p>
  </w:comment>
  <w:comment w:id="444" w:author="Sungwon Kang" w:date="2020-08-16T15:22:00Z" w:initials="SK">
    <w:p w14:paraId="069885C2" w14:textId="61618AB4" w:rsidR="002B79C6" w:rsidRDefault="002B79C6">
      <w:pPr>
        <w:pStyle w:val="a7"/>
      </w:pPr>
      <w:r>
        <w:rPr>
          <w:rStyle w:val="a6"/>
        </w:rPr>
        <w:annotationRef/>
      </w:r>
      <w:r>
        <w:rPr>
          <w:rFonts w:hint="eastAsia"/>
        </w:rPr>
        <w:t xml:space="preserve">중요한 대목에서 불분명한 단어가 나오고 있습니다. 어떻게 하는 것이 아우르는 것인지 구체적으로 써주세요. </w:t>
      </w:r>
    </w:p>
  </w:comment>
  <w:comment w:id="453" w:author="Sungwon Kang" w:date="2020-08-15T09:02:00Z" w:initials="SK">
    <w:p w14:paraId="2606FA68" w14:textId="77777777" w:rsidR="002B79C6" w:rsidRDefault="002B79C6" w:rsidP="006A7926">
      <w:pPr>
        <w:pStyle w:val="a7"/>
      </w:pPr>
      <w:r>
        <w:rPr>
          <w:rStyle w:val="a6"/>
        </w:rPr>
        <w:annotationRef/>
      </w:r>
      <w:r>
        <w:rPr>
          <w:rFonts w:hint="eastAsia"/>
        </w:rPr>
        <w:t xml:space="preserve">왜 그런가요? </w:t>
      </w:r>
    </w:p>
  </w:comment>
  <w:comment w:id="459" w:author="Sungwon Kang" w:date="2020-08-15T08:59:00Z" w:initials="SK">
    <w:p w14:paraId="410E722E" w14:textId="7839613A" w:rsidR="002B79C6" w:rsidRDefault="002B79C6">
      <w:pPr>
        <w:pStyle w:val="a7"/>
      </w:pPr>
      <w:r>
        <w:rPr>
          <w:rStyle w:val="a6"/>
        </w:rPr>
        <w:annotationRef/>
      </w:r>
      <w:r>
        <w:rPr>
          <w:rFonts w:hint="eastAsia"/>
        </w:rPr>
        <w:t xml:space="preserve">무슨 말인가요? </w:t>
      </w:r>
    </w:p>
  </w:comment>
  <w:comment w:id="467" w:author="Sungwon Kang" w:date="2020-08-15T09:00:00Z" w:initials="SK">
    <w:p w14:paraId="4C53ED00" w14:textId="741ED9FA" w:rsidR="002B79C6" w:rsidRDefault="002B79C6">
      <w:pPr>
        <w:pStyle w:val="a7"/>
      </w:pPr>
      <w:r>
        <w:rPr>
          <w:rStyle w:val="a6"/>
        </w:rPr>
        <w:annotationRef/>
      </w:r>
      <w:r>
        <w:rPr>
          <w:rFonts w:hint="eastAsia"/>
        </w:rPr>
        <w:t xml:space="preserve">이것은 주장인데, 그 근거는 무엇인가요? </w:t>
      </w:r>
    </w:p>
  </w:comment>
  <w:comment w:id="470" w:author="Sungwon Kang" w:date="2020-08-15T09:01:00Z" w:initials="SK">
    <w:p w14:paraId="5E9D41AE" w14:textId="33F4DA06" w:rsidR="002B79C6" w:rsidRDefault="002B79C6">
      <w:pPr>
        <w:pStyle w:val="a7"/>
      </w:pPr>
      <w:r>
        <w:rPr>
          <w:rStyle w:val="a6"/>
        </w:rPr>
        <w:annotationRef/>
      </w:r>
      <w:r>
        <w:rPr>
          <w:rFonts w:hint="eastAsia"/>
        </w:rPr>
        <w:t xml:space="preserve">너무나 압축적입니다. 이것이 가능한 이유를 납득하기 어렵습니다. </w:t>
      </w:r>
    </w:p>
  </w:comment>
  <w:comment w:id="471" w:author="Sungwon Kang" w:date="2020-08-15T09:02:00Z" w:initials="SK">
    <w:p w14:paraId="535CE92D" w14:textId="1A18E1A3" w:rsidR="002B79C6" w:rsidRDefault="002B79C6">
      <w:pPr>
        <w:pStyle w:val="a7"/>
      </w:pPr>
      <w:r>
        <w:rPr>
          <w:rStyle w:val="a6"/>
        </w:rPr>
        <w:annotationRef/>
      </w:r>
      <w:r>
        <w:rPr>
          <w:rFonts w:hint="eastAsia"/>
        </w:rPr>
        <w:t xml:space="preserve">왜 그런가요?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DB3777" w15:done="0"/>
  <w15:commentEx w15:paraId="7C2A773D" w15:done="0"/>
  <w15:commentEx w15:paraId="111071D2" w15:done="0"/>
  <w15:commentEx w15:paraId="0BF051C7" w15:done="0"/>
  <w15:commentEx w15:paraId="5D9EC62E" w15:done="0"/>
  <w15:commentEx w15:paraId="02A5A8FE" w15:done="0"/>
  <w15:commentEx w15:paraId="615DAD2F" w15:paraIdParent="02A5A8FE" w15:done="0"/>
  <w15:commentEx w15:paraId="2664FAEE" w15:done="0"/>
  <w15:commentEx w15:paraId="53EF7648" w15:done="0"/>
  <w15:commentEx w15:paraId="11928FEC" w15:done="0"/>
  <w15:commentEx w15:paraId="7DD97A39" w15:done="0"/>
  <w15:commentEx w15:paraId="3656688C" w15:done="0"/>
  <w15:commentEx w15:paraId="4D0DD090" w15:done="0"/>
  <w15:commentEx w15:paraId="0E21A529" w15:paraIdParent="4D0DD090" w15:done="0"/>
  <w15:commentEx w15:paraId="09AE8383" w15:done="0"/>
  <w15:commentEx w15:paraId="069885C2" w15:done="0"/>
  <w15:commentEx w15:paraId="2606FA68" w15:done="0"/>
  <w15:commentEx w15:paraId="410E722E" w15:done="0"/>
  <w15:commentEx w15:paraId="4C53ED00" w15:done="0"/>
  <w15:commentEx w15:paraId="5E9D41AE" w15:done="0"/>
  <w15:commentEx w15:paraId="535CE9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DB3777" w16cid:durableId="22E273E2"/>
  <w16cid:commentId w16cid:paraId="7C2A773D" w16cid:durableId="22E43196"/>
  <w16cid:commentId w16cid:paraId="111071D2" w16cid:durableId="22E43197"/>
  <w16cid:commentId w16cid:paraId="0BF051C7" w16cid:durableId="22E43198"/>
  <w16cid:commentId w16cid:paraId="5D9EC62E" w16cid:durableId="22E273E3"/>
  <w16cid:commentId w16cid:paraId="02A5A8FE" w16cid:durableId="22E4319A"/>
  <w16cid:commentId w16cid:paraId="615DAD2F" w16cid:durableId="22E4C474"/>
  <w16cid:commentId w16cid:paraId="2664FAEE" w16cid:durableId="22E4319B"/>
  <w16cid:commentId w16cid:paraId="53EF7648" w16cid:durableId="22E4319C"/>
  <w16cid:commentId w16cid:paraId="11928FEC" w16cid:durableId="22E273E4"/>
  <w16cid:commentId w16cid:paraId="7DD97A39" w16cid:durableId="22E4319E"/>
  <w16cid:commentId w16cid:paraId="3656688C" w16cid:durableId="22E4319F"/>
  <w16cid:commentId w16cid:paraId="4D0DD090" w16cid:durableId="22E28170"/>
  <w16cid:commentId w16cid:paraId="0E21A529" w16cid:durableId="22E4CC56"/>
  <w16cid:commentId w16cid:paraId="09AE8383" w16cid:durableId="22E431A1"/>
  <w16cid:commentId w16cid:paraId="2606FA68" w16cid:durableId="22E2816F"/>
  <w16cid:commentId w16cid:paraId="410E722E" w16cid:durableId="22E273E5"/>
  <w16cid:commentId w16cid:paraId="4C53ED00" w16cid:durableId="22E273E6"/>
  <w16cid:commentId w16cid:paraId="5E9D41AE" w16cid:durableId="22E273E7"/>
  <w16cid:commentId w16cid:paraId="535CE92D" w16cid:durableId="22E273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11329" w14:textId="77777777" w:rsidR="00CB0773" w:rsidRDefault="00CB0773" w:rsidP="00AE799A">
      <w:pPr>
        <w:spacing w:after="0" w:line="240" w:lineRule="auto"/>
      </w:pPr>
      <w:r>
        <w:separator/>
      </w:r>
    </w:p>
  </w:endnote>
  <w:endnote w:type="continuationSeparator" w:id="0">
    <w:p w14:paraId="1CE0E999" w14:textId="77777777" w:rsidR="00CB0773" w:rsidRDefault="00CB0773" w:rsidP="00AE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inherit">
    <w:altName w:val="Cambria"/>
    <w:panose1 w:val="020B0604020202020204"/>
    <w:charset w:val="00"/>
    <w:family w:val="roman"/>
    <w:notTrueType/>
    <w:pitch w:val="default"/>
  </w:font>
  <w:font w:name="나눔스퀘어라운드 Regular">
    <w:altName w:val="맑은 고딕"/>
    <w:panose1 w:val="020B0604020202020204"/>
    <w:charset w:val="81"/>
    <w:family w:val="modern"/>
    <w:pitch w:val="variable"/>
    <w:sig w:usb0="800002A7" w:usb1="29D7FCFB" w:usb2="00000010" w:usb3="00000000" w:csb0="00280005" w:csb1="00000000"/>
  </w:font>
  <w:font w:name="함초롬돋움">
    <w:panose1 w:val="020B0604020202020204"/>
    <w:charset w:val="81"/>
    <w:family w:val="moder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920E2" w14:textId="77777777" w:rsidR="00CB0773" w:rsidRDefault="00CB0773" w:rsidP="00AE799A">
      <w:pPr>
        <w:spacing w:after="0" w:line="240" w:lineRule="auto"/>
      </w:pPr>
      <w:r>
        <w:separator/>
      </w:r>
    </w:p>
  </w:footnote>
  <w:footnote w:type="continuationSeparator" w:id="0">
    <w:p w14:paraId="27EA1D92" w14:textId="77777777" w:rsidR="00CB0773" w:rsidRDefault="00CB0773" w:rsidP="00AE799A">
      <w:pPr>
        <w:spacing w:after="0" w:line="240" w:lineRule="auto"/>
      </w:pPr>
      <w:r>
        <w:continuationSeparator/>
      </w:r>
    </w:p>
  </w:footnote>
  <w:footnote w:id="1">
    <w:p w14:paraId="671005D6" w14:textId="099151AE" w:rsidR="002B79C6" w:rsidRPr="003D5F75" w:rsidDel="00625837" w:rsidRDefault="002B79C6">
      <w:pPr>
        <w:pStyle w:val="ad"/>
        <w:rPr>
          <w:del w:id="59" w:author="Microsoft Office User" w:date="2020-08-17T08:45:00Z"/>
        </w:rPr>
      </w:pPr>
      <w:ins w:id="60" w:author="Sungwon Kang" w:date="2020-08-16T15:52:00Z">
        <w:del w:id="61" w:author="Microsoft Office User" w:date="2020-08-17T08:45:00Z">
          <w:r w:rsidDel="00625837">
            <w:rPr>
              <w:rStyle w:val="ae"/>
            </w:rPr>
            <w:footnoteRef/>
          </w:r>
          <w:r w:rsidDel="00625837">
            <w:delText xml:space="preserve"> </w:delText>
          </w:r>
        </w:del>
      </w:ins>
      <w:ins w:id="62" w:author="Microsoft Office User" w:date="2020-08-17T08:45:00Z">
        <w:del w:id="63" w:author="Microsoft Office User" w:date="2020-08-17T08:45:00Z">
          <w:r w:rsidRPr="00C4133B" w:rsidDel="00625837">
            <w:rPr>
              <w:rFonts w:ascii="나눔스퀘어라운드 Regular" w:eastAsia="나눔스퀘어라운드 Regular" w:hAnsi="나눔스퀘어라운드 Regular" w:cs="함초롬돋움"/>
              <w:kern w:val="0"/>
              <w:sz w:val="24"/>
              <w:szCs w:val="24"/>
            </w:rPr>
            <w:delText xml:space="preserve">인간은 </w:delText>
          </w:r>
          <w:r w:rsidDel="00625837">
            <w:rPr>
              <w:rFonts w:ascii="나눔스퀘어라운드 Regular" w:eastAsia="나눔스퀘어라운드 Regular" w:hAnsi="나눔스퀘어라운드 Regular" w:cs="함초롬돋움" w:hint="eastAsia"/>
              <w:kern w:val="0"/>
              <w:sz w:val="24"/>
              <w:szCs w:val="24"/>
            </w:rPr>
            <w:delText xml:space="preserve">기계가 장점이 있는 </w:delText>
          </w:r>
          <w:r w:rsidRPr="00C4133B" w:rsidDel="00625837">
            <w:rPr>
              <w:rFonts w:ascii="나눔스퀘어라운드 Regular" w:eastAsia="나눔스퀘어라운드 Regular" w:hAnsi="나눔스퀘어라운드 Regular" w:cs="함초롬돋움"/>
              <w:kern w:val="0"/>
              <w:sz w:val="24"/>
              <w:szCs w:val="24"/>
            </w:rPr>
            <w:delText>지루하고 반복된 문제를 해결하는 데 적합하지 않</w:delText>
          </w:r>
          <w:r w:rsidDel="00625837">
            <w:rPr>
              <w:rFonts w:ascii="나눔스퀘어라운드 Regular" w:eastAsia="나눔스퀘어라운드 Regular" w:hAnsi="나눔스퀘어라운드 Regular" w:cs="함초롬돋움" w:hint="eastAsia"/>
              <w:kern w:val="0"/>
              <w:sz w:val="24"/>
              <w:szCs w:val="24"/>
            </w:rPr>
            <w:delText>은 반면</w:delText>
          </w:r>
          <w:r w:rsidRPr="00C4133B" w:rsidDel="00625837">
            <w:rPr>
              <w:rFonts w:ascii="나눔스퀘어라운드 Regular" w:eastAsia="나눔스퀘어라운드 Regular" w:hAnsi="나눔스퀘어라운드 Regular" w:cs="함초롬돋움"/>
              <w:kern w:val="0"/>
              <w:sz w:val="24"/>
              <w:szCs w:val="24"/>
            </w:rPr>
            <w:delText>, 컴퓨터</w:delText>
          </w:r>
          <w:r w:rsidDel="00625837">
            <w:rPr>
              <w:rFonts w:ascii="나눔스퀘어라운드 Regular" w:eastAsia="나눔스퀘어라운드 Regular" w:hAnsi="나눔스퀘어라운드 Regular" w:cs="함초롬돋움" w:hint="eastAsia"/>
              <w:kern w:val="0"/>
              <w:sz w:val="24"/>
              <w:szCs w:val="24"/>
            </w:rPr>
            <w:delText>는 인간이 장점을 갖는</w:delText>
          </w:r>
          <w:r w:rsidRPr="00C4133B" w:rsidDel="00625837">
            <w:rPr>
              <w:rFonts w:ascii="나눔스퀘어라운드 Regular" w:eastAsia="나눔스퀘어라운드 Regular" w:hAnsi="나눔스퀘어라운드 Regular" w:cs="함초롬돋움"/>
              <w:kern w:val="0"/>
              <w:sz w:val="24"/>
              <w:szCs w:val="24"/>
            </w:rPr>
            <w:delText xml:space="preserve"> 추상적이고 일반화하는 작업에 적합하지 않았다.</w:delText>
          </w:r>
        </w:del>
      </w:ins>
    </w:p>
  </w:footnote>
  <w:footnote w:id="2">
    <w:p w14:paraId="294E2268" w14:textId="5EFD1971" w:rsidR="002B79C6" w:rsidRPr="003D5F75" w:rsidRDefault="002B79C6" w:rsidP="00625837">
      <w:pPr>
        <w:pStyle w:val="ad"/>
        <w:rPr>
          <w:ins w:id="65" w:author="Microsoft Office User" w:date="2020-08-17T08:45:00Z"/>
        </w:rPr>
      </w:pPr>
      <w:ins w:id="66" w:author="Microsoft Office User" w:date="2020-08-17T08:45:00Z">
        <w:r>
          <w:rPr>
            <w:rStyle w:val="ae"/>
          </w:rPr>
          <w:footnoteRef/>
        </w:r>
        <w:r>
          <w:t xml:space="preserve"> </w:t>
        </w:r>
        <w:r w:rsidRPr="00C4133B">
          <w:rPr>
            <w:rFonts w:ascii="나눔스퀘어라운드 Regular" w:eastAsia="나눔스퀘어라운드 Regular" w:hAnsi="나눔스퀘어라운드 Regular" w:cs="함초롬돋움"/>
            <w:kern w:val="0"/>
            <w:sz w:val="24"/>
            <w:szCs w:val="24"/>
          </w:rPr>
          <w:t xml:space="preserve">인간은 </w:t>
        </w:r>
        <w:r>
          <w:rPr>
            <w:rFonts w:ascii="나눔스퀘어라운드 Regular" w:eastAsia="나눔스퀘어라운드 Regular" w:hAnsi="나눔스퀘어라운드 Regular" w:cs="함초롬돋움" w:hint="eastAsia"/>
            <w:kern w:val="0"/>
            <w:sz w:val="24"/>
            <w:szCs w:val="24"/>
          </w:rPr>
          <w:t xml:space="preserve">기계가 장점이 있는 </w:t>
        </w:r>
        <w:r w:rsidRPr="00C4133B">
          <w:rPr>
            <w:rFonts w:ascii="나눔스퀘어라운드 Regular" w:eastAsia="나눔스퀘어라운드 Regular" w:hAnsi="나눔스퀘어라운드 Regular" w:cs="함초롬돋움"/>
            <w:kern w:val="0"/>
            <w:sz w:val="24"/>
            <w:szCs w:val="24"/>
          </w:rPr>
          <w:t>지루하고 반복된 문제를 해결하는 데 적합하지 않</w:t>
        </w:r>
        <w:r>
          <w:rPr>
            <w:rFonts w:ascii="나눔스퀘어라운드 Regular" w:eastAsia="나눔스퀘어라운드 Regular" w:hAnsi="나눔스퀘어라운드 Regular" w:cs="함초롬돋움" w:hint="eastAsia"/>
            <w:kern w:val="0"/>
            <w:sz w:val="24"/>
            <w:szCs w:val="24"/>
          </w:rPr>
          <w:t>은 반면</w:t>
        </w:r>
        <w:r w:rsidRPr="00C4133B">
          <w:rPr>
            <w:rFonts w:ascii="나눔스퀘어라운드 Regular" w:eastAsia="나눔스퀘어라운드 Regular" w:hAnsi="나눔스퀘어라운드 Regular" w:cs="함초롬돋움"/>
            <w:kern w:val="0"/>
            <w:sz w:val="24"/>
            <w:szCs w:val="24"/>
          </w:rPr>
          <w:t>, 컴퓨터</w:t>
        </w:r>
        <w:r>
          <w:rPr>
            <w:rFonts w:ascii="나눔스퀘어라운드 Regular" w:eastAsia="나눔스퀘어라운드 Regular" w:hAnsi="나눔스퀘어라운드 Regular" w:cs="함초롬돋움" w:hint="eastAsia"/>
            <w:kern w:val="0"/>
            <w:sz w:val="24"/>
            <w:szCs w:val="24"/>
          </w:rPr>
          <w:t>는 인간이 장점을 갖는</w:t>
        </w:r>
        <w:r w:rsidRPr="00C4133B">
          <w:rPr>
            <w:rFonts w:ascii="나눔스퀘어라운드 Regular" w:eastAsia="나눔스퀘어라운드 Regular" w:hAnsi="나눔스퀘어라운드 Regular" w:cs="함초롬돋움"/>
            <w:kern w:val="0"/>
            <w:sz w:val="24"/>
            <w:szCs w:val="24"/>
          </w:rPr>
          <w:t xml:space="preserve"> 추상적이고 일반화하는 작업에 적합하지 </w:t>
        </w:r>
      </w:ins>
      <w:ins w:id="67" w:author="Microsoft Office User" w:date="2020-08-17T08:47:00Z">
        <w:r>
          <w:rPr>
            <w:rFonts w:ascii="나눔스퀘어라운드 Regular" w:eastAsia="나눔스퀘어라운드 Regular" w:hAnsi="나눔스퀘어라운드 Regular" w:cs="함초롬돋움" w:hint="eastAsia"/>
            <w:kern w:val="0"/>
            <w:sz w:val="24"/>
            <w:szCs w:val="24"/>
          </w:rPr>
          <w:t>못함</w:t>
        </w:r>
      </w:ins>
      <w:ins w:id="68" w:author="Microsoft Office User" w:date="2020-08-17T08:45:00Z">
        <w:r w:rsidRPr="00C4133B">
          <w:rPr>
            <w:rFonts w:ascii="나눔스퀘어라운드 Regular" w:eastAsia="나눔스퀘어라운드 Regular" w:hAnsi="나눔스퀘어라운드 Regular" w:cs="함초롬돋움"/>
            <w:kern w:val="0"/>
            <w:sz w:val="24"/>
            <w:szCs w:val="24"/>
          </w:rPr>
          <w:t>.</w:t>
        </w:r>
      </w:ins>
    </w:p>
  </w:footnote>
  <w:footnote w:id="3">
    <w:p w14:paraId="3455D752" w14:textId="62404582" w:rsidR="002B79C6" w:rsidRPr="003D5F75" w:rsidRDefault="002B79C6">
      <w:pPr>
        <w:pStyle w:val="ad"/>
        <w:wordWrap/>
        <w:rPr>
          <w:szCs w:val="20"/>
        </w:rPr>
        <w:pPrChange w:id="99" w:author="Sungwon Kang" w:date="2020-08-16T15:47:00Z">
          <w:pPr>
            <w:pStyle w:val="ad"/>
          </w:pPr>
        </w:pPrChange>
      </w:pPr>
      <w:ins w:id="100" w:author="Sungwon Kang" w:date="2020-08-16T15:45:00Z">
        <w:r w:rsidRPr="003D5F75">
          <w:rPr>
            <w:rStyle w:val="ae"/>
            <w:szCs w:val="20"/>
          </w:rPr>
          <w:footnoteRef/>
        </w:r>
        <w:r w:rsidRPr="003D5F75">
          <w:rPr>
            <w:szCs w:val="20"/>
          </w:rPr>
          <w:t xml:space="preserve"> </w:t>
        </w:r>
      </w:ins>
      <w:ins w:id="101" w:author="Sungwon Kang" w:date="2020-08-16T15:46:00Z">
        <w:r>
          <w:rPr>
            <w:rFonts w:hint="eastAsia"/>
            <w:szCs w:val="20"/>
          </w:rPr>
          <w:t xml:space="preserve">그 </w:t>
        </w:r>
      </w:ins>
      <w:ins w:id="102" w:author="Sungwon Kang" w:date="2020-08-16T15:47:00Z">
        <w:r>
          <w:rPr>
            <w:rFonts w:hint="eastAsia"/>
            <w:szCs w:val="20"/>
          </w:rPr>
          <w:t>뿐 아니라</w:t>
        </w:r>
      </w:ins>
      <w:ins w:id="103" w:author="Sungwon Kang" w:date="2020-08-16T15:45:00Z">
        <w:r w:rsidRPr="003D5F75">
          <w:rPr>
            <w:rFonts w:ascii="나눔스퀘어라운드 Regular" w:eastAsia="나눔스퀘어라운드 Regular" w:hAnsi="나눔스퀘어라운드 Regular" w:cs="함초롬돋움"/>
            <w:kern w:val="0"/>
            <w:szCs w:val="20"/>
            <w:rPrChange w:id="104" w:author="Sungwon Kang" w:date="2020-08-16T15:46:00Z">
              <w:rPr>
                <w:rFonts w:ascii="나눔스퀘어라운드 Regular" w:eastAsia="나눔스퀘어라운드 Regular" w:hAnsi="나눔스퀘어라운드 Regular" w:cs="함초롬돋움"/>
                <w:kern w:val="0"/>
                <w:sz w:val="24"/>
                <w:szCs w:val="24"/>
              </w:rPr>
            </w:rPrChange>
          </w:rPr>
          <w:t xml:space="preserve"> 데이터를 원자재로 삼아 소프트웨어를 개발할 수 있느냐에 따라 개발자들 사이</w:t>
        </w:r>
      </w:ins>
      <w:ins w:id="105" w:author="Sungwon Kang" w:date="2020-08-16T15:47:00Z">
        <w:r>
          <w:rPr>
            <w:rFonts w:ascii="나눔스퀘어라운드 Regular" w:eastAsia="나눔스퀘어라운드 Regular" w:hAnsi="나눔스퀘어라운드 Regular" w:cs="함초롬돋움" w:hint="eastAsia"/>
            <w:kern w:val="0"/>
            <w:szCs w:val="20"/>
          </w:rPr>
          <w:t>의</w:t>
        </w:r>
      </w:ins>
      <w:ins w:id="106" w:author="Sungwon Kang" w:date="2020-08-16T15:45:00Z">
        <w:r w:rsidRPr="003D5F75">
          <w:rPr>
            <w:rFonts w:ascii="나눔스퀘어라운드 Regular" w:eastAsia="나눔스퀘어라운드 Regular" w:hAnsi="나눔스퀘어라운드 Regular" w:cs="함초롬돋움"/>
            <w:kern w:val="0"/>
            <w:szCs w:val="20"/>
            <w:rPrChange w:id="107" w:author="Sungwon Kang" w:date="2020-08-16T15:46:00Z">
              <w:rPr>
                <w:rFonts w:ascii="나눔스퀘어라운드 Regular" w:eastAsia="나눔스퀘어라운드 Regular" w:hAnsi="나눔스퀘어라운드 Regular" w:cs="함초롬돋움"/>
                <w:kern w:val="0"/>
                <w:sz w:val="24"/>
                <w:szCs w:val="24"/>
              </w:rPr>
            </w:rPrChange>
          </w:rPr>
          <w:t xml:space="preserve"> 디지털 불평등도 심화시키고 있다.</w:t>
        </w:r>
      </w:ins>
    </w:p>
  </w:footnote>
  <w:footnote w:id="4">
    <w:p w14:paraId="09E52173" w14:textId="3589607D" w:rsidR="002B79C6" w:rsidRDefault="002B79C6">
      <w:pPr>
        <w:pStyle w:val="ad"/>
        <w:rPr>
          <w:rFonts w:hint="eastAsia"/>
        </w:rPr>
      </w:pPr>
      <w:ins w:id="288" w:author="Microsoft Office User" w:date="2020-08-17T09:13:00Z">
        <w:r>
          <w:rPr>
            <w:rStyle w:val="ae"/>
          </w:rPr>
          <w:footnoteRef/>
        </w:r>
        <w:r>
          <w:t xml:space="preserve"> </w:t>
        </w:r>
      </w:ins>
      <w:ins w:id="289" w:author="Microsoft Office User" w:date="2020-08-17T09:14:00Z">
        <w:r>
          <w:rPr>
            <w:rFonts w:hint="eastAsia"/>
          </w:rPr>
          <w:t xml:space="preserve">프로그래밍은 사람이 알고리즘을 작성하고 데이터를 넣어주면 컴퓨터가 출력결과를 만들어 주는 </w:t>
        </w:r>
      </w:ins>
      <w:ins w:id="290" w:author="Microsoft Office User" w:date="2020-08-17T09:15:00Z">
        <w:r>
          <w:rPr>
            <w:rFonts w:hint="eastAsia"/>
          </w:rPr>
          <w:t>반면, 기계는 기계학습을 통해 데이터와 출력결과를 받아 알고리즘을 스스로 작성하게 된다.</w:t>
        </w:r>
      </w:ins>
    </w:p>
  </w:footnote>
  <w:footnote w:id="5">
    <w:p w14:paraId="24997868" w14:textId="77777777" w:rsidR="002B79C6" w:rsidDel="002845B5" w:rsidRDefault="002B79C6">
      <w:pPr>
        <w:pStyle w:val="ad"/>
        <w:rPr>
          <w:del w:id="308" w:author="Microsoft Office User" w:date="2020-08-15T15:34:00Z"/>
        </w:rPr>
      </w:pPr>
      <w:ins w:id="309" w:author="Sungwon Kang" w:date="2020-08-15T08:50:00Z">
        <w:del w:id="310" w:author="Microsoft Office User" w:date="2020-08-15T15:34:00Z">
          <w:r w:rsidDel="002845B5">
            <w:rPr>
              <w:rStyle w:val="ae"/>
            </w:rPr>
            <w:footnoteRef/>
          </w:r>
          <w:r w:rsidDel="002845B5">
            <w:delText xml:space="preserve"> </w:delText>
          </w:r>
        </w:del>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725BF"/>
    <w:multiLevelType w:val="multilevel"/>
    <w:tmpl w:val="9444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F7091"/>
    <w:multiLevelType w:val="multilevel"/>
    <w:tmpl w:val="823C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27780"/>
    <w:multiLevelType w:val="hybridMultilevel"/>
    <w:tmpl w:val="9B9E9500"/>
    <w:lvl w:ilvl="0" w:tplc="25BA9E0C">
      <w:start w:val="1"/>
      <w:numFmt w:val="decimal"/>
      <w:lvlText w:val="%1."/>
      <w:lvlJc w:val="left"/>
      <w:pPr>
        <w:ind w:left="578" w:hanging="360"/>
      </w:pPr>
      <w:rPr>
        <w:rFonts w:hint="default"/>
      </w:rPr>
    </w:lvl>
    <w:lvl w:ilvl="1" w:tplc="04090019" w:tentative="1">
      <w:start w:val="1"/>
      <w:numFmt w:val="upperLetter"/>
      <w:lvlText w:val="%2."/>
      <w:lvlJc w:val="left"/>
      <w:pPr>
        <w:ind w:left="1018" w:hanging="400"/>
      </w:pPr>
    </w:lvl>
    <w:lvl w:ilvl="2" w:tplc="0409001B" w:tentative="1">
      <w:start w:val="1"/>
      <w:numFmt w:val="lowerRoman"/>
      <w:lvlText w:val="%3."/>
      <w:lvlJc w:val="right"/>
      <w:pPr>
        <w:ind w:left="1418" w:hanging="400"/>
      </w:pPr>
    </w:lvl>
    <w:lvl w:ilvl="3" w:tplc="0409000F" w:tentative="1">
      <w:start w:val="1"/>
      <w:numFmt w:val="decimal"/>
      <w:lvlText w:val="%4."/>
      <w:lvlJc w:val="left"/>
      <w:pPr>
        <w:ind w:left="1818" w:hanging="400"/>
      </w:pPr>
    </w:lvl>
    <w:lvl w:ilvl="4" w:tplc="04090019" w:tentative="1">
      <w:start w:val="1"/>
      <w:numFmt w:val="upperLetter"/>
      <w:lvlText w:val="%5."/>
      <w:lvlJc w:val="left"/>
      <w:pPr>
        <w:ind w:left="2218" w:hanging="400"/>
      </w:pPr>
    </w:lvl>
    <w:lvl w:ilvl="5" w:tplc="0409001B" w:tentative="1">
      <w:start w:val="1"/>
      <w:numFmt w:val="lowerRoman"/>
      <w:lvlText w:val="%6."/>
      <w:lvlJc w:val="right"/>
      <w:pPr>
        <w:ind w:left="2618" w:hanging="400"/>
      </w:pPr>
    </w:lvl>
    <w:lvl w:ilvl="6" w:tplc="0409000F" w:tentative="1">
      <w:start w:val="1"/>
      <w:numFmt w:val="decimal"/>
      <w:lvlText w:val="%7."/>
      <w:lvlJc w:val="left"/>
      <w:pPr>
        <w:ind w:left="3018" w:hanging="400"/>
      </w:pPr>
    </w:lvl>
    <w:lvl w:ilvl="7" w:tplc="04090019" w:tentative="1">
      <w:start w:val="1"/>
      <w:numFmt w:val="upperLetter"/>
      <w:lvlText w:val="%8."/>
      <w:lvlJc w:val="left"/>
      <w:pPr>
        <w:ind w:left="3418" w:hanging="400"/>
      </w:pPr>
    </w:lvl>
    <w:lvl w:ilvl="8" w:tplc="0409001B" w:tentative="1">
      <w:start w:val="1"/>
      <w:numFmt w:val="lowerRoman"/>
      <w:lvlText w:val="%9."/>
      <w:lvlJc w:val="right"/>
      <w:pPr>
        <w:ind w:left="3818" w:hanging="400"/>
      </w:pPr>
    </w:lvl>
  </w:abstractNum>
  <w:abstractNum w:abstractNumId="3" w15:restartNumberingAfterBreak="0">
    <w:nsid w:val="53440D81"/>
    <w:multiLevelType w:val="multilevel"/>
    <w:tmpl w:val="9D7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65303E"/>
    <w:multiLevelType w:val="hybridMultilevel"/>
    <w:tmpl w:val="0AD8789C"/>
    <w:lvl w:ilvl="0" w:tplc="04090001">
      <w:start w:val="1"/>
      <w:numFmt w:val="bullet"/>
      <w:lvlText w:val=""/>
      <w:lvlJc w:val="left"/>
      <w:pPr>
        <w:ind w:left="3600" w:hanging="48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4621AC3"/>
    <w:multiLevelType w:val="hybridMultilevel"/>
    <w:tmpl w:val="DE28365A"/>
    <w:lvl w:ilvl="0" w:tplc="0409000F">
      <w:start w:val="1"/>
      <w:numFmt w:val="decimal"/>
      <w:lvlText w:val="%1."/>
      <w:lvlJc w:val="left"/>
      <w:pPr>
        <w:ind w:left="352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ngwon Kang">
    <w15:presenceInfo w15:providerId="Windows Live" w15:userId="477c87958fb55b74"/>
  </w15:person>
  <w15:person w15:author="kang">
    <w15:presenceInfo w15:providerId="None" w15:userId="kang"/>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AC7"/>
    <w:rsid w:val="000020D6"/>
    <w:rsid w:val="000025BD"/>
    <w:rsid w:val="00023C29"/>
    <w:rsid w:val="00023F41"/>
    <w:rsid w:val="00032EE1"/>
    <w:rsid w:val="00054D02"/>
    <w:rsid w:val="0006049D"/>
    <w:rsid w:val="00073BDD"/>
    <w:rsid w:val="00082E1E"/>
    <w:rsid w:val="000B7C13"/>
    <w:rsid w:val="000C0E7F"/>
    <w:rsid w:val="000C578C"/>
    <w:rsid w:val="000D2194"/>
    <w:rsid w:val="000D5944"/>
    <w:rsid w:val="00116579"/>
    <w:rsid w:val="001174E0"/>
    <w:rsid w:val="00122C8F"/>
    <w:rsid w:val="00127E18"/>
    <w:rsid w:val="001310ED"/>
    <w:rsid w:val="00140E1A"/>
    <w:rsid w:val="00142E03"/>
    <w:rsid w:val="00145D15"/>
    <w:rsid w:val="00156C84"/>
    <w:rsid w:val="001808A5"/>
    <w:rsid w:val="00181FF1"/>
    <w:rsid w:val="00185355"/>
    <w:rsid w:val="00187E9C"/>
    <w:rsid w:val="001A7C0D"/>
    <w:rsid w:val="001B733F"/>
    <w:rsid w:val="001C4A4D"/>
    <w:rsid w:val="001D2BDA"/>
    <w:rsid w:val="001D5B20"/>
    <w:rsid w:val="001E0428"/>
    <w:rsid w:val="001E08AA"/>
    <w:rsid w:val="001E273A"/>
    <w:rsid w:val="001E7669"/>
    <w:rsid w:val="001F4E58"/>
    <w:rsid w:val="0021745A"/>
    <w:rsid w:val="002202A6"/>
    <w:rsid w:val="00221AEE"/>
    <w:rsid w:val="0023580F"/>
    <w:rsid w:val="00240F60"/>
    <w:rsid w:val="0024413E"/>
    <w:rsid w:val="00247FA7"/>
    <w:rsid w:val="00257C7A"/>
    <w:rsid w:val="00265459"/>
    <w:rsid w:val="002845B5"/>
    <w:rsid w:val="00292CAC"/>
    <w:rsid w:val="00296C26"/>
    <w:rsid w:val="002A3E36"/>
    <w:rsid w:val="002A6B6C"/>
    <w:rsid w:val="002B79C6"/>
    <w:rsid w:val="002C79C0"/>
    <w:rsid w:val="00315E77"/>
    <w:rsid w:val="00315ED2"/>
    <w:rsid w:val="003251CB"/>
    <w:rsid w:val="00334F90"/>
    <w:rsid w:val="00335579"/>
    <w:rsid w:val="00360605"/>
    <w:rsid w:val="00384770"/>
    <w:rsid w:val="003918BA"/>
    <w:rsid w:val="003943A8"/>
    <w:rsid w:val="00395A7E"/>
    <w:rsid w:val="003A2929"/>
    <w:rsid w:val="003B063B"/>
    <w:rsid w:val="003B07FB"/>
    <w:rsid w:val="003B5EAE"/>
    <w:rsid w:val="003B79BC"/>
    <w:rsid w:val="003C2CC6"/>
    <w:rsid w:val="003D5F75"/>
    <w:rsid w:val="003D716B"/>
    <w:rsid w:val="003E6378"/>
    <w:rsid w:val="003E6C14"/>
    <w:rsid w:val="004043BA"/>
    <w:rsid w:val="00437C0B"/>
    <w:rsid w:val="00441585"/>
    <w:rsid w:val="00442C2F"/>
    <w:rsid w:val="004513E5"/>
    <w:rsid w:val="00454ED9"/>
    <w:rsid w:val="00486B50"/>
    <w:rsid w:val="004A49AA"/>
    <w:rsid w:val="004A4C78"/>
    <w:rsid w:val="004A5638"/>
    <w:rsid w:val="004B7AC7"/>
    <w:rsid w:val="004C183D"/>
    <w:rsid w:val="004C62FC"/>
    <w:rsid w:val="004F1C6B"/>
    <w:rsid w:val="00501567"/>
    <w:rsid w:val="00504B19"/>
    <w:rsid w:val="005211DB"/>
    <w:rsid w:val="00521D1D"/>
    <w:rsid w:val="00534C2A"/>
    <w:rsid w:val="0053596E"/>
    <w:rsid w:val="0054262D"/>
    <w:rsid w:val="0055071F"/>
    <w:rsid w:val="0056782D"/>
    <w:rsid w:val="00586EB8"/>
    <w:rsid w:val="00593945"/>
    <w:rsid w:val="005A3125"/>
    <w:rsid w:val="005C565D"/>
    <w:rsid w:val="005E0940"/>
    <w:rsid w:val="005E59EF"/>
    <w:rsid w:val="005F2C54"/>
    <w:rsid w:val="00603174"/>
    <w:rsid w:val="006127A7"/>
    <w:rsid w:val="00621ACB"/>
    <w:rsid w:val="006220D4"/>
    <w:rsid w:val="00625837"/>
    <w:rsid w:val="006260F3"/>
    <w:rsid w:val="00633B84"/>
    <w:rsid w:val="00652281"/>
    <w:rsid w:val="00664D0D"/>
    <w:rsid w:val="006662E9"/>
    <w:rsid w:val="0068080E"/>
    <w:rsid w:val="006925CA"/>
    <w:rsid w:val="00694809"/>
    <w:rsid w:val="006A7926"/>
    <w:rsid w:val="006C13AC"/>
    <w:rsid w:val="006C72CC"/>
    <w:rsid w:val="006D324A"/>
    <w:rsid w:val="006D4B9C"/>
    <w:rsid w:val="006D6F83"/>
    <w:rsid w:val="006E260E"/>
    <w:rsid w:val="006E4656"/>
    <w:rsid w:val="006E48FB"/>
    <w:rsid w:val="006F2F76"/>
    <w:rsid w:val="006F4FF6"/>
    <w:rsid w:val="00710D15"/>
    <w:rsid w:val="0071182B"/>
    <w:rsid w:val="00725117"/>
    <w:rsid w:val="007369AB"/>
    <w:rsid w:val="007535BC"/>
    <w:rsid w:val="00766D39"/>
    <w:rsid w:val="007838C2"/>
    <w:rsid w:val="00783A46"/>
    <w:rsid w:val="00794359"/>
    <w:rsid w:val="00797FAE"/>
    <w:rsid w:val="007A20D3"/>
    <w:rsid w:val="007A2A30"/>
    <w:rsid w:val="007A4B11"/>
    <w:rsid w:val="007C2367"/>
    <w:rsid w:val="007C4D55"/>
    <w:rsid w:val="007E6C20"/>
    <w:rsid w:val="007F08B4"/>
    <w:rsid w:val="007F5858"/>
    <w:rsid w:val="00803763"/>
    <w:rsid w:val="008207A1"/>
    <w:rsid w:val="0082658C"/>
    <w:rsid w:val="008351AA"/>
    <w:rsid w:val="00851818"/>
    <w:rsid w:val="00863F28"/>
    <w:rsid w:val="00866539"/>
    <w:rsid w:val="0088403D"/>
    <w:rsid w:val="008A2A27"/>
    <w:rsid w:val="008B623A"/>
    <w:rsid w:val="008E0B8B"/>
    <w:rsid w:val="008E74D8"/>
    <w:rsid w:val="00900732"/>
    <w:rsid w:val="0090310A"/>
    <w:rsid w:val="009213C5"/>
    <w:rsid w:val="00925BEB"/>
    <w:rsid w:val="009524F2"/>
    <w:rsid w:val="00953EFA"/>
    <w:rsid w:val="00956E3C"/>
    <w:rsid w:val="009707C3"/>
    <w:rsid w:val="0097099B"/>
    <w:rsid w:val="009740F1"/>
    <w:rsid w:val="00983DB0"/>
    <w:rsid w:val="009869AF"/>
    <w:rsid w:val="00992CE6"/>
    <w:rsid w:val="009B5CDA"/>
    <w:rsid w:val="009B6575"/>
    <w:rsid w:val="009F7027"/>
    <w:rsid w:val="00A2008B"/>
    <w:rsid w:val="00A20359"/>
    <w:rsid w:val="00A22CBF"/>
    <w:rsid w:val="00A45801"/>
    <w:rsid w:val="00A6246E"/>
    <w:rsid w:val="00A627D5"/>
    <w:rsid w:val="00AB7819"/>
    <w:rsid w:val="00AC3CD2"/>
    <w:rsid w:val="00AC4A8E"/>
    <w:rsid w:val="00AD537E"/>
    <w:rsid w:val="00AD7991"/>
    <w:rsid w:val="00AE799A"/>
    <w:rsid w:val="00AF7D53"/>
    <w:rsid w:val="00B133B1"/>
    <w:rsid w:val="00B140F5"/>
    <w:rsid w:val="00B26D97"/>
    <w:rsid w:val="00B324F7"/>
    <w:rsid w:val="00B40C02"/>
    <w:rsid w:val="00B411AC"/>
    <w:rsid w:val="00B62299"/>
    <w:rsid w:val="00B6397A"/>
    <w:rsid w:val="00B9247A"/>
    <w:rsid w:val="00C00D52"/>
    <w:rsid w:val="00C01F8B"/>
    <w:rsid w:val="00C1385C"/>
    <w:rsid w:val="00C27AEE"/>
    <w:rsid w:val="00C32E9E"/>
    <w:rsid w:val="00C354F9"/>
    <w:rsid w:val="00C4133B"/>
    <w:rsid w:val="00C41D33"/>
    <w:rsid w:val="00C47A1E"/>
    <w:rsid w:val="00C625E6"/>
    <w:rsid w:val="00C630FD"/>
    <w:rsid w:val="00C76F03"/>
    <w:rsid w:val="00C978B5"/>
    <w:rsid w:val="00CA0D74"/>
    <w:rsid w:val="00CA668F"/>
    <w:rsid w:val="00CB0773"/>
    <w:rsid w:val="00CB390A"/>
    <w:rsid w:val="00CB6980"/>
    <w:rsid w:val="00CD2F92"/>
    <w:rsid w:val="00CE1BE9"/>
    <w:rsid w:val="00CF1A07"/>
    <w:rsid w:val="00CF695F"/>
    <w:rsid w:val="00D03CD5"/>
    <w:rsid w:val="00D05257"/>
    <w:rsid w:val="00D1329F"/>
    <w:rsid w:val="00D2436C"/>
    <w:rsid w:val="00D3238C"/>
    <w:rsid w:val="00D5256F"/>
    <w:rsid w:val="00D63D66"/>
    <w:rsid w:val="00D674F0"/>
    <w:rsid w:val="00D75B02"/>
    <w:rsid w:val="00D83CA9"/>
    <w:rsid w:val="00D92A15"/>
    <w:rsid w:val="00DB02BE"/>
    <w:rsid w:val="00DB45BF"/>
    <w:rsid w:val="00DB659F"/>
    <w:rsid w:val="00DE7238"/>
    <w:rsid w:val="00E0114A"/>
    <w:rsid w:val="00E1423D"/>
    <w:rsid w:val="00E14575"/>
    <w:rsid w:val="00E17252"/>
    <w:rsid w:val="00E21339"/>
    <w:rsid w:val="00E23D1D"/>
    <w:rsid w:val="00E27216"/>
    <w:rsid w:val="00E328AE"/>
    <w:rsid w:val="00E413D1"/>
    <w:rsid w:val="00E44232"/>
    <w:rsid w:val="00E9149E"/>
    <w:rsid w:val="00E920DB"/>
    <w:rsid w:val="00E97D43"/>
    <w:rsid w:val="00EA4143"/>
    <w:rsid w:val="00EB6F09"/>
    <w:rsid w:val="00ED5E3D"/>
    <w:rsid w:val="00EE746C"/>
    <w:rsid w:val="00EF6A90"/>
    <w:rsid w:val="00F03D24"/>
    <w:rsid w:val="00F12798"/>
    <w:rsid w:val="00F25C51"/>
    <w:rsid w:val="00F318D1"/>
    <w:rsid w:val="00F32692"/>
    <w:rsid w:val="00F4038C"/>
    <w:rsid w:val="00F461B2"/>
    <w:rsid w:val="00F50CB9"/>
    <w:rsid w:val="00F54E1C"/>
    <w:rsid w:val="00F909E5"/>
    <w:rsid w:val="00FA5751"/>
    <w:rsid w:val="00FA7374"/>
    <w:rsid w:val="00FC57E0"/>
    <w:rsid w:val="00FC704A"/>
    <w:rsid w:val="00FD2B05"/>
    <w:rsid w:val="00FE7FE7"/>
    <w:rsid w:val="00FF7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99831"/>
  <w15:chartTrackingRefBased/>
  <w15:docId w15:val="{B2E35DC2-CC1A-4974-9913-5E85A3DC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FC704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334F90"/>
    <w:pPr>
      <w:keepNext/>
      <w:outlineLvl w:val="1"/>
    </w:pPr>
    <w:rPr>
      <w:rFonts w:asciiTheme="majorHAnsi" w:eastAsiaTheme="majorEastAsia" w:hAnsiTheme="majorHAnsi" w:cstheme="majorBidi"/>
    </w:rPr>
  </w:style>
  <w:style w:type="paragraph" w:styleId="3">
    <w:name w:val="heading 3"/>
    <w:basedOn w:val="a"/>
    <w:link w:val="3Char"/>
    <w:uiPriority w:val="9"/>
    <w:qFormat/>
    <w:rsid w:val="00FC704A"/>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FC704A"/>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4B9C"/>
    <w:rPr>
      <w:color w:val="0000FF"/>
      <w:u w:val="single"/>
    </w:rPr>
  </w:style>
  <w:style w:type="paragraph" w:styleId="a4">
    <w:name w:val="List Paragraph"/>
    <w:basedOn w:val="a"/>
    <w:uiPriority w:val="34"/>
    <w:qFormat/>
    <w:rsid w:val="006F4FF6"/>
    <w:pPr>
      <w:ind w:leftChars="400" w:left="800"/>
    </w:pPr>
  </w:style>
  <w:style w:type="paragraph" w:styleId="a5">
    <w:name w:val="Balloon Text"/>
    <w:basedOn w:val="a"/>
    <w:link w:val="Char"/>
    <w:uiPriority w:val="99"/>
    <w:semiHidden/>
    <w:unhideWhenUsed/>
    <w:rsid w:val="00E2721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27216"/>
    <w:rPr>
      <w:rFonts w:asciiTheme="majorHAnsi" w:eastAsiaTheme="majorEastAsia" w:hAnsiTheme="majorHAnsi" w:cstheme="majorBidi"/>
      <w:sz w:val="18"/>
      <w:szCs w:val="18"/>
    </w:rPr>
  </w:style>
  <w:style w:type="character" w:styleId="a6">
    <w:name w:val="annotation reference"/>
    <w:basedOn w:val="a0"/>
    <w:uiPriority w:val="99"/>
    <w:semiHidden/>
    <w:unhideWhenUsed/>
    <w:rsid w:val="00E27216"/>
    <w:rPr>
      <w:sz w:val="18"/>
      <w:szCs w:val="18"/>
    </w:rPr>
  </w:style>
  <w:style w:type="paragraph" w:styleId="a7">
    <w:name w:val="annotation text"/>
    <w:basedOn w:val="a"/>
    <w:link w:val="Char0"/>
    <w:uiPriority w:val="99"/>
    <w:semiHidden/>
    <w:unhideWhenUsed/>
    <w:rsid w:val="00E27216"/>
    <w:pPr>
      <w:jc w:val="left"/>
    </w:pPr>
  </w:style>
  <w:style w:type="character" w:customStyle="1" w:styleId="Char0">
    <w:name w:val="메모 텍스트 Char"/>
    <w:basedOn w:val="a0"/>
    <w:link w:val="a7"/>
    <w:uiPriority w:val="99"/>
    <w:semiHidden/>
    <w:rsid w:val="00E27216"/>
  </w:style>
  <w:style w:type="paragraph" w:styleId="a8">
    <w:name w:val="annotation subject"/>
    <w:basedOn w:val="a7"/>
    <w:next w:val="a7"/>
    <w:link w:val="Char1"/>
    <w:uiPriority w:val="99"/>
    <w:semiHidden/>
    <w:unhideWhenUsed/>
    <w:rsid w:val="00E27216"/>
    <w:rPr>
      <w:b/>
      <w:bCs/>
    </w:rPr>
  </w:style>
  <w:style w:type="character" w:customStyle="1" w:styleId="Char1">
    <w:name w:val="메모 주제 Char"/>
    <w:basedOn w:val="Char0"/>
    <w:link w:val="a8"/>
    <w:uiPriority w:val="99"/>
    <w:semiHidden/>
    <w:rsid w:val="00E27216"/>
    <w:rPr>
      <w:b/>
      <w:bCs/>
    </w:rPr>
  </w:style>
  <w:style w:type="paragraph" w:styleId="a9">
    <w:name w:val="endnote text"/>
    <w:basedOn w:val="a"/>
    <w:link w:val="Char2"/>
    <w:uiPriority w:val="99"/>
    <w:semiHidden/>
    <w:unhideWhenUsed/>
    <w:rsid w:val="00AE799A"/>
    <w:pPr>
      <w:snapToGrid w:val="0"/>
      <w:jc w:val="left"/>
    </w:pPr>
  </w:style>
  <w:style w:type="character" w:customStyle="1" w:styleId="Char2">
    <w:name w:val="미주 텍스트 Char"/>
    <w:basedOn w:val="a0"/>
    <w:link w:val="a9"/>
    <w:uiPriority w:val="99"/>
    <w:semiHidden/>
    <w:rsid w:val="00AE799A"/>
  </w:style>
  <w:style w:type="character" w:styleId="aa">
    <w:name w:val="endnote reference"/>
    <w:basedOn w:val="a0"/>
    <w:uiPriority w:val="99"/>
    <w:semiHidden/>
    <w:unhideWhenUsed/>
    <w:rsid w:val="00AE799A"/>
    <w:rPr>
      <w:vertAlign w:val="superscript"/>
    </w:rPr>
  </w:style>
  <w:style w:type="paragraph" w:styleId="ab">
    <w:name w:val="header"/>
    <w:basedOn w:val="a"/>
    <w:link w:val="Char3"/>
    <w:uiPriority w:val="99"/>
    <w:unhideWhenUsed/>
    <w:rsid w:val="0082658C"/>
    <w:pPr>
      <w:tabs>
        <w:tab w:val="center" w:pos="4513"/>
        <w:tab w:val="right" w:pos="9026"/>
      </w:tabs>
      <w:snapToGrid w:val="0"/>
    </w:pPr>
  </w:style>
  <w:style w:type="character" w:customStyle="1" w:styleId="Char3">
    <w:name w:val="머리글 Char"/>
    <w:basedOn w:val="a0"/>
    <w:link w:val="ab"/>
    <w:uiPriority w:val="99"/>
    <w:rsid w:val="0082658C"/>
  </w:style>
  <w:style w:type="paragraph" w:styleId="ac">
    <w:name w:val="footer"/>
    <w:basedOn w:val="a"/>
    <w:link w:val="Char4"/>
    <w:uiPriority w:val="99"/>
    <w:unhideWhenUsed/>
    <w:rsid w:val="0082658C"/>
    <w:pPr>
      <w:tabs>
        <w:tab w:val="center" w:pos="4513"/>
        <w:tab w:val="right" w:pos="9026"/>
      </w:tabs>
      <w:snapToGrid w:val="0"/>
    </w:pPr>
  </w:style>
  <w:style w:type="character" w:customStyle="1" w:styleId="Char4">
    <w:name w:val="바닥글 Char"/>
    <w:basedOn w:val="a0"/>
    <w:link w:val="ac"/>
    <w:uiPriority w:val="99"/>
    <w:rsid w:val="0082658C"/>
  </w:style>
  <w:style w:type="paragraph" w:styleId="ad">
    <w:name w:val="footnote text"/>
    <w:basedOn w:val="a"/>
    <w:link w:val="Char5"/>
    <w:uiPriority w:val="99"/>
    <w:unhideWhenUsed/>
    <w:rsid w:val="00442C2F"/>
    <w:pPr>
      <w:snapToGrid w:val="0"/>
      <w:jc w:val="left"/>
    </w:pPr>
  </w:style>
  <w:style w:type="character" w:customStyle="1" w:styleId="Char5">
    <w:name w:val="각주 텍스트 Char"/>
    <w:basedOn w:val="a0"/>
    <w:link w:val="ad"/>
    <w:uiPriority w:val="99"/>
    <w:rsid w:val="00442C2F"/>
  </w:style>
  <w:style w:type="character" w:styleId="ae">
    <w:name w:val="footnote reference"/>
    <w:basedOn w:val="a0"/>
    <w:uiPriority w:val="99"/>
    <w:unhideWhenUsed/>
    <w:rsid w:val="00442C2F"/>
    <w:rPr>
      <w:vertAlign w:val="superscript"/>
    </w:rPr>
  </w:style>
  <w:style w:type="character" w:customStyle="1" w:styleId="2Char">
    <w:name w:val="제목 2 Char"/>
    <w:basedOn w:val="a0"/>
    <w:link w:val="2"/>
    <w:uiPriority w:val="9"/>
    <w:rsid w:val="00334F90"/>
    <w:rPr>
      <w:rFonts w:asciiTheme="majorHAnsi" w:eastAsiaTheme="majorEastAsia" w:hAnsiTheme="majorHAnsi" w:cstheme="majorBidi"/>
    </w:rPr>
  </w:style>
  <w:style w:type="character" w:customStyle="1" w:styleId="1Char">
    <w:name w:val="제목 1 Char"/>
    <w:basedOn w:val="a0"/>
    <w:link w:val="1"/>
    <w:uiPriority w:val="9"/>
    <w:rsid w:val="00FC704A"/>
    <w:rPr>
      <w:rFonts w:ascii="굴림" w:eastAsia="굴림" w:hAnsi="굴림" w:cs="굴림"/>
      <w:b/>
      <w:bCs/>
      <w:kern w:val="36"/>
      <w:sz w:val="48"/>
      <w:szCs w:val="48"/>
    </w:rPr>
  </w:style>
  <w:style w:type="character" w:customStyle="1" w:styleId="3Char">
    <w:name w:val="제목 3 Char"/>
    <w:basedOn w:val="a0"/>
    <w:link w:val="3"/>
    <w:uiPriority w:val="9"/>
    <w:rsid w:val="00FC704A"/>
    <w:rPr>
      <w:rFonts w:ascii="굴림" w:eastAsia="굴림" w:hAnsi="굴림" w:cs="굴림"/>
      <w:b/>
      <w:bCs/>
      <w:kern w:val="0"/>
      <w:sz w:val="27"/>
      <w:szCs w:val="27"/>
    </w:rPr>
  </w:style>
  <w:style w:type="character" w:customStyle="1" w:styleId="4Char">
    <w:name w:val="제목 4 Char"/>
    <w:basedOn w:val="a0"/>
    <w:link w:val="4"/>
    <w:uiPriority w:val="9"/>
    <w:rsid w:val="00FC704A"/>
    <w:rPr>
      <w:rFonts w:ascii="굴림" w:eastAsia="굴림" w:hAnsi="굴림" w:cs="굴림"/>
      <w:b/>
      <w:bCs/>
      <w:kern w:val="0"/>
      <w:sz w:val="24"/>
      <w:szCs w:val="24"/>
    </w:rPr>
  </w:style>
  <w:style w:type="paragraph" w:styleId="af">
    <w:name w:val="Normal (Web)"/>
    <w:basedOn w:val="a"/>
    <w:uiPriority w:val="99"/>
    <w:semiHidden/>
    <w:unhideWhenUsed/>
    <w:rsid w:val="00FC704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itation">
    <w:name w:val="citation"/>
    <w:basedOn w:val="a0"/>
    <w:rsid w:val="00FC704A"/>
  </w:style>
  <w:style w:type="character" w:styleId="HTML">
    <w:name w:val="HTML Code"/>
    <w:basedOn w:val="a0"/>
    <w:uiPriority w:val="99"/>
    <w:semiHidden/>
    <w:unhideWhenUsed/>
    <w:rsid w:val="00FC704A"/>
    <w:rPr>
      <w:rFonts w:ascii="굴림체" w:eastAsia="굴림체" w:hAnsi="굴림체" w:cs="굴림체"/>
      <w:sz w:val="24"/>
      <w:szCs w:val="24"/>
    </w:rPr>
  </w:style>
  <w:style w:type="paragraph" w:styleId="af0">
    <w:name w:val="Revision"/>
    <w:hidden/>
    <w:uiPriority w:val="99"/>
    <w:semiHidden/>
    <w:rsid w:val="00956E3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486777">
      <w:bodyDiv w:val="1"/>
      <w:marLeft w:val="0"/>
      <w:marRight w:val="0"/>
      <w:marTop w:val="0"/>
      <w:marBottom w:val="0"/>
      <w:divBdr>
        <w:top w:val="none" w:sz="0" w:space="0" w:color="auto"/>
        <w:left w:val="none" w:sz="0" w:space="0" w:color="auto"/>
        <w:bottom w:val="none" w:sz="0" w:space="0" w:color="auto"/>
        <w:right w:val="none" w:sz="0" w:space="0" w:color="auto"/>
      </w:divBdr>
      <w:divsChild>
        <w:div w:id="646396045">
          <w:marLeft w:val="0"/>
          <w:marRight w:val="0"/>
          <w:marTop w:val="0"/>
          <w:marBottom w:val="0"/>
          <w:divBdr>
            <w:top w:val="none" w:sz="0" w:space="0" w:color="auto"/>
            <w:left w:val="none" w:sz="0" w:space="0" w:color="auto"/>
            <w:bottom w:val="none" w:sz="0" w:space="0" w:color="auto"/>
            <w:right w:val="none" w:sz="0" w:space="0" w:color="auto"/>
          </w:divBdr>
        </w:div>
      </w:divsChild>
    </w:div>
    <w:div w:id="616911109">
      <w:bodyDiv w:val="1"/>
      <w:marLeft w:val="0"/>
      <w:marRight w:val="0"/>
      <w:marTop w:val="0"/>
      <w:marBottom w:val="0"/>
      <w:divBdr>
        <w:top w:val="none" w:sz="0" w:space="0" w:color="auto"/>
        <w:left w:val="none" w:sz="0" w:space="0" w:color="auto"/>
        <w:bottom w:val="none" w:sz="0" w:space="0" w:color="auto"/>
        <w:right w:val="none" w:sz="0" w:space="0" w:color="auto"/>
      </w:divBdr>
    </w:div>
    <w:div w:id="885991857">
      <w:bodyDiv w:val="1"/>
      <w:marLeft w:val="0"/>
      <w:marRight w:val="0"/>
      <w:marTop w:val="0"/>
      <w:marBottom w:val="0"/>
      <w:divBdr>
        <w:top w:val="none" w:sz="0" w:space="0" w:color="auto"/>
        <w:left w:val="none" w:sz="0" w:space="0" w:color="auto"/>
        <w:bottom w:val="none" w:sz="0" w:space="0" w:color="auto"/>
        <w:right w:val="none" w:sz="0" w:space="0" w:color="auto"/>
      </w:divBdr>
      <w:divsChild>
        <w:div w:id="1631132725">
          <w:marLeft w:val="0"/>
          <w:marRight w:val="0"/>
          <w:marTop w:val="0"/>
          <w:marBottom w:val="0"/>
          <w:divBdr>
            <w:top w:val="none" w:sz="0" w:space="0" w:color="auto"/>
            <w:left w:val="none" w:sz="0" w:space="0" w:color="auto"/>
            <w:bottom w:val="none" w:sz="0" w:space="0" w:color="auto"/>
            <w:right w:val="none" w:sz="0" w:space="0" w:color="auto"/>
          </w:divBdr>
        </w:div>
        <w:div w:id="33967261">
          <w:marLeft w:val="0"/>
          <w:marRight w:val="0"/>
          <w:marTop w:val="0"/>
          <w:marBottom w:val="0"/>
          <w:divBdr>
            <w:top w:val="none" w:sz="0" w:space="0" w:color="auto"/>
            <w:left w:val="none" w:sz="0" w:space="0" w:color="auto"/>
            <w:bottom w:val="none" w:sz="0" w:space="0" w:color="auto"/>
            <w:right w:val="none" w:sz="0" w:space="0" w:color="auto"/>
          </w:divBdr>
          <w:divsChild>
            <w:div w:id="2064283031">
              <w:marLeft w:val="0"/>
              <w:marRight w:val="0"/>
              <w:marTop w:val="0"/>
              <w:marBottom w:val="0"/>
              <w:divBdr>
                <w:top w:val="none" w:sz="0" w:space="0" w:color="auto"/>
                <w:left w:val="none" w:sz="0" w:space="0" w:color="auto"/>
                <w:bottom w:val="none" w:sz="0" w:space="0" w:color="auto"/>
                <w:right w:val="none" w:sz="0" w:space="0" w:color="auto"/>
              </w:divBdr>
            </w:div>
            <w:div w:id="1027566346">
              <w:marLeft w:val="0"/>
              <w:marRight w:val="0"/>
              <w:marTop w:val="0"/>
              <w:marBottom w:val="0"/>
              <w:divBdr>
                <w:top w:val="none" w:sz="0" w:space="0" w:color="auto"/>
                <w:left w:val="none" w:sz="0" w:space="0" w:color="auto"/>
                <w:bottom w:val="none" w:sz="0" w:space="0" w:color="auto"/>
                <w:right w:val="none" w:sz="0" w:space="0" w:color="auto"/>
              </w:divBdr>
            </w:div>
            <w:div w:id="227037113">
              <w:marLeft w:val="0"/>
              <w:marRight w:val="0"/>
              <w:marTop w:val="0"/>
              <w:marBottom w:val="0"/>
              <w:divBdr>
                <w:top w:val="none" w:sz="0" w:space="0" w:color="auto"/>
                <w:left w:val="none" w:sz="0" w:space="0" w:color="auto"/>
                <w:bottom w:val="none" w:sz="0" w:space="0" w:color="auto"/>
                <w:right w:val="none" w:sz="0" w:space="0" w:color="auto"/>
              </w:divBdr>
            </w:div>
            <w:div w:id="298389305">
              <w:marLeft w:val="0"/>
              <w:marRight w:val="0"/>
              <w:marTop w:val="0"/>
              <w:marBottom w:val="0"/>
              <w:divBdr>
                <w:top w:val="none" w:sz="0" w:space="0" w:color="auto"/>
                <w:left w:val="none" w:sz="0" w:space="0" w:color="auto"/>
                <w:bottom w:val="none" w:sz="0" w:space="0" w:color="auto"/>
                <w:right w:val="none" w:sz="0" w:space="0" w:color="auto"/>
              </w:divBdr>
            </w:div>
            <w:div w:id="125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229">
      <w:bodyDiv w:val="1"/>
      <w:marLeft w:val="0"/>
      <w:marRight w:val="0"/>
      <w:marTop w:val="0"/>
      <w:marBottom w:val="0"/>
      <w:divBdr>
        <w:top w:val="none" w:sz="0" w:space="0" w:color="auto"/>
        <w:left w:val="none" w:sz="0" w:space="0" w:color="auto"/>
        <w:bottom w:val="none" w:sz="0" w:space="0" w:color="auto"/>
        <w:right w:val="none" w:sz="0" w:space="0" w:color="auto"/>
      </w:divBdr>
      <w:divsChild>
        <w:div w:id="957643717">
          <w:marLeft w:val="0"/>
          <w:marRight w:val="0"/>
          <w:marTop w:val="0"/>
          <w:marBottom w:val="0"/>
          <w:divBdr>
            <w:top w:val="none" w:sz="0" w:space="0" w:color="auto"/>
            <w:left w:val="none" w:sz="0" w:space="0" w:color="auto"/>
            <w:bottom w:val="none" w:sz="0" w:space="0" w:color="auto"/>
            <w:right w:val="none" w:sz="0" w:space="0" w:color="auto"/>
          </w:divBdr>
          <w:divsChild>
            <w:div w:id="1866598579">
              <w:marLeft w:val="0"/>
              <w:marRight w:val="0"/>
              <w:marTop w:val="0"/>
              <w:marBottom w:val="0"/>
              <w:divBdr>
                <w:top w:val="none" w:sz="0" w:space="0" w:color="auto"/>
                <w:left w:val="none" w:sz="0" w:space="0" w:color="auto"/>
                <w:bottom w:val="none" w:sz="0" w:space="0" w:color="auto"/>
                <w:right w:val="none" w:sz="0" w:space="0" w:color="auto"/>
              </w:divBdr>
            </w:div>
            <w:div w:id="1275937551">
              <w:marLeft w:val="0"/>
              <w:marRight w:val="0"/>
              <w:marTop w:val="0"/>
              <w:marBottom w:val="0"/>
              <w:divBdr>
                <w:top w:val="none" w:sz="0" w:space="0" w:color="auto"/>
                <w:left w:val="none" w:sz="0" w:space="0" w:color="auto"/>
                <w:bottom w:val="none" w:sz="0" w:space="0" w:color="auto"/>
                <w:right w:val="none" w:sz="0" w:space="0" w:color="auto"/>
              </w:divBdr>
            </w:div>
            <w:div w:id="576405618">
              <w:marLeft w:val="0"/>
              <w:marRight w:val="0"/>
              <w:marTop w:val="0"/>
              <w:marBottom w:val="0"/>
              <w:divBdr>
                <w:top w:val="none" w:sz="0" w:space="0" w:color="auto"/>
                <w:left w:val="none" w:sz="0" w:space="0" w:color="auto"/>
                <w:bottom w:val="none" w:sz="0" w:space="0" w:color="auto"/>
                <w:right w:val="none" w:sz="0" w:space="0" w:color="auto"/>
              </w:divBdr>
            </w:div>
            <w:div w:id="1714307202">
              <w:marLeft w:val="0"/>
              <w:marRight w:val="0"/>
              <w:marTop w:val="0"/>
              <w:marBottom w:val="0"/>
              <w:divBdr>
                <w:top w:val="none" w:sz="0" w:space="0" w:color="auto"/>
                <w:left w:val="none" w:sz="0" w:space="0" w:color="auto"/>
                <w:bottom w:val="none" w:sz="0" w:space="0" w:color="auto"/>
                <w:right w:val="none" w:sz="0" w:space="0" w:color="auto"/>
              </w:divBdr>
            </w:div>
            <w:div w:id="1367292001">
              <w:marLeft w:val="0"/>
              <w:marRight w:val="0"/>
              <w:marTop w:val="0"/>
              <w:marBottom w:val="0"/>
              <w:divBdr>
                <w:top w:val="none" w:sz="0" w:space="0" w:color="auto"/>
                <w:left w:val="none" w:sz="0" w:space="0" w:color="auto"/>
                <w:bottom w:val="none" w:sz="0" w:space="0" w:color="auto"/>
                <w:right w:val="none" w:sz="0" w:space="0" w:color="auto"/>
              </w:divBdr>
            </w:div>
            <w:div w:id="48967644">
              <w:marLeft w:val="0"/>
              <w:marRight w:val="0"/>
              <w:marTop w:val="0"/>
              <w:marBottom w:val="0"/>
              <w:divBdr>
                <w:top w:val="none" w:sz="0" w:space="0" w:color="auto"/>
                <w:left w:val="none" w:sz="0" w:space="0" w:color="auto"/>
                <w:bottom w:val="none" w:sz="0" w:space="0" w:color="auto"/>
                <w:right w:val="none" w:sz="0" w:space="0" w:color="auto"/>
              </w:divBdr>
            </w:div>
            <w:div w:id="318191290">
              <w:marLeft w:val="0"/>
              <w:marRight w:val="0"/>
              <w:marTop w:val="0"/>
              <w:marBottom w:val="0"/>
              <w:divBdr>
                <w:top w:val="none" w:sz="0" w:space="0" w:color="auto"/>
                <w:left w:val="none" w:sz="0" w:space="0" w:color="auto"/>
                <w:bottom w:val="none" w:sz="0" w:space="0" w:color="auto"/>
                <w:right w:val="none" w:sz="0" w:space="0" w:color="auto"/>
              </w:divBdr>
            </w:div>
            <w:div w:id="425031572">
              <w:marLeft w:val="0"/>
              <w:marRight w:val="0"/>
              <w:marTop w:val="0"/>
              <w:marBottom w:val="0"/>
              <w:divBdr>
                <w:top w:val="none" w:sz="0" w:space="0" w:color="auto"/>
                <w:left w:val="none" w:sz="0" w:space="0" w:color="auto"/>
                <w:bottom w:val="none" w:sz="0" w:space="0" w:color="auto"/>
                <w:right w:val="none" w:sz="0" w:space="0" w:color="auto"/>
              </w:divBdr>
            </w:div>
            <w:div w:id="146169701">
              <w:marLeft w:val="0"/>
              <w:marRight w:val="0"/>
              <w:marTop w:val="0"/>
              <w:marBottom w:val="0"/>
              <w:divBdr>
                <w:top w:val="none" w:sz="0" w:space="0" w:color="auto"/>
                <w:left w:val="none" w:sz="0" w:space="0" w:color="auto"/>
                <w:bottom w:val="none" w:sz="0" w:space="0" w:color="auto"/>
                <w:right w:val="none" w:sz="0" w:space="0" w:color="auto"/>
              </w:divBdr>
            </w:div>
            <w:div w:id="967589266">
              <w:marLeft w:val="0"/>
              <w:marRight w:val="0"/>
              <w:marTop w:val="0"/>
              <w:marBottom w:val="0"/>
              <w:divBdr>
                <w:top w:val="none" w:sz="0" w:space="0" w:color="auto"/>
                <w:left w:val="none" w:sz="0" w:space="0" w:color="auto"/>
                <w:bottom w:val="none" w:sz="0" w:space="0" w:color="auto"/>
                <w:right w:val="none" w:sz="0" w:space="0" w:color="auto"/>
              </w:divBdr>
            </w:div>
            <w:div w:id="321853576">
              <w:marLeft w:val="0"/>
              <w:marRight w:val="0"/>
              <w:marTop w:val="0"/>
              <w:marBottom w:val="0"/>
              <w:divBdr>
                <w:top w:val="none" w:sz="0" w:space="0" w:color="auto"/>
                <w:left w:val="none" w:sz="0" w:space="0" w:color="auto"/>
                <w:bottom w:val="none" w:sz="0" w:space="0" w:color="auto"/>
                <w:right w:val="none" w:sz="0" w:space="0" w:color="auto"/>
              </w:divBdr>
            </w:div>
            <w:div w:id="517894881">
              <w:marLeft w:val="0"/>
              <w:marRight w:val="0"/>
              <w:marTop w:val="0"/>
              <w:marBottom w:val="0"/>
              <w:divBdr>
                <w:top w:val="none" w:sz="0" w:space="0" w:color="auto"/>
                <w:left w:val="none" w:sz="0" w:space="0" w:color="auto"/>
                <w:bottom w:val="none" w:sz="0" w:space="0" w:color="auto"/>
                <w:right w:val="none" w:sz="0" w:space="0" w:color="auto"/>
              </w:divBdr>
            </w:div>
            <w:div w:id="1200826265">
              <w:marLeft w:val="0"/>
              <w:marRight w:val="0"/>
              <w:marTop w:val="0"/>
              <w:marBottom w:val="0"/>
              <w:divBdr>
                <w:top w:val="none" w:sz="0" w:space="0" w:color="auto"/>
                <w:left w:val="none" w:sz="0" w:space="0" w:color="auto"/>
                <w:bottom w:val="none" w:sz="0" w:space="0" w:color="auto"/>
                <w:right w:val="none" w:sz="0" w:space="0" w:color="auto"/>
              </w:divBdr>
            </w:div>
            <w:div w:id="479352450">
              <w:marLeft w:val="0"/>
              <w:marRight w:val="0"/>
              <w:marTop w:val="0"/>
              <w:marBottom w:val="0"/>
              <w:divBdr>
                <w:top w:val="none" w:sz="0" w:space="0" w:color="auto"/>
                <w:left w:val="none" w:sz="0" w:space="0" w:color="auto"/>
                <w:bottom w:val="none" w:sz="0" w:space="0" w:color="auto"/>
                <w:right w:val="none" w:sz="0" w:space="0" w:color="auto"/>
              </w:divBdr>
            </w:div>
            <w:div w:id="1687906233">
              <w:marLeft w:val="0"/>
              <w:marRight w:val="0"/>
              <w:marTop w:val="0"/>
              <w:marBottom w:val="0"/>
              <w:divBdr>
                <w:top w:val="none" w:sz="0" w:space="0" w:color="auto"/>
                <w:left w:val="none" w:sz="0" w:space="0" w:color="auto"/>
                <w:bottom w:val="none" w:sz="0" w:space="0" w:color="auto"/>
                <w:right w:val="none" w:sz="0" w:space="0" w:color="auto"/>
              </w:divBdr>
            </w:div>
            <w:div w:id="2049253570">
              <w:marLeft w:val="0"/>
              <w:marRight w:val="0"/>
              <w:marTop w:val="0"/>
              <w:marBottom w:val="0"/>
              <w:divBdr>
                <w:top w:val="none" w:sz="0" w:space="0" w:color="auto"/>
                <w:left w:val="none" w:sz="0" w:space="0" w:color="auto"/>
                <w:bottom w:val="none" w:sz="0" w:space="0" w:color="auto"/>
                <w:right w:val="none" w:sz="0" w:space="0" w:color="auto"/>
              </w:divBdr>
            </w:div>
            <w:div w:id="1050501284">
              <w:marLeft w:val="0"/>
              <w:marRight w:val="0"/>
              <w:marTop w:val="0"/>
              <w:marBottom w:val="0"/>
              <w:divBdr>
                <w:top w:val="none" w:sz="0" w:space="0" w:color="auto"/>
                <w:left w:val="none" w:sz="0" w:space="0" w:color="auto"/>
                <w:bottom w:val="none" w:sz="0" w:space="0" w:color="auto"/>
                <w:right w:val="none" w:sz="0" w:space="0" w:color="auto"/>
              </w:divBdr>
            </w:div>
            <w:div w:id="353918426">
              <w:marLeft w:val="0"/>
              <w:marRight w:val="0"/>
              <w:marTop w:val="0"/>
              <w:marBottom w:val="0"/>
              <w:divBdr>
                <w:top w:val="none" w:sz="0" w:space="0" w:color="auto"/>
                <w:left w:val="none" w:sz="0" w:space="0" w:color="auto"/>
                <w:bottom w:val="none" w:sz="0" w:space="0" w:color="auto"/>
                <w:right w:val="none" w:sz="0" w:space="0" w:color="auto"/>
              </w:divBdr>
            </w:div>
            <w:div w:id="694622849">
              <w:marLeft w:val="0"/>
              <w:marRight w:val="0"/>
              <w:marTop w:val="0"/>
              <w:marBottom w:val="0"/>
              <w:divBdr>
                <w:top w:val="none" w:sz="0" w:space="0" w:color="auto"/>
                <w:left w:val="none" w:sz="0" w:space="0" w:color="auto"/>
                <w:bottom w:val="none" w:sz="0" w:space="0" w:color="auto"/>
                <w:right w:val="none" w:sz="0" w:space="0" w:color="auto"/>
              </w:divBdr>
            </w:div>
            <w:div w:id="1746953489">
              <w:marLeft w:val="0"/>
              <w:marRight w:val="0"/>
              <w:marTop w:val="0"/>
              <w:marBottom w:val="0"/>
              <w:divBdr>
                <w:top w:val="none" w:sz="0" w:space="0" w:color="auto"/>
                <w:left w:val="none" w:sz="0" w:space="0" w:color="auto"/>
                <w:bottom w:val="none" w:sz="0" w:space="0" w:color="auto"/>
                <w:right w:val="none" w:sz="0" w:space="0" w:color="auto"/>
              </w:divBdr>
            </w:div>
            <w:div w:id="1694574663">
              <w:marLeft w:val="0"/>
              <w:marRight w:val="0"/>
              <w:marTop w:val="0"/>
              <w:marBottom w:val="0"/>
              <w:divBdr>
                <w:top w:val="none" w:sz="0" w:space="0" w:color="auto"/>
                <w:left w:val="none" w:sz="0" w:space="0" w:color="auto"/>
                <w:bottom w:val="none" w:sz="0" w:space="0" w:color="auto"/>
                <w:right w:val="none" w:sz="0" w:space="0" w:color="auto"/>
              </w:divBdr>
            </w:div>
            <w:div w:id="1001127972">
              <w:marLeft w:val="0"/>
              <w:marRight w:val="0"/>
              <w:marTop w:val="0"/>
              <w:marBottom w:val="0"/>
              <w:divBdr>
                <w:top w:val="none" w:sz="0" w:space="0" w:color="auto"/>
                <w:left w:val="none" w:sz="0" w:space="0" w:color="auto"/>
                <w:bottom w:val="none" w:sz="0" w:space="0" w:color="auto"/>
                <w:right w:val="none" w:sz="0" w:space="0" w:color="auto"/>
              </w:divBdr>
            </w:div>
            <w:div w:id="2032224491">
              <w:marLeft w:val="0"/>
              <w:marRight w:val="0"/>
              <w:marTop w:val="0"/>
              <w:marBottom w:val="0"/>
              <w:divBdr>
                <w:top w:val="none" w:sz="0" w:space="0" w:color="auto"/>
                <w:left w:val="none" w:sz="0" w:space="0" w:color="auto"/>
                <w:bottom w:val="none" w:sz="0" w:space="0" w:color="auto"/>
                <w:right w:val="none" w:sz="0" w:space="0" w:color="auto"/>
              </w:divBdr>
            </w:div>
            <w:div w:id="7800526">
              <w:marLeft w:val="0"/>
              <w:marRight w:val="0"/>
              <w:marTop w:val="0"/>
              <w:marBottom w:val="0"/>
              <w:divBdr>
                <w:top w:val="none" w:sz="0" w:space="0" w:color="auto"/>
                <w:left w:val="none" w:sz="0" w:space="0" w:color="auto"/>
                <w:bottom w:val="none" w:sz="0" w:space="0" w:color="auto"/>
                <w:right w:val="none" w:sz="0" w:space="0" w:color="auto"/>
              </w:divBdr>
            </w:div>
            <w:div w:id="659384812">
              <w:marLeft w:val="0"/>
              <w:marRight w:val="0"/>
              <w:marTop w:val="0"/>
              <w:marBottom w:val="0"/>
              <w:divBdr>
                <w:top w:val="none" w:sz="0" w:space="0" w:color="auto"/>
                <w:left w:val="none" w:sz="0" w:space="0" w:color="auto"/>
                <w:bottom w:val="none" w:sz="0" w:space="0" w:color="auto"/>
                <w:right w:val="none" w:sz="0" w:space="0" w:color="auto"/>
              </w:divBdr>
            </w:div>
            <w:div w:id="912743428">
              <w:marLeft w:val="0"/>
              <w:marRight w:val="0"/>
              <w:marTop w:val="0"/>
              <w:marBottom w:val="0"/>
              <w:divBdr>
                <w:top w:val="none" w:sz="0" w:space="0" w:color="auto"/>
                <w:left w:val="none" w:sz="0" w:space="0" w:color="auto"/>
                <w:bottom w:val="none" w:sz="0" w:space="0" w:color="auto"/>
                <w:right w:val="none" w:sz="0" w:space="0" w:color="auto"/>
              </w:divBdr>
            </w:div>
            <w:div w:id="631447679">
              <w:marLeft w:val="0"/>
              <w:marRight w:val="0"/>
              <w:marTop w:val="0"/>
              <w:marBottom w:val="0"/>
              <w:divBdr>
                <w:top w:val="none" w:sz="0" w:space="0" w:color="auto"/>
                <w:left w:val="none" w:sz="0" w:space="0" w:color="auto"/>
                <w:bottom w:val="none" w:sz="0" w:space="0" w:color="auto"/>
                <w:right w:val="none" w:sz="0" w:space="0" w:color="auto"/>
              </w:divBdr>
            </w:div>
            <w:div w:id="1056396542">
              <w:marLeft w:val="0"/>
              <w:marRight w:val="0"/>
              <w:marTop w:val="0"/>
              <w:marBottom w:val="0"/>
              <w:divBdr>
                <w:top w:val="none" w:sz="0" w:space="0" w:color="auto"/>
                <w:left w:val="none" w:sz="0" w:space="0" w:color="auto"/>
                <w:bottom w:val="none" w:sz="0" w:space="0" w:color="auto"/>
                <w:right w:val="none" w:sz="0" w:space="0" w:color="auto"/>
              </w:divBdr>
            </w:div>
            <w:div w:id="216210888">
              <w:marLeft w:val="0"/>
              <w:marRight w:val="0"/>
              <w:marTop w:val="0"/>
              <w:marBottom w:val="0"/>
              <w:divBdr>
                <w:top w:val="none" w:sz="0" w:space="0" w:color="auto"/>
                <w:left w:val="none" w:sz="0" w:space="0" w:color="auto"/>
                <w:bottom w:val="none" w:sz="0" w:space="0" w:color="auto"/>
                <w:right w:val="none" w:sz="0" w:space="0" w:color="auto"/>
              </w:divBdr>
            </w:div>
            <w:div w:id="2140033562">
              <w:marLeft w:val="0"/>
              <w:marRight w:val="0"/>
              <w:marTop w:val="0"/>
              <w:marBottom w:val="0"/>
              <w:divBdr>
                <w:top w:val="none" w:sz="0" w:space="0" w:color="auto"/>
                <w:left w:val="none" w:sz="0" w:space="0" w:color="auto"/>
                <w:bottom w:val="none" w:sz="0" w:space="0" w:color="auto"/>
                <w:right w:val="none" w:sz="0" w:space="0" w:color="auto"/>
              </w:divBdr>
            </w:div>
            <w:div w:id="1507667338">
              <w:marLeft w:val="0"/>
              <w:marRight w:val="0"/>
              <w:marTop w:val="0"/>
              <w:marBottom w:val="0"/>
              <w:divBdr>
                <w:top w:val="none" w:sz="0" w:space="0" w:color="auto"/>
                <w:left w:val="none" w:sz="0" w:space="0" w:color="auto"/>
                <w:bottom w:val="none" w:sz="0" w:space="0" w:color="auto"/>
                <w:right w:val="none" w:sz="0" w:space="0" w:color="auto"/>
              </w:divBdr>
            </w:div>
            <w:div w:id="504904988">
              <w:marLeft w:val="0"/>
              <w:marRight w:val="0"/>
              <w:marTop w:val="0"/>
              <w:marBottom w:val="0"/>
              <w:divBdr>
                <w:top w:val="none" w:sz="0" w:space="0" w:color="auto"/>
                <w:left w:val="none" w:sz="0" w:space="0" w:color="auto"/>
                <w:bottom w:val="none" w:sz="0" w:space="0" w:color="auto"/>
                <w:right w:val="none" w:sz="0" w:space="0" w:color="auto"/>
              </w:divBdr>
            </w:div>
            <w:div w:id="1751732296">
              <w:marLeft w:val="0"/>
              <w:marRight w:val="0"/>
              <w:marTop w:val="0"/>
              <w:marBottom w:val="0"/>
              <w:divBdr>
                <w:top w:val="none" w:sz="0" w:space="0" w:color="auto"/>
                <w:left w:val="none" w:sz="0" w:space="0" w:color="auto"/>
                <w:bottom w:val="none" w:sz="0" w:space="0" w:color="auto"/>
                <w:right w:val="none" w:sz="0" w:space="0" w:color="auto"/>
              </w:divBdr>
            </w:div>
            <w:div w:id="1820876703">
              <w:marLeft w:val="0"/>
              <w:marRight w:val="0"/>
              <w:marTop w:val="0"/>
              <w:marBottom w:val="0"/>
              <w:divBdr>
                <w:top w:val="none" w:sz="0" w:space="0" w:color="auto"/>
                <w:left w:val="none" w:sz="0" w:space="0" w:color="auto"/>
                <w:bottom w:val="none" w:sz="0" w:space="0" w:color="auto"/>
                <w:right w:val="none" w:sz="0" w:space="0" w:color="auto"/>
              </w:divBdr>
            </w:div>
            <w:div w:id="20937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F627C-4E14-DD43-912F-1F945A9C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868</Words>
  <Characters>4953</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Microsoft Office User</cp:lastModifiedBy>
  <cp:revision>10</cp:revision>
  <cp:lastPrinted>2019-06-10T14:56:00Z</cp:lastPrinted>
  <dcterms:created xsi:type="dcterms:W3CDTF">2020-08-16T13:28:00Z</dcterms:created>
  <dcterms:modified xsi:type="dcterms:W3CDTF">2020-08-17T00:38:00Z</dcterms:modified>
</cp:coreProperties>
</file>
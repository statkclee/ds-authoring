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B5E7F" w14:textId="28FED930" w:rsidR="00FC704A" w:rsidRPr="00C4133B" w:rsidRDefault="00FC704A" w:rsidP="00C4133B">
      <w:pPr>
        <w:pStyle w:val="1"/>
        <w:shd w:val="clear" w:color="auto" w:fill="FFFFFF"/>
        <w:spacing w:before="300" w:beforeAutospacing="0" w:after="150" w:afterAutospacing="0"/>
        <w:jc w:val="center"/>
        <w:rPr>
          <w:rFonts w:ascii="inherit" w:hAnsi="inherit" w:hint="eastAsia"/>
          <w:b w:val="0"/>
          <w:bCs w:val="0"/>
          <w:color w:val="333333"/>
          <w:sz w:val="44"/>
          <w:szCs w:val="44"/>
        </w:rPr>
      </w:pPr>
      <w:commentRangeStart w:id="0"/>
      <w:del w:id="1" w:author="Microsoft Office User" w:date="2020-08-14T15:44:00Z">
        <w:r w:rsidRPr="00C4133B" w:rsidDel="00C978B5">
          <w:rPr>
            <w:rFonts w:ascii="inherit" w:hAnsi="inherit"/>
            <w:b w:val="0"/>
            <w:bCs w:val="0"/>
            <w:color w:val="333333"/>
            <w:sz w:val="44"/>
            <w:szCs w:val="44"/>
          </w:rPr>
          <w:delText>데이터</w:delText>
        </w:r>
        <w:r w:rsidRPr="00C4133B" w:rsidDel="00C978B5">
          <w:rPr>
            <w:rFonts w:ascii="inherit" w:hAnsi="inherit"/>
            <w:b w:val="0"/>
            <w:bCs w:val="0"/>
            <w:color w:val="333333"/>
            <w:sz w:val="44"/>
            <w:szCs w:val="44"/>
          </w:rPr>
          <w:delText xml:space="preserve"> </w:delText>
        </w:r>
        <w:r w:rsidRPr="00C4133B" w:rsidDel="00C978B5">
          <w:rPr>
            <w:rFonts w:ascii="inherit" w:hAnsi="inherit"/>
            <w:b w:val="0"/>
            <w:bCs w:val="0"/>
            <w:color w:val="333333"/>
            <w:sz w:val="44"/>
            <w:szCs w:val="44"/>
          </w:rPr>
          <w:delText>과학과</w:delText>
        </w:r>
        <w:r w:rsidRPr="00C4133B" w:rsidDel="00C978B5">
          <w:rPr>
            <w:rFonts w:ascii="inherit" w:hAnsi="inherit"/>
            <w:b w:val="0"/>
            <w:bCs w:val="0"/>
            <w:color w:val="333333"/>
            <w:sz w:val="44"/>
            <w:szCs w:val="44"/>
          </w:rPr>
          <w:delText xml:space="preserve"> </w:delText>
        </w:r>
      </w:del>
      <w:proofErr w:type="spellStart"/>
      <w:r w:rsidRPr="00C4133B">
        <w:rPr>
          <w:rFonts w:ascii="inherit" w:hAnsi="inherit"/>
          <w:b w:val="0"/>
          <w:bCs w:val="0"/>
          <w:color w:val="333333"/>
          <w:sz w:val="44"/>
          <w:szCs w:val="44"/>
        </w:rPr>
        <w:t>기계</w:t>
      </w:r>
      <w:del w:id="2" w:author="Microsoft Office User" w:date="2020-08-14T15:44:00Z">
        <w:r w:rsidRPr="00C4133B" w:rsidDel="00C978B5">
          <w:rPr>
            <w:rFonts w:ascii="inherit" w:hAnsi="inherit" w:hint="eastAsia"/>
            <w:b w:val="0"/>
            <w:bCs w:val="0"/>
            <w:color w:val="333333"/>
            <w:sz w:val="44"/>
            <w:szCs w:val="44"/>
          </w:rPr>
          <w:delText>학습</w:delText>
        </w:r>
      </w:del>
      <w:ins w:id="3" w:author="Microsoft Office User" w:date="2020-08-14T15:45:00Z">
        <w:r w:rsidR="00C978B5">
          <w:rPr>
            <w:rFonts w:ascii="inherit" w:hAnsi="inherit" w:hint="eastAsia"/>
            <w:b w:val="0"/>
            <w:bCs w:val="0"/>
            <w:color w:val="333333"/>
            <w:sz w:val="44"/>
            <w:szCs w:val="44"/>
          </w:rPr>
          <w:t>학습</w:t>
        </w:r>
      </w:ins>
      <w:ins w:id="4" w:author="Microsoft Office User" w:date="2020-08-14T15:57:00Z">
        <w:r w:rsidR="00F461B2">
          <w:rPr>
            <w:rFonts w:ascii="inherit" w:hAnsi="inherit" w:hint="eastAsia"/>
            <w:b w:val="0"/>
            <w:bCs w:val="0"/>
            <w:color w:val="333333"/>
            <w:sz w:val="44"/>
            <w:szCs w:val="44"/>
          </w:rPr>
          <w:t>된</w:t>
        </w:r>
      </w:ins>
      <w:proofErr w:type="spellEnd"/>
      <w:r w:rsidRPr="00C4133B">
        <w:rPr>
          <w:rFonts w:ascii="inherit" w:hAnsi="inherit"/>
          <w:b w:val="0"/>
          <w:bCs w:val="0"/>
          <w:color w:val="333333"/>
          <w:sz w:val="44"/>
          <w:szCs w:val="44"/>
        </w:rPr>
        <w:t xml:space="preserve"> </w:t>
      </w:r>
      <w:r w:rsidRPr="00C4133B">
        <w:rPr>
          <w:rFonts w:ascii="inherit" w:hAnsi="inherit"/>
          <w:b w:val="0"/>
          <w:bCs w:val="0"/>
          <w:color w:val="333333"/>
          <w:sz w:val="44"/>
          <w:szCs w:val="44"/>
        </w:rPr>
        <w:t>소프트웨어</w:t>
      </w:r>
      <w:commentRangeEnd w:id="0"/>
      <w:r w:rsidR="00023F41">
        <w:rPr>
          <w:rStyle w:val="a6"/>
          <w:rFonts w:asciiTheme="minorHAnsi" w:eastAsiaTheme="minorEastAsia" w:hAnsiTheme="minorHAnsi" w:cstheme="minorBidi"/>
          <w:b w:val="0"/>
          <w:bCs w:val="0"/>
          <w:kern w:val="2"/>
        </w:rPr>
        <w:commentReference w:id="0"/>
      </w:r>
      <w:ins w:id="5" w:author="Microsoft Office User" w:date="2020-08-14T15:44:00Z">
        <w:r w:rsidR="00C978B5">
          <w:rPr>
            <w:rFonts w:ascii="inherit" w:hAnsi="inherit" w:hint="eastAsia"/>
            <w:b w:val="0"/>
            <w:bCs w:val="0"/>
            <w:color w:val="333333"/>
            <w:sz w:val="44"/>
            <w:szCs w:val="44"/>
          </w:rPr>
          <w:t>에</w:t>
        </w:r>
        <w:r w:rsidR="00C978B5">
          <w:rPr>
            <w:rFonts w:ascii="inherit" w:hAnsi="inherit" w:hint="eastAsia"/>
            <w:b w:val="0"/>
            <w:bCs w:val="0"/>
            <w:color w:val="333333"/>
            <w:sz w:val="44"/>
            <w:szCs w:val="44"/>
          </w:rPr>
          <w:t xml:space="preserve"> </w:t>
        </w:r>
        <w:r w:rsidR="00C978B5">
          <w:rPr>
            <w:rFonts w:ascii="inherit" w:hAnsi="inherit" w:hint="eastAsia"/>
            <w:b w:val="0"/>
            <w:bCs w:val="0"/>
            <w:color w:val="333333"/>
            <w:sz w:val="44"/>
            <w:szCs w:val="44"/>
          </w:rPr>
          <w:t>대한</w:t>
        </w:r>
        <w:r w:rsidR="00C978B5">
          <w:rPr>
            <w:rFonts w:ascii="inherit" w:hAnsi="inherit" w:hint="eastAsia"/>
            <w:b w:val="0"/>
            <w:bCs w:val="0"/>
            <w:color w:val="333333"/>
            <w:sz w:val="44"/>
            <w:szCs w:val="44"/>
          </w:rPr>
          <w:t xml:space="preserve"> </w:t>
        </w:r>
        <w:r w:rsidR="00C978B5" w:rsidRPr="00C4133B">
          <w:rPr>
            <w:rFonts w:ascii="inherit" w:hAnsi="inherit"/>
            <w:b w:val="0"/>
            <w:bCs w:val="0"/>
            <w:color w:val="333333"/>
            <w:sz w:val="44"/>
            <w:szCs w:val="44"/>
          </w:rPr>
          <w:t>데이터</w:t>
        </w:r>
        <w:r w:rsidR="00C978B5" w:rsidRPr="00C4133B">
          <w:rPr>
            <w:rFonts w:ascii="inherit" w:hAnsi="inherit"/>
            <w:b w:val="0"/>
            <w:bCs w:val="0"/>
            <w:color w:val="333333"/>
            <w:sz w:val="44"/>
            <w:szCs w:val="44"/>
          </w:rPr>
          <w:t xml:space="preserve"> </w:t>
        </w:r>
        <w:r w:rsidR="00C978B5" w:rsidRPr="00C4133B">
          <w:rPr>
            <w:rFonts w:ascii="inherit" w:hAnsi="inherit"/>
            <w:b w:val="0"/>
            <w:bCs w:val="0"/>
            <w:color w:val="333333"/>
            <w:sz w:val="44"/>
            <w:szCs w:val="44"/>
          </w:rPr>
          <w:t>과학</w:t>
        </w:r>
        <w:r w:rsidR="00C978B5">
          <w:rPr>
            <w:rFonts w:ascii="inherit" w:hAnsi="inherit" w:hint="eastAsia"/>
            <w:b w:val="0"/>
            <w:bCs w:val="0"/>
            <w:color w:val="333333"/>
            <w:sz w:val="44"/>
            <w:szCs w:val="44"/>
          </w:rPr>
          <w:t>의</w:t>
        </w:r>
        <w:r w:rsidR="00C978B5">
          <w:rPr>
            <w:rFonts w:ascii="inherit" w:hAnsi="inherit" w:hint="eastAsia"/>
            <w:b w:val="0"/>
            <w:bCs w:val="0"/>
            <w:color w:val="333333"/>
            <w:sz w:val="44"/>
            <w:szCs w:val="44"/>
          </w:rPr>
          <w:t xml:space="preserve"> </w:t>
        </w:r>
        <w:r w:rsidR="00C978B5">
          <w:rPr>
            <w:rFonts w:ascii="inherit" w:hAnsi="inherit" w:hint="eastAsia"/>
            <w:b w:val="0"/>
            <w:bCs w:val="0"/>
            <w:color w:val="333333"/>
            <w:sz w:val="44"/>
            <w:szCs w:val="44"/>
          </w:rPr>
          <w:t>역할</w:t>
        </w:r>
      </w:ins>
    </w:p>
    <w:p w14:paraId="4110D8CC" w14:textId="77777777" w:rsidR="00C4133B" w:rsidRPr="00F461B2" w:rsidRDefault="00C4133B" w:rsidP="00FC704A">
      <w:pPr>
        <w:pStyle w:val="1"/>
        <w:shd w:val="clear" w:color="auto" w:fill="FFFFFF"/>
        <w:spacing w:before="300" w:beforeAutospacing="0" w:after="150" w:afterAutospacing="0"/>
        <w:rPr>
          <w:rFonts w:ascii="inherit" w:hAnsi="inherit" w:hint="eastAsia"/>
          <w:b w:val="0"/>
          <w:bCs w:val="0"/>
          <w:color w:val="333333"/>
          <w:sz w:val="52"/>
          <w:szCs w:val="52"/>
          <w:rPrChange w:id="6" w:author="Microsoft Office User" w:date="2020-08-14T15:57:00Z">
            <w:rPr>
              <w:rFonts w:ascii="inherit" w:hAnsi="inherit" w:hint="eastAsia"/>
              <w:b w:val="0"/>
              <w:bCs w:val="0"/>
              <w:color w:val="333333"/>
              <w:sz w:val="52"/>
              <w:szCs w:val="52"/>
            </w:rPr>
          </w:rPrChange>
        </w:rPr>
      </w:pPr>
      <w:bookmarkStart w:id="7" w:name="_GoBack"/>
      <w:bookmarkEnd w:id="7"/>
    </w:p>
    <w:p w14:paraId="40674B7C" w14:textId="320DA087" w:rsidR="00FC704A" w:rsidRPr="00C4133B" w:rsidRDefault="00FC704A" w:rsidP="00C4133B">
      <w:pPr>
        <w:widowControl/>
        <w:wordWrap/>
        <w:autoSpaceDE/>
        <w:autoSpaceDN/>
        <w:spacing w:after="0" w:line="240" w:lineRule="auto"/>
        <w:jc w:val="right"/>
        <w:rPr>
          <w:rFonts w:ascii="나눔스퀘어라운드 Regular" w:eastAsia="나눔스퀘어라운드 Regular" w:hAnsi="나눔스퀘어라운드 Regular" w:cs="함초롬돋움"/>
          <w:kern w:val="0"/>
          <w:sz w:val="24"/>
          <w:szCs w:val="24"/>
        </w:rPr>
      </w:pPr>
      <w:r w:rsidRPr="00C4133B">
        <w:rPr>
          <w:rFonts w:ascii="나눔스퀘어라운드 Regular" w:eastAsia="나눔스퀘어라운드 Regular" w:hAnsi="나눔스퀘어라운드 Regular" w:cs="함초롬돋움"/>
          <w:kern w:val="0"/>
          <w:sz w:val="24"/>
          <w:szCs w:val="24"/>
        </w:rPr>
        <w:t>KPMG Korea</w:t>
      </w:r>
    </w:p>
    <w:p w14:paraId="720F7719" w14:textId="113F31D4" w:rsidR="00FC704A" w:rsidRPr="00C4133B" w:rsidRDefault="00FC704A" w:rsidP="00C4133B">
      <w:pPr>
        <w:widowControl/>
        <w:wordWrap/>
        <w:autoSpaceDE/>
        <w:autoSpaceDN/>
        <w:spacing w:after="0" w:line="240" w:lineRule="auto"/>
        <w:jc w:val="right"/>
        <w:rPr>
          <w:rFonts w:ascii="나눔스퀘어라운드 Regular" w:eastAsia="나눔스퀘어라운드 Regular" w:hAnsi="나눔스퀘어라운드 Regular" w:cs="함초롬돋움"/>
          <w:kern w:val="0"/>
          <w:sz w:val="24"/>
          <w:szCs w:val="24"/>
        </w:rPr>
      </w:pPr>
      <w:proofErr w:type="spellStart"/>
      <w:r w:rsidRPr="00C4133B">
        <w:rPr>
          <w:rFonts w:ascii="나눔스퀘어라운드 Regular" w:eastAsia="나눔스퀘어라운드 Regular" w:hAnsi="나눔스퀘어라운드 Regular" w:cs="함초롬돋움" w:hint="eastAsia"/>
          <w:kern w:val="0"/>
          <w:sz w:val="24"/>
          <w:szCs w:val="24"/>
        </w:rPr>
        <w:t>이광춘</w:t>
      </w:r>
      <w:proofErr w:type="spellEnd"/>
      <w:r w:rsidRPr="00C4133B">
        <w:rPr>
          <w:rFonts w:ascii="나눔스퀘어라운드 Regular" w:eastAsia="나눔스퀘어라운드 Regular" w:hAnsi="나눔스퀘어라운드 Regular" w:cs="함초롬돋움" w:hint="eastAsia"/>
          <w:kern w:val="0"/>
          <w:sz w:val="24"/>
          <w:szCs w:val="24"/>
        </w:rPr>
        <w:t xml:space="preserve"> 상무</w:t>
      </w:r>
    </w:p>
    <w:p w14:paraId="5343B6BF" w14:textId="77777777" w:rsidR="00FC704A" w:rsidRPr="00C4133B" w:rsidRDefault="00FC704A" w:rsidP="00C4133B">
      <w:pPr>
        <w:pStyle w:val="1"/>
        <w:shd w:val="clear" w:color="auto" w:fill="FFFFFF"/>
        <w:spacing w:before="300" w:beforeAutospacing="0" w:after="150" w:afterAutospacing="0"/>
        <w:jc w:val="right"/>
        <w:rPr>
          <w:rFonts w:ascii="inherit" w:hAnsi="inherit" w:hint="eastAsia"/>
          <w:b w:val="0"/>
          <w:bCs w:val="0"/>
          <w:color w:val="333333"/>
          <w:sz w:val="52"/>
          <w:szCs w:val="52"/>
        </w:rPr>
      </w:pPr>
    </w:p>
    <w:p w14:paraId="7CC518F9" w14:textId="24DF450A" w:rsidR="00FC704A" w:rsidRPr="00C4133B" w:rsidRDefault="00FC704A" w:rsidP="00C4133B">
      <w:pPr>
        <w:widowControl/>
        <w:wordWrap/>
        <w:autoSpaceDE/>
        <w:autoSpaceDN/>
        <w:spacing w:after="0" w:line="276" w:lineRule="auto"/>
        <w:ind w:firstLineChars="100" w:firstLine="240"/>
        <w:rPr>
          <w:rFonts w:ascii="나눔스퀘어라운드 Regular" w:eastAsia="나눔스퀘어라운드 Regular" w:hAnsi="나눔스퀘어라운드 Regular" w:cs="함초롬돋움"/>
          <w:kern w:val="0"/>
          <w:sz w:val="24"/>
          <w:szCs w:val="24"/>
        </w:rPr>
      </w:pPr>
      <w:r w:rsidRPr="00C4133B">
        <w:rPr>
          <w:rFonts w:ascii="나눔스퀘어라운드 Regular" w:eastAsia="나눔스퀘어라운드 Regular" w:hAnsi="나눔스퀘어라운드 Regular" w:cs="함초롬돋움"/>
          <w:kern w:val="0"/>
          <w:sz w:val="24"/>
          <w:szCs w:val="24"/>
        </w:rPr>
        <w:t xml:space="preserve">기계(Machine)라 하면 기계장치를 떠올릴 수 있지만, 영어로 머신(machine)은 인공지능을 탑재한 컴퓨터를 의미한다. 자동화 수준을 기계의 도움 없이 모든 결정과 행동을 사람이 취하는 수준부터 인간을 배제하고 기계가 모든 의사결정을 내리고 자율적으로 운전, 판결, </w:t>
      </w:r>
      <w:proofErr w:type="spellStart"/>
      <w:r w:rsidRPr="00C4133B">
        <w:rPr>
          <w:rFonts w:ascii="나눔스퀘어라운드 Regular" w:eastAsia="나눔스퀘어라운드 Regular" w:hAnsi="나눔스퀘어라운드 Regular" w:cs="함초롬돋움"/>
          <w:kern w:val="0"/>
          <w:sz w:val="24"/>
          <w:szCs w:val="24"/>
        </w:rPr>
        <w:t>세금계산</w:t>
      </w:r>
      <w:proofErr w:type="spellEnd"/>
      <w:r w:rsidRPr="00C4133B">
        <w:rPr>
          <w:rFonts w:ascii="나눔스퀘어라운드 Regular" w:eastAsia="나눔스퀘어라운드 Regular" w:hAnsi="나눔스퀘어라운드 Regular" w:cs="함초롬돋움"/>
          <w:kern w:val="0"/>
          <w:sz w:val="24"/>
          <w:szCs w:val="24"/>
        </w:rPr>
        <w:t xml:space="preserve"> 등 완전한 자동화 수준으로 구분한다</w:t>
      </w:r>
      <w:r w:rsidR="00FF7C5A" w:rsidRPr="00C4133B" w:rsidDel="00FF7C5A">
        <w:rPr>
          <w:rFonts w:ascii="나눔스퀘어라운드 Regular" w:eastAsia="나눔스퀘어라운드 Regular" w:hAnsi="나눔스퀘어라운드 Regular" w:cs="함초롬돋움"/>
          <w:kern w:val="0"/>
          <w:sz w:val="24"/>
          <w:szCs w:val="24"/>
        </w:rPr>
        <w:t xml:space="preserve"> </w:t>
      </w:r>
      <w:r w:rsidRPr="00C4133B">
        <w:rPr>
          <w:rFonts w:ascii="나눔스퀘어라운드 Regular" w:eastAsia="나눔스퀘어라운드 Regular" w:hAnsi="나눔스퀘어라운드 Regular" w:cs="함초롬돋움"/>
          <w:kern w:val="0"/>
          <w:sz w:val="24"/>
          <w:szCs w:val="24"/>
        </w:rPr>
        <w:t>[1]</w:t>
      </w:r>
      <w:r w:rsidR="00FF7C5A" w:rsidRPr="00C4133B">
        <w:rPr>
          <w:rFonts w:ascii="나눔스퀘어라운드 Regular" w:eastAsia="나눔스퀘어라운드 Regular" w:hAnsi="나눔스퀘어라운드 Regular" w:cs="함초롬돋움"/>
          <w:kern w:val="0"/>
          <w:sz w:val="24"/>
          <w:szCs w:val="24"/>
        </w:rPr>
        <w:t>. </w:t>
      </w:r>
      <w:r w:rsidRPr="00C4133B">
        <w:rPr>
          <w:rFonts w:ascii="나눔스퀘어라운드 Regular" w:eastAsia="나눔스퀘어라운드 Regular" w:hAnsi="나눔스퀘어라운드 Regular" w:cs="함초롬돋움"/>
          <w:kern w:val="0"/>
          <w:sz w:val="24"/>
          <w:szCs w:val="24"/>
        </w:rPr>
        <w:t xml:space="preserve"> 이러한 자동화 수준에 차이가 생기는 근본적인 이유는 사람과 기계가 서로 잘하는 영역이 </w:t>
      </w:r>
      <w:r w:rsidR="00FF7C5A">
        <w:rPr>
          <w:rFonts w:ascii="나눔스퀘어라운드 Regular" w:eastAsia="나눔스퀘어라운드 Regular" w:hAnsi="나눔스퀘어라운드 Regular" w:cs="함초롬돋움" w:hint="eastAsia"/>
          <w:kern w:val="0"/>
          <w:sz w:val="24"/>
          <w:szCs w:val="24"/>
        </w:rPr>
        <w:t>다르</w:t>
      </w:r>
      <w:r w:rsidRPr="00C4133B">
        <w:rPr>
          <w:rFonts w:ascii="나눔스퀘어라운드 Regular" w:eastAsia="나눔스퀘어라운드 Regular" w:hAnsi="나눔스퀘어라운드 Regular" w:cs="함초롬돋움"/>
          <w:kern w:val="0"/>
          <w:sz w:val="24"/>
          <w:szCs w:val="24"/>
        </w:rPr>
        <w:t xml:space="preserve">기 때문이다. 단어를 찾거나 글자 수를 세는 단순하고 반복적인 작업은 </w:t>
      </w:r>
      <w:proofErr w:type="spellStart"/>
      <w:r w:rsidRPr="00C4133B">
        <w:rPr>
          <w:rFonts w:ascii="나눔스퀘어라운드 Regular" w:eastAsia="나눔스퀘어라운드 Regular" w:hAnsi="나눔스퀘어라운드 Regular" w:cs="함초롬돋움"/>
          <w:kern w:val="0"/>
          <w:sz w:val="24"/>
          <w:szCs w:val="24"/>
        </w:rPr>
        <w:t>컴퓨터에게는</w:t>
      </w:r>
      <w:proofErr w:type="spellEnd"/>
      <w:r w:rsidRPr="00C4133B">
        <w:rPr>
          <w:rFonts w:ascii="나눔스퀘어라운드 Regular" w:eastAsia="나눔스퀘어라운드 Regular" w:hAnsi="나눔스퀘어라운드 Regular" w:cs="함초롬돋움"/>
          <w:kern w:val="0"/>
          <w:sz w:val="24"/>
          <w:szCs w:val="24"/>
        </w:rPr>
        <w:t xml:space="preserve"> 쉬운 작업이다. 반면, 논문이나 책을 읽고 그 속에 숨겨진 맥락을 파악하는 것은 현재 기술로도 한계가 있다. 인간은 지루하고 반복된 문제를 해결하는 데 적합하지 않고, 컴퓨터도 추상적이고 일반화하는 작업에 적합하지 않았다.</w:t>
      </w:r>
    </w:p>
    <w:p w14:paraId="305BFD92" w14:textId="515F9CF1" w:rsidR="00FC704A" w:rsidRDefault="00FC704A" w:rsidP="00C4133B">
      <w:pPr>
        <w:widowControl/>
        <w:wordWrap/>
        <w:autoSpaceDE/>
        <w:autoSpaceDN/>
        <w:spacing w:after="0" w:line="276" w:lineRule="auto"/>
        <w:ind w:firstLineChars="100" w:firstLine="240"/>
        <w:rPr>
          <w:ins w:id="8" w:author="Microsoft Office User" w:date="2020-08-14T14:55:00Z"/>
          <w:rFonts w:ascii="나눔스퀘어라운드 Regular" w:eastAsia="나눔스퀘어라운드 Regular" w:hAnsi="나눔스퀘어라운드 Regular" w:cs="함초롬돋움"/>
          <w:kern w:val="0"/>
          <w:sz w:val="24"/>
          <w:szCs w:val="24"/>
        </w:rPr>
      </w:pPr>
      <w:r w:rsidRPr="00C4133B">
        <w:rPr>
          <w:rFonts w:ascii="나눔스퀘어라운드 Regular" w:eastAsia="나눔스퀘어라운드 Regular" w:hAnsi="나눔스퀘어라운드 Regular" w:cs="함초롬돋움"/>
          <w:kern w:val="0"/>
          <w:sz w:val="24"/>
          <w:szCs w:val="24"/>
        </w:rPr>
        <w:t xml:space="preserve">생산성과 임금격차, </w:t>
      </w:r>
      <w:proofErr w:type="spellStart"/>
      <w:r w:rsidRPr="00C4133B">
        <w:rPr>
          <w:rFonts w:ascii="나눔스퀘어라운드 Regular" w:eastAsia="나눔스퀘어라운드 Regular" w:hAnsi="나눔스퀘어라운드 Regular" w:cs="함초롬돋움"/>
          <w:kern w:val="0"/>
          <w:sz w:val="24"/>
          <w:szCs w:val="24"/>
        </w:rPr>
        <w:t>보울리의</w:t>
      </w:r>
      <w:proofErr w:type="spellEnd"/>
      <w:r w:rsidRPr="00C4133B">
        <w:rPr>
          <w:rFonts w:ascii="나눔스퀘어라운드 Regular" w:eastAsia="나눔스퀘어라운드 Regular" w:hAnsi="나눔스퀘어라운드 Regular" w:cs="함초롬돋움"/>
          <w:kern w:val="0"/>
          <w:sz w:val="24"/>
          <w:szCs w:val="24"/>
        </w:rPr>
        <w:t xml:space="preserve"> 법칙, 노동인력 참여율을 통해 확인되는 공통된 사항은 1980년 이후 일자리에 구조적인 변동이 생겼다는 점이다[2]</w:t>
      </w:r>
      <w:r w:rsidR="00FF7C5A" w:rsidRPr="00C4133B">
        <w:rPr>
          <w:rFonts w:ascii="나눔스퀘어라운드 Regular" w:eastAsia="나눔스퀘어라운드 Regular" w:hAnsi="나눔스퀘어라운드 Regular" w:cs="함초롬돋움"/>
          <w:kern w:val="0"/>
          <w:sz w:val="24"/>
          <w:szCs w:val="24"/>
        </w:rPr>
        <w:t>. </w:t>
      </w:r>
      <w:r w:rsidRPr="00C4133B">
        <w:rPr>
          <w:rFonts w:ascii="나눔스퀘어라운드 Regular" w:eastAsia="나눔스퀘어라운드 Regular" w:hAnsi="나눔스퀘어라운드 Regular" w:cs="함초롬돋움"/>
          <w:kern w:val="0"/>
          <w:sz w:val="24"/>
          <w:szCs w:val="24"/>
        </w:rPr>
        <w:t xml:space="preserve"> 과거 일자리와 관련하여 </w:t>
      </w:r>
      <w:proofErr w:type="spellStart"/>
      <w:r w:rsidRPr="00C4133B">
        <w:rPr>
          <w:rFonts w:ascii="나눔스퀘어라운드 Regular" w:eastAsia="나눔스퀘어라운드 Regular" w:hAnsi="나눔스퀘어라운드 Regular" w:cs="함초롬돋움"/>
          <w:kern w:val="0"/>
          <w:sz w:val="24"/>
          <w:szCs w:val="24"/>
        </w:rPr>
        <w:t>국가내에</w:t>
      </w:r>
      <w:proofErr w:type="spellEnd"/>
      <w:r w:rsidRPr="00C4133B">
        <w:rPr>
          <w:rFonts w:ascii="나눔스퀘어라운드 Regular" w:eastAsia="나눔스퀘어라운드 Regular" w:hAnsi="나눔스퀘어라운드 Regular" w:cs="함초롬돋움"/>
          <w:kern w:val="0"/>
          <w:sz w:val="24"/>
          <w:szCs w:val="24"/>
        </w:rPr>
        <w:t xml:space="preserve"> 정규직과 비정규직 프레임 혹은 외국인 노동자로 대표되는 국외노동자와 국내 일자리 프레임에 추가하여 사람과 기계 프레임이 추가되었다. 예를 들어, 국가의 근간을 이루는 </w:t>
      </w:r>
      <w:proofErr w:type="spellStart"/>
      <w:r w:rsidRPr="00C4133B">
        <w:rPr>
          <w:rFonts w:ascii="나눔스퀘어라운드 Regular" w:eastAsia="나눔스퀘어라운드 Regular" w:hAnsi="나눔스퀘어라운드 Regular" w:cs="함초롬돋움"/>
          <w:kern w:val="0"/>
          <w:sz w:val="24"/>
          <w:szCs w:val="24"/>
        </w:rPr>
        <w:t>세무업무를</w:t>
      </w:r>
      <w:proofErr w:type="spellEnd"/>
      <w:r w:rsidRPr="00C4133B">
        <w:rPr>
          <w:rFonts w:ascii="나눔스퀘어라운드 Regular" w:eastAsia="나눔스퀘어라운드 Regular" w:hAnsi="나눔스퀘어라운드 Regular" w:cs="함초롬돋움"/>
          <w:kern w:val="0"/>
          <w:sz w:val="24"/>
          <w:szCs w:val="24"/>
        </w:rPr>
        <w:t xml:space="preserve"> 살펴보자. 과거 숫자를 다룰 수 있는 소수의 사람만이 숫자의 계산을 암산에서 벗어나 주판의 도움으로 생산성을 주판을 사용하지 못한 사람과 비교하여 </w:t>
      </w:r>
      <w:proofErr w:type="spellStart"/>
      <w:r w:rsidRPr="00C4133B">
        <w:rPr>
          <w:rFonts w:ascii="나눔스퀘어라운드 Regular" w:eastAsia="나눔스퀘어라운드 Regular" w:hAnsi="나눔스퀘어라운드 Regular" w:cs="함초롬돋움"/>
          <w:kern w:val="0"/>
          <w:sz w:val="24"/>
          <w:szCs w:val="24"/>
        </w:rPr>
        <w:t>수십배에서</w:t>
      </w:r>
      <w:proofErr w:type="spellEnd"/>
      <w:r w:rsidRPr="00C4133B">
        <w:rPr>
          <w:rFonts w:ascii="나눔스퀘어라운드 Regular" w:eastAsia="나눔스퀘어라운드 Regular" w:hAnsi="나눔스퀘어라운드 Regular" w:cs="함초롬돋움"/>
          <w:kern w:val="0"/>
          <w:sz w:val="24"/>
          <w:szCs w:val="24"/>
        </w:rPr>
        <w:t xml:space="preserve"> </w:t>
      </w:r>
      <w:proofErr w:type="spellStart"/>
      <w:r w:rsidRPr="00C4133B">
        <w:rPr>
          <w:rFonts w:ascii="나눔스퀘어라운드 Regular" w:eastAsia="나눔스퀘어라운드 Regular" w:hAnsi="나눔스퀘어라운드 Regular" w:cs="함초롬돋움"/>
          <w:kern w:val="0"/>
          <w:sz w:val="24"/>
          <w:szCs w:val="24"/>
        </w:rPr>
        <w:t>수천배의</w:t>
      </w:r>
      <w:proofErr w:type="spellEnd"/>
      <w:r w:rsidRPr="00C4133B">
        <w:rPr>
          <w:rFonts w:ascii="나눔스퀘어라운드 Regular" w:eastAsia="나눔스퀘어라운드 Regular" w:hAnsi="나눔스퀘어라운드 Regular" w:cs="함초롬돋움"/>
          <w:kern w:val="0"/>
          <w:sz w:val="24"/>
          <w:szCs w:val="24"/>
        </w:rPr>
        <w:t xml:space="preserve"> 정확도와 함께 빠른 계산을 달성하게 되었다. 이러한 주판은 중간에 기계장치 계산기(찰스 </w:t>
      </w:r>
      <w:proofErr w:type="spellStart"/>
      <w:r w:rsidRPr="00C4133B">
        <w:rPr>
          <w:rFonts w:ascii="나눔스퀘어라운드 Regular" w:eastAsia="나눔스퀘어라운드 Regular" w:hAnsi="나눔스퀘어라운드 Regular" w:cs="함초롬돋움"/>
          <w:kern w:val="0"/>
          <w:sz w:val="24"/>
          <w:szCs w:val="24"/>
        </w:rPr>
        <w:t>배비지</w:t>
      </w:r>
      <w:proofErr w:type="spellEnd"/>
      <w:r w:rsidRPr="00C4133B">
        <w:rPr>
          <w:rFonts w:ascii="나눔스퀘어라운드 Regular" w:eastAsia="나눔스퀘어라운드 Regular" w:hAnsi="나눔스퀘어라운드 Regular" w:cs="함초롬돋움"/>
          <w:kern w:val="0"/>
          <w:sz w:val="24"/>
          <w:szCs w:val="24"/>
        </w:rPr>
        <w:t xml:space="preserve">)도 있었지만, 일제 전자계산기로 자리를 내어주지만 사칙연산만 이해하면 </w:t>
      </w:r>
      <w:r w:rsidRPr="00C4133B">
        <w:rPr>
          <w:rFonts w:ascii="나눔스퀘어라운드 Regular" w:eastAsia="나눔스퀘어라운드 Regular" w:hAnsi="나눔스퀘어라운드 Regular" w:cs="함초롬돋움"/>
          <w:kern w:val="0"/>
          <w:sz w:val="24"/>
          <w:szCs w:val="24"/>
        </w:rPr>
        <w:lastRenderedPageBreak/>
        <w:t xml:space="preserve">기존 주판과 비교하여 어마어마한 생산성을 향상과 정확도를 높인 것은 분명하다. 이후, 개인용 컴퓨터의 보급으로 </w:t>
      </w:r>
      <w:proofErr w:type="spellStart"/>
      <w:r w:rsidRPr="00C4133B">
        <w:rPr>
          <w:rFonts w:ascii="나눔스퀘어라운드 Regular" w:eastAsia="나눔스퀘어라운드 Regular" w:hAnsi="나눔스퀘어라운드 Regular" w:cs="함초롬돋움"/>
          <w:kern w:val="0"/>
          <w:sz w:val="24"/>
          <w:szCs w:val="24"/>
        </w:rPr>
        <w:t>비지칼크와</w:t>
      </w:r>
      <w:proofErr w:type="spellEnd"/>
      <w:r w:rsidRPr="00C4133B">
        <w:rPr>
          <w:rFonts w:ascii="나눔스퀘어라운드 Regular" w:eastAsia="나눔스퀘어라운드 Regular" w:hAnsi="나눔스퀘어라운드 Regular" w:cs="함초롬돋움"/>
          <w:kern w:val="0"/>
          <w:sz w:val="24"/>
          <w:szCs w:val="24"/>
        </w:rPr>
        <w:t xml:space="preserve"> </w:t>
      </w:r>
      <w:proofErr w:type="spellStart"/>
      <w:r w:rsidRPr="00C4133B">
        <w:rPr>
          <w:rFonts w:ascii="나눔스퀘어라운드 Regular" w:eastAsia="나눔스퀘어라운드 Regular" w:hAnsi="나눔스퀘어라운드 Regular" w:cs="함초롬돋움"/>
          <w:kern w:val="0"/>
          <w:sz w:val="24"/>
          <w:szCs w:val="24"/>
        </w:rPr>
        <w:t>로터스</w:t>
      </w:r>
      <w:proofErr w:type="spellEnd"/>
      <w:r w:rsidRPr="00C4133B">
        <w:rPr>
          <w:rFonts w:ascii="나눔스퀘어라운드 Regular" w:eastAsia="나눔스퀘어라운드 Regular" w:hAnsi="나눔스퀘어라운드 Regular" w:cs="함초롬돋움"/>
          <w:kern w:val="0"/>
          <w:sz w:val="24"/>
          <w:szCs w:val="24"/>
        </w:rPr>
        <w:t xml:space="preserve"> 1-2-3가 그 가능성을 열었다면 마이크로소프트 엑셀 </w:t>
      </w:r>
      <w:r w:rsidR="00FF7C5A" w:rsidRPr="00C4133B">
        <w:rPr>
          <w:rFonts w:ascii="나눔스퀘어라운드 Regular" w:eastAsia="나눔스퀘어라운드 Regular" w:hAnsi="나눔스퀘어라운드 Regular" w:cs="함초롬돋움" w:hint="eastAsia"/>
          <w:kern w:val="0"/>
          <w:sz w:val="24"/>
          <w:szCs w:val="24"/>
        </w:rPr>
        <w:t>스프레드시트</w:t>
      </w:r>
      <w:r w:rsidRPr="00C4133B">
        <w:rPr>
          <w:rFonts w:ascii="나눔스퀘어라운드 Regular" w:eastAsia="나눔스퀘어라운드 Regular" w:hAnsi="나눔스퀘어라운드 Regular" w:cs="함초롬돋움"/>
          <w:kern w:val="0"/>
          <w:sz w:val="24"/>
          <w:szCs w:val="24"/>
        </w:rPr>
        <w:t xml:space="preserve"> 프로그램이 세무사 업무의 생산성을 또한 </w:t>
      </w:r>
      <w:r w:rsidR="003E6378" w:rsidRPr="00C4133B">
        <w:rPr>
          <w:rFonts w:ascii="나눔스퀘어라운드 Regular" w:eastAsia="나눔스퀘어라운드 Regular" w:hAnsi="나눔스퀘어라운드 Regular" w:cs="함초롬돋움" w:hint="eastAsia"/>
          <w:kern w:val="0"/>
          <w:sz w:val="24"/>
          <w:szCs w:val="24"/>
        </w:rPr>
        <w:t>엄청나게</w:t>
      </w:r>
      <w:r w:rsidRPr="00C4133B">
        <w:rPr>
          <w:rFonts w:ascii="나눔스퀘어라운드 Regular" w:eastAsia="나눔스퀘어라운드 Regular" w:hAnsi="나눔스퀘어라운드 Regular" w:cs="함초롬돋움"/>
          <w:kern w:val="0"/>
          <w:sz w:val="24"/>
          <w:szCs w:val="24"/>
        </w:rPr>
        <w:t xml:space="preserve"> 올린 것도 사실이다. 아마도 </w:t>
      </w:r>
      <w:r w:rsidR="003E6378" w:rsidRPr="00C4133B">
        <w:rPr>
          <w:rFonts w:ascii="나눔스퀘어라운드 Regular" w:eastAsia="나눔스퀘어라운드 Regular" w:hAnsi="나눔스퀘어라운드 Regular" w:cs="함초롬돋움" w:hint="eastAsia"/>
          <w:kern w:val="0"/>
          <w:sz w:val="24"/>
          <w:szCs w:val="24"/>
        </w:rPr>
        <w:t>여기 까지가</w:t>
      </w:r>
      <w:r w:rsidRPr="00C4133B">
        <w:rPr>
          <w:rFonts w:ascii="나눔스퀘어라운드 Regular" w:eastAsia="나눔스퀘어라운드 Regular" w:hAnsi="나눔스퀘어라운드 Regular" w:cs="함초롬돋움"/>
          <w:kern w:val="0"/>
          <w:sz w:val="24"/>
          <w:szCs w:val="24"/>
        </w:rPr>
        <w:t xml:space="preserve"> 세무사가 기계와 경쟁을 하지 않고 기계가 세무사의 생산성 향상에 도움을 준 것으로 볼 수 있다. 이제부터 문제가 되는 것은 PC 매거진, “The Best Tax Software for 2019”에 소개된 세금관련 프로그램이 $39 달러에 불과하다는 점이다. 1년 </w:t>
      </w:r>
      <w:proofErr w:type="spellStart"/>
      <w:r w:rsidRPr="00C4133B">
        <w:rPr>
          <w:rFonts w:ascii="나눔스퀘어라운드 Regular" w:eastAsia="나눔스퀘어라운드 Regular" w:hAnsi="나눔스퀘어라운드 Regular" w:cs="함초롬돋움"/>
          <w:kern w:val="0"/>
          <w:sz w:val="24"/>
          <w:szCs w:val="24"/>
        </w:rPr>
        <w:t>세무업무가</w:t>
      </w:r>
      <w:proofErr w:type="spellEnd"/>
      <w:r w:rsidRPr="00C4133B">
        <w:rPr>
          <w:rFonts w:ascii="나눔스퀘어라운드 Regular" w:eastAsia="나눔스퀘어라운드 Regular" w:hAnsi="나눔스퀘어라운드 Regular" w:cs="함초롬돋움"/>
          <w:kern w:val="0"/>
          <w:sz w:val="24"/>
          <w:szCs w:val="24"/>
        </w:rPr>
        <w:t xml:space="preserve"> 개인의 경우 4만원에 불과한데 세무사가 이런 자동화된 기계와 경쟁에서 승리할 수 있는가? 결과는 명확하다. 이제 기계와 </w:t>
      </w:r>
      <w:proofErr w:type="spellStart"/>
      <w:r w:rsidRPr="00C4133B">
        <w:rPr>
          <w:rFonts w:ascii="나눔스퀘어라운드 Regular" w:eastAsia="나눔스퀘어라운드 Regular" w:hAnsi="나눔스퀘어라운드 Regular" w:cs="함초롬돋움"/>
          <w:kern w:val="0"/>
          <w:sz w:val="24"/>
          <w:szCs w:val="24"/>
        </w:rPr>
        <w:t>세무사간의</w:t>
      </w:r>
      <w:proofErr w:type="spellEnd"/>
      <w:r w:rsidRPr="00C4133B">
        <w:rPr>
          <w:rFonts w:ascii="나눔스퀘어라운드 Regular" w:eastAsia="나눔스퀘어라운드 Regular" w:hAnsi="나눔스퀘어라운드 Regular" w:cs="함초롬돋움"/>
          <w:kern w:val="0"/>
          <w:sz w:val="24"/>
          <w:szCs w:val="24"/>
        </w:rPr>
        <w:t xml:space="preserve"> 일자리 경쟁이 시작된 것이다.</w:t>
      </w:r>
    </w:p>
    <w:p w14:paraId="4C1D47BF" w14:textId="77777777" w:rsidR="00956E3C" w:rsidRDefault="00956E3C" w:rsidP="00C4133B">
      <w:pPr>
        <w:widowControl/>
        <w:wordWrap/>
        <w:autoSpaceDE/>
        <w:autoSpaceDN/>
        <w:spacing w:after="0" w:line="276" w:lineRule="auto"/>
        <w:ind w:firstLineChars="100" w:firstLine="240"/>
        <w:rPr>
          <w:ins w:id="9" w:author="Microsoft Office User" w:date="2020-08-14T14:57:00Z"/>
          <w:rFonts w:ascii="나눔스퀘어라운드 Regular" w:eastAsia="나눔스퀘어라운드 Regular" w:hAnsi="나눔스퀘어라운드 Regular" w:cs="함초롬돋움"/>
          <w:kern w:val="0"/>
          <w:sz w:val="24"/>
          <w:szCs w:val="24"/>
        </w:rPr>
      </w:pPr>
    </w:p>
    <w:p w14:paraId="56086BA0" w14:textId="6B0FF720" w:rsidR="00956E3C" w:rsidRPr="00956E3C" w:rsidRDefault="00956E3C" w:rsidP="00C4133B">
      <w:pPr>
        <w:widowControl/>
        <w:wordWrap/>
        <w:autoSpaceDE/>
        <w:autoSpaceDN/>
        <w:spacing w:after="0" w:line="276" w:lineRule="auto"/>
        <w:ind w:firstLineChars="100" w:firstLine="240"/>
        <w:rPr>
          <w:rFonts w:ascii="나눔스퀘어라운드 Regular" w:eastAsia="나눔스퀘어라운드 Regular" w:hAnsi="나눔스퀘어라운드 Regular" w:cs="함초롬돋움"/>
          <w:kern w:val="0"/>
          <w:sz w:val="24"/>
          <w:szCs w:val="24"/>
        </w:rPr>
      </w:pPr>
      <w:ins w:id="10" w:author="Microsoft Office User" w:date="2020-08-14T14:57:00Z">
        <w:r>
          <w:rPr>
            <w:rFonts w:ascii="나눔스퀘어라운드 Regular" w:eastAsia="나눔스퀘어라운드 Regular" w:hAnsi="나눔스퀘어라운드 Regular" w:cs="함초롬돋움" w:hint="eastAsia"/>
            <w:kern w:val="0"/>
            <w:sz w:val="24"/>
            <w:szCs w:val="24"/>
          </w:rPr>
          <w:t xml:space="preserve">그동안 사람이 직접 설계한 소프트웨어를 연구실에서 꺼내 실생활에 적용함으로써 큰 변화를 이끌어 냈다면, </w:t>
        </w:r>
      </w:ins>
      <w:ins w:id="11" w:author="Microsoft Office User" w:date="2020-08-14T14:58:00Z">
        <w:r>
          <w:rPr>
            <w:rFonts w:ascii="나눔스퀘어라운드 Regular" w:eastAsia="나눔스퀘어라운드 Regular" w:hAnsi="나눔스퀘어라운드 Regular" w:cs="함초롬돋움" w:hint="eastAsia"/>
            <w:kern w:val="0"/>
            <w:sz w:val="24"/>
            <w:szCs w:val="24"/>
          </w:rPr>
          <w:t>이제는 그동안 빅데이터 기술을 통해 축적한 데이터</w:t>
        </w:r>
      </w:ins>
      <w:ins w:id="12" w:author="Microsoft Office User" w:date="2020-08-14T15:20:00Z">
        <w:r w:rsidR="00C354F9">
          <w:rPr>
            <w:rFonts w:ascii="나눔스퀘어라운드 Regular" w:eastAsia="나눔스퀘어라운드 Regular" w:hAnsi="나눔스퀘어라운드 Regular" w:cs="함초롬돋움" w:hint="eastAsia"/>
            <w:kern w:val="0"/>
            <w:sz w:val="24"/>
            <w:szCs w:val="24"/>
          </w:rPr>
          <w:t>를 활용하여</w:t>
        </w:r>
      </w:ins>
      <w:ins w:id="13" w:author="Microsoft Office User" w:date="2020-08-14T14:58:00Z">
        <w:r>
          <w:rPr>
            <w:rFonts w:ascii="나눔스퀘어라운드 Regular" w:eastAsia="나눔스퀘어라운드 Regular" w:hAnsi="나눔스퀘어라운드 Regular" w:cs="함초롬돋움" w:hint="eastAsia"/>
            <w:kern w:val="0"/>
            <w:sz w:val="24"/>
            <w:szCs w:val="24"/>
          </w:rPr>
          <w:t xml:space="preserve"> 기계로 하여금 소프트웨어를 작성하게 함으로써 학문적으로 뿐만 아니라 실생활도 커다</w:t>
        </w:r>
      </w:ins>
      <w:ins w:id="14" w:author="Microsoft Office User" w:date="2020-08-14T14:59:00Z">
        <w:r>
          <w:rPr>
            <w:rFonts w:ascii="나눔스퀘어라운드 Regular" w:eastAsia="나눔스퀘어라운드 Regular" w:hAnsi="나눔스퀘어라운드 Regular" w:cs="함초롬돋움" w:hint="eastAsia"/>
            <w:kern w:val="0"/>
            <w:sz w:val="24"/>
            <w:szCs w:val="24"/>
          </w:rPr>
          <w:t>란</w:t>
        </w:r>
      </w:ins>
      <w:ins w:id="15" w:author="Microsoft Office User" w:date="2020-08-14T14:58:00Z">
        <w:r>
          <w:rPr>
            <w:rFonts w:ascii="나눔스퀘어라운드 Regular" w:eastAsia="나눔스퀘어라운드 Regular" w:hAnsi="나눔스퀘어라운드 Regular" w:cs="함초롬돋움" w:hint="eastAsia"/>
            <w:kern w:val="0"/>
            <w:sz w:val="24"/>
            <w:szCs w:val="24"/>
          </w:rPr>
          <w:t xml:space="preserve"> </w:t>
        </w:r>
      </w:ins>
      <w:ins w:id="16" w:author="Microsoft Office User" w:date="2020-08-14T15:21:00Z">
        <w:r w:rsidR="00FA5751">
          <w:rPr>
            <w:rFonts w:ascii="나눔스퀘어라운드 Regular" w:eastAsia="나눔스퀘어라운드 Regular" w:hAnsi="나눔스퀘어라운드 Regular" w:cs="함초롬돋움" w:hint="eastAsia"/>
            <w:kern w:val="0"/>
            <w:sz w:val="24"/>
            <w:szCs w:val="24"/>
          </w:rPr>
          <w:t>변화를 만들고 있으며,</w:t>
        </w:r>
      </w:ins>
      <w:ins w:id="17" w:author="Microsoft Office User" w:date="2020-08-14T14:59:00Z">
        <w:r>
          <w:rPr>
            <w:rFonts w:ascii="나눔스퀘어라운드 Regular" w:eastAsia="나눔스퀘어라운드 Regular" w:hAnsi="나눔스퀘어라운드 Regular" w:cs="함초롬돋움" w:hint="eastAsia"/>
            <w:kern w:val="0"/>
            <w:sz w:val="24"/>
            <w:szCs w:val="24"/>
          </w:rPr>
          <w:t xml:space="preserve"> 그 중심에는</w:t>
        </w:r>
      </w:ins>
      <w:ins w:id="18" w:author="Microsoft Office User" w:date="2020-08-14T15:21:00Z">
        <w:r w:rsidR="00FA5751">
          <w:rPr>
            <w:rFonts w:ascii="나눔스퀘어라운드 Regular" w:eastAsia="나눔스퀘어라운드 Regular" w:hAnsi="나눔스퀘어라운드 Regular" w:cs="함초롬돋움" w:hint="eastAsia"/>
            <w:kern w:val="0"/>
            <w:sz w:val="24"/>
            <w:szCs w:val="24"/>
          </w:rPr>
          <w:t xml:space="preserve"> 요즘 자주 언급되는</w:t>
        </w:r>
      </w:ins>
      <w:ins w:id="19" w:author="Microsoft Office User" w:date="2020-08-14T14:59:00Z">
        <w:r>
          <w:rPr>
            <w:rFonts w:ascii="나눔스퀘어라운드 Regular" w:eastAsia="나눔스퀘어라운드 Regular" w:hAnsi="나눔스퀘어라운드 Regular" w:cs="함초롬돋움" w:hint="eastAsia"/>
            <w:kern w:val="0"/>
            <w:sz w:val="24"/>
            <w:szCs w:val="24"/>
          </w:rPr>
          <w:t xml:space="preserve"> 기계학습(</w:t>
        </w:r>
        <w:r>
          <w:rPr>
            <w:rFonts w:ascii="나눔스퀘어라운드 Regular" w:eastAsia="나눔스퀘어라운드 Regular" w:hAnsi="나눔스퀘어라운드 Regular" w:cs="함초롬돋움"/>
            <w:kern w:val="0"/>
            <w:sz w:val="24"/>
            <w:szCs w:val="24"/>
          </w:rPr>
          <w:t>Machine Learning)</w:t>
        </w:r>
        <w:r>
          <w:rPr>
            <w:rFonts w:ascii="나눔스퀘어라운드 Regular" w:eastAsia="나눔스퀘어라운드 Regular" w:hAnsi="나눔스퀘어라운드 Regular" w:cs="함초롬돋움" w:hint="eastAsia"/>
            <w:kern w:val="0"/>
            <w:sz w:val="24"/>
            <w:szCs w:val="24"/>
          </w:rPr>
          <w:t xml:space="preserve">과 </w:t>
        </w:r>
        <w:proofErr w:type="spellStart"/>
        <w:r>
          <w:rPr>
            <w:rFonts w:ascii="나눔스퀘어라운드 Regular" w:eastAsia="나눔스퀘어라운드 Regular" w:hAnsi="나눔스퀘어라운드 Regular" w:cs="함초롬돋움" w:hint="eastAsia"/>
            <w:kern w:val="0"/>
            <w:sz w:val="24"/>
            <w:szCs w:val="24"/>
          </w:rPr>
          <w:t>딥러닝</w:t>
        </w:r>
        <w:proofErr w:type="spellEnd"/>
        <w:r>
          <w:rPr>
            <w:rFonts w:ascii="나눔스퀘어라운드 Regular" w:eastAsia="나눔스퀘어라운드 Regular" w:hAnsi="나눔스퀘어라운드 Regular" w:cs="함초롬돋움" w:hint="eastAsia"/>
            <w:kern w:val="0"/>
            <w:sz w:val="24"/>
            <w:szCs w:val="24"/>
          </w:rPr>
          <w:t>(</w:t>
        </w:r>
        <w:r>
          <w:rPr>
            <w:rFonts w:ascii="나눔스퀘어라운드 Regular" w:eastAsia="나눔스퀘어라운드 Regular" w:hAnsi="나눔스퀘어라운드 Regular" w:cs="함초롬돋움"/>
            <w:kern w:val="0"/>
            <w:sz w:val="24"/>
            <w:szCs w:val="24"/>
          </w:rPr>
          <w:t>Deep Learning)</w:t>
        </w:r>
        <w:r>
          <w:rPr>
            <w:rFonts w:ascii="나눔스퀘어라운드 Regular" w:eastAsia="나눔스퀘어라운드 Regular" w:hAnsi="나눔스퀘어라운드 Regular" w:cs="함초롬돋움" w:hint="eastAsia"/>
            <w:kern w:val="0"/>
            <w:sz w:val="24"/>
            <w:szCs w:val="24"/>
          </w:rPr>
          <w:t xml:space="preserve">이 자리하고 있다. </w:t>
        </w:r>
      </w:ins>
      <w:ins w:id="20" w:author="Microsoft Office User" w:date="2020-08-14T15:01:00Z">
        <w:r>
          <w:rPr>
            <w:rFonts w:ascii="나눔스퀘어라운드 Regular" w:eastAsia="나눔스퀘어라운드 Regular" w:hAnsi="나눔스퀘어라운드 Regular" w:cs="함초롬돋움" w:hint="eastAsia"/>
            <w:kern w:val="0"/>
            <w:sz w:val="24"/>
            <w:szCs w:val="24"/>
          </w:rPr>
          <w:t>하지만, 기계로 하여금 소프트웨어를 작성하게 하고,</w:t>
        </w:r>
        <w:r>
          <w:rPr>
            <w:rFonts w:ascii="나눔스퀘어라운드 Regular" w:eastAsia="나눔스퀘어라운드 Regular" w:hAnsi="나눔스퀘어라운드 Regular" w:cs="함초롬돋움"/>
            <w:kern w:val="0"/>
            <w:sz w:val="24"/>
            <w:szCs w:val="24"/>
          </w:rPr>
          <w:t xml:space="preserve"> </w:t>
        </w:r>
      </w:ins>
      <w:ins w:id="21" w:author="Microsoft Office User" w:date="2020-08-14T15:02:00Z">
        <w:r>
          <w:rPr>
            <w:rFonts w:ascii="나눔스퀘어라운드 Regular" w:eastAsia="나눔스퀘어라운드 Regular" w:hAnsi="나눔스퀘어라운드 Regular" w:cs="함초롬돋움" w:hint="eastAsia"/>
            <w:kern w:val="0"/>
            <w:sz w:val="24"/>
            <w:szCs w:val="24"/>
          </w:rPr>
          <w:t>기계가 작성한 소프트웨어를 검증하고,</w:t>
        </w:r>
        <w:r>
          <w:rPr>
            <w:rFonts w:ascii="나눔스퀘어라운드 Regular" w:eastAsia="나눔스퀘어라운드 Regular" w:hAnsi="나눔스퀘어라운드 Regular" w:cs="함초롬돋움"/>
            <w:kern w:val="0"/>
            <w:sz w:val="24"/>
            <w:szCs w:val="24"/>
          </w:rPr>
          <w:t xml:space="preserve"> </w:t>
        </w:r>
        <w:r>
          <w:rPr>
            <w:rFonts w:ascii="나눔스퀘어라운드 Regular" w:eastAsia="나눔스퀘어라운드 Regular" w:hAnsi="나눔스퀘어라운드 Regular" w:cs="함초롬돋움" w:hint="eastAsia"/>
            <w:kern w:val="0"/>
            <w:sz w:val="24"/>
            <w:szCs w:val="24"/>
          </w:rPr>
          <w:t>실생활에 적용시키는 것 또한 모두 사람</w:t>
        </w:r>
      </w:ins>
      <w:ins w:id="22" w:author="Microsoft Office User" w:date="2020-08-14T15:22:00Z">
        <w:r w:rsidR="00F50CB9">
          <w:rPr>
            <w:rFonts w:ascii="나눔스퀘어라운드 Regular" w:eastAsia="나눔스퀘어라운드 Regular" w:hAnsi="나눔스퀘어라운드 Regular" w:cs="함초롬돋움" w:hint="eastAsia"/>
            <w:kern w:val="0"/>
            <w:sz w:val="24"/>
            <w:szCs w:val="24"/>
          </w:rPr>
          <w:t>이 담당해야하는</w:t>
        </w:r>
      </w:ins>
      <w:ins w:id="23" w:author="Microsoft Office User" w:date="2020-08-14T15:02:00Z">
        <w:r>
          <w:rPr>
            <w:rFonts w:ascii="나눔스퀘어라운드 Regular" w:eastAsia="나눔스퀘어라운드 Regular" w:hAnsi="나눔스퀘어라운드 Regular" w:cs="함초롬돋움" w:hint="eastAsia"/>
            <w:kern w:val="0"/>
            <w:sz w:val="24"/>
            <w:szCs w:val="24"/>
          </w:rPr>
          <w:t xml:space="preserve"> 작업으로 </w:t>
        </w:r>
      </w:ins>
      <w:ins w:id="24" w:author="Microsoft Office User" w:date="2020-08-14T15:03:00Z">
        <w:r>
          <w:rPr>
            <w:rFonts w:ascii="나눔스퀘어라운드 Regular" w:eastAsia="나눔스퀘어라운드 Regular" w:hAnsi="나눔스퀘어라운드 Regular" w:cs="함초롬돋움" w:hint="eastAsia"/>
            <w:kern w:val="0"/>
            <w:sz w:val="24"/>
            <w:szCs w:val="24"/>
          </w:rPr>
          <w:t>여기에 주목을 받고 있는 것이 데이터 과학이다.</w:t>
        </w:r>
      </w:ins>
    </w:p>
    <w:p w14:paraId="541BA048" w14:textId="7C42AC1D" w:rsidR="00FC704A" w:rsidRPr="007A20D3" w:rsidDel="00956E3C" w:rsidRDefault="00FC704A" w:rsidP="00C4133B">
      <w:pPr>
        <w:widowControl/>
        <w:wordWrap/>
        <w:autoSpaceDE/>
        <w:autoSpaceDN/>
        <w:spacing w:after="0" w:line="276" w:lineRule="auto"/>
        <w:ind w:firstLineChars="100" w:firstLine="240"/>
        <w:rPr>
          <w:del w:id="25" w:author="Microsoft Office User" w:date="2020-08-14T14:54:00Z"/>
          <w:rFonts w:ascii="나눔스퀘어라운드 Regular" w:eastAsia="나눔스퀘어라운드 Regular" w:hAnsi="나눔스퀘어라운드 Regular" w:cs="함초롬돋움"/>
          <w:strike/>
          <w:kern w:val="0"/>
          <w:sz w:val="24"/>
          <w:szCs w:val="24"/>
        </w:rPr>
      </w:pPr>
      <w:del w:id="26" w:author="Microsoft Office User" w:date="2020-08-14T14:54:00Z">
        <w:r w:rsidRPr="007A20D3" w:rsidDel="00956E3C">
          <w:rPr>
            <w:rFonts w:ascii="나눔스퀘어라운드 Regular" w:eastAsia="나눔스퀘어라운드 Regular" w:hAnsi="나눔스퀘어라운드 Regular" w:cs="함초롬돋움"/>
            <w:strike/>
            <w:kern w:val="0"/>
            <w:sz w:val="24"/>
            <w:szCs w:val="24"/>
          </w:rPr>
          <w:delText>컴퓨터(Computer)라는 말은 라틴어 “computare”에 기원하는데 계산하고 더한다는 의미를 지니지만, 오늘날 컴퓨터는 거대한 계산기 이상으로 컴퓨터는 도서관도 될 수 있으며, 컴퓨터로 글을 작성할 수 있으며, 정보를 찾고, 음악을 연주하고, 영화를 보기도 한다. 그런데 컴퓨터는 이렇게 많은 모든 정보를 어떻게 저장할까? 믿든 믿지 않든, 컴퓨터는 단지 두 가지만을 사용한다. 영(‘0’)과 일(‘1’)이다.</w:delText>
        </w:r>
      </w:del>
    </w:p>
    <w:p w14:paraId="42E0C69E" w14:textId="7C8D19A2" w:rsidR="00FC704A" w:rsidRPr="007A20D3" w:rsidDel="00956E3C" w:rsidRDefault="00FC704A" w:rsidP="00C4133B">
      <w:pPr>
        <w:widowControl/>
        <w:wordWrap/>
        <w:autoSpaceDE/>
        <w:autoSpaceDN/>
        <w:spacing w:after="0" w:line="276" w:lineRule="auto"/>
        <w:ind w:firstLineChars="100" w:firstLine="240"/>
        <w:rPr>
          <w:del w:id="27" w:author="Microsoft Office User" w:date="2020-08-14T14:54:00Z"/>
          <w:rFonts w:ascii="나눔스퀘어라운드 Regular" w:eastAsia="나눔스퀘어라운드 Regular" w:hAnsi="나눔스퀘어라운드 Regular" w:cs="함초롬돋움"/>
          <w:strike/>
          <w:kern w:val="0"/>
          <w:sz w:val="24"/>
          <w:szCs w:val="24"/>
        </w:rPr>
      </w:pPr>
      <w:del w:id="28" w:author="Microsoft Office User" w:date="2020-08-14T14:54:00Z">
        <w:r w:rsidRPr="007A20D3" w:rsidDel="00956E3C">
          <w:rPr>
            <w:rFonts w:ascii="나눔스퀘어라운드 Regular" w:eastAsia="나눔스퀘어라운드 Regular" w:hAnsi="나눔스퀘어라운드 Regular" w:cs="함초롬돋움"/>
            <w:strike/>
            <w:kern w:val="0"/>
            <w:sz w:val="24"/>
            <w:szCs w:val="24"/>
          </w:rPr>
          <w:delText>미국 CMU 자넷 윙(Jeannette W. Wing) 교수는 2006년 수학적 사고(mathematical thinking)’와 ‘통계적 사고(statistical thinking)’에 이어</w:delText>
        </w:r>
        <w:r w:rsidR="00FF7C5A" w:rsidRPr="007A20D3" w:rsidDel="00956E3C">
          <w:rPr>
            <w:rFonts w:ascii="나눔스퀘어라운드 Regular" w:eastAsia="나눔스퀘어라운드 Regular" w:hAnsi="나눔스퀘어라운드 Regular" w:cs="함초롬돋움"/>
            <w:strike/>
            <w:kern w:val="0"/>
            <w:sz w:val="24"/>
            <w:szCs w:val="24"/>
          </w:rPr>
          <w:delText xml:space="preserve"> </w:delText>
        </w:r>
        <w:r w:rsidRPr="007A20D3" w:rsidDel="00956E3C">
          <w:rPr>
            <w:rFonts w:ascii="나눔스퀘어라운드 Regular" w:eastAsia="나눔스퀘어라운드 Regular" w:hAnsi="나눔스퀘어라운드 Regular" w:cs="함초롬돋움"/>
            <w:strike/>
            <w:kern w:val="0"/>
            <w:sz w:val="24"/>
            <w:szCs w:val="24"/>
          </w:rPr>
          <w:delText>“읽기, 쓰기, 셈하기와 더불어 컴퓨팅적 사고(Computational Thinking)이 누구나 낮춰야 하는 기본역량”이라고 강조했다[4]</w:delText>
        </w:r>
        <w:r w:rsidR="00FF7C5A" w:rsidRPr="007A20D3" w:rsidDel="00956E3C">
          <w:rPr>
            <w:rFonts w:ascii="나눔스퀘어라운드 Regular" w:eastAsia="나눔스퀘어라운드 Regular" w:hAnsi="나눔스퀘어라운드 Regular" w:cs="함초롬돋움"/>
            <w:strike/>
            <w:kern w:val="0"/>
            <w:sz w:val="24"/>
            <w:szCs w:val="24"/>
          </w:rPr>
          <w:delText>. </w:delText>
        </w:r>
        <w:r w:rsidRPr="007A20D3" w:rsidDel="00956E3C">
          <w:rPr>
            <w:rFonts w:ascii="나눔스퀘어라운드 Regular" w:eastAsia="나눔스퀘어라운드 Regular" w:hAnsi="나눔스퀘어라운드 Regular" w:cs="함초롬돋움"/>
            <w:strike/>
            <w:kern w:val="0"/>
            <w:sz w:val="24"/>
            <w:szCs w:val="24"/>
          </w:rPr>
          <w:delText> 추상화(Abstraction)와 자동화(Automation)는 컴퓨팅적 사고의 핵심을 이루는 두 축이다. 추상화(Abstraction)는 문제해결을 위해 반드시 필요한 핵심요소를 파악하고, 복잡함을 단순화하는 것으로 너무 단순화된 추상화는 문제해결에 필요한 핵심정보를 담아내는데 실패했고, 그 반대의 경우는 불필요한 사족이 붙어있어 오히려 깔끔한 문제해결에 장애가 된다. 자동화는 추상화 과정에서 만들어진 알고리즘과 모델을 이용하여 컴퓨터가 이해할 수 있는 프로그래밍 언어로 표현하여 문제를 푸는 것이다.</w:delText>
        </w:r>
      </w:del>
    </w:p>
    <w:p w14:paraId="1B0E061D" w14:textId="627A47BD" w:rsidR="00956E3C" w:rsidRDefault="00FC704A" w:rsidP="00C4133B">
      <w:pPr>
        <w:widowControl/>
        <w:wordWrap/>
        <w:autoSpaceDE/>
        <w:autoSpaceDN/>
        <w:spacing w:after="0" w:line="276" w:lineRule="auto"/>
        <w:ind w:firstLineChars="100" w:firstLine="240"/>
        <w:rPr>
          <w:ins w:id="29" w:author="Microsoft Office User" w:date="2020-08-14T14:56:00Z"/>
          <w:rFonts w:ascii="나눔스퀘어라운드 Regular" w:eastAsia="나눔스퀘어라운드 Regular" w:hAnsi="나눔스퀘어라운드 Regular" w:cs="함초롬돋움"/>
          <w:kern w:val="0"/>
          <w:sz w:val="24"/>
          <w:szCs w:val="24"/>
        </w:rPr>
      </w:pPr>
      <w:del w:id="30" w:author="Microsoft Office User" w:date="2020-08-14T15:23:00Z">
        <w:r w:rsidRPr="00C4133B" w:rsidDel="00504B19">
          <w:rPr>
            <w:rFonts w:ascii="나눔스퀘어라운드 Regular" w:eastAsia="나눔스퀘어라운드 Regular" w:hAnsi="나눔스퀘어라운드 Regular" w:cs="함초롬돋움"/>
            <w:kern w:val="0"/>
            <w:sz w:val="24"/>
            <w:szCs w:val="24"/>
          </w:rPr>
          <w:delText xml:space="preserve">’데이터 과학(Data Science)’은 </w:delText>
        </w:r>
      </w:del>
      <w:del w:id="31" w:author="Microsoft Office User" w:date="2020-08-14T15:24:00Z">
        <w:r w:rsidRPr="00C4133B" w:rsidDel="00504B19">
          <w:rPr>
            <w:rFonts w:ascii="나눔스퀘어라운드 Regular" w:eastAsia="나눔스퀘어라운드 Regular" w:hAnsi="나눔스퀘어라운드 Regular" w:cs="함초롬돋움"/>
            <w:kern w:val="0"/>
            <w:sz w:val="24"/>
            <w:szCs w:val="24"/>
          </w:rPr>
          <w:delText>석</w:delText>
        </w:r>
      </w:del>
      <w:ins w:id="32" w:author="Microsoft Office User" w:date="2020-08-14T15:24:00Z">
        <w:r w:rsidR="00504B19">
          <w:rPr>
            <w:rFonts w:ascii="나눔스퀘어라운드 Regular" w:eastAsia="나눔스퀘어라운드 Regular" w:hAnsi="나눔스퀘어라운드 Regular" w:cs="함초롬돋움" w:hint="eastAsia"/>
            <w:kern w:val="0"/>
            <w:sz w:val="24"/>
            <w:szCs w:val="24"/>
          </w:rPr>
          <w:t>석유화학 산업이 석</w:t>
        </w:r>
      </w:ins>
      <w:r w:rsidRPr="00C4133B">
        <w:rPr>
          <w:rFonts w:ascii="나눔스퀘어라운드 Regular" w:eastAsia="나눔스퀘어라운드 Regular" w:hAnsi="나눔스퀘어라운드 Regular" w:cs="함초롬돋움"/>
          <w:kern w:val="0"/>
          <w:sz w:val="24"/>
          <w:szCs w:val="24"/>
        </w:rPr>
        <w:t>유</w:t>
      </w:r>
      <w:ins w:id="33" w:author="Microsoft Office User" w:date="2020-08-14T15:04:00Z">
        <w:r w:rsidR="0068080E">
          <w:rPr>
            <w:rFonts w:ascii="나눔스퀘어라운드 Regular" w:eastAsia="나눔스퀘어라운드 Regular" w:hAnsi="나눔스퀘어라운드 Regular" w:cs="함초롬돋움" w:hint="eastAsia"/>
            <w:kern w:val="0"/>
            <w:sz w:val="24"/>
            <w:szCs w:val="24"/>
          </w:rPr>
          <w:t>를</w:t>
        </w:r>
      </w:ins>
      <w:r w:rsidRPr="00C4133B">
        <w:rPr>
          <w:rFonts w:ascii="나눔스퀘어라운드 Regular" w:eastAsia="나눔스퀘어라운드 Regular" w:hAnsi="나눔스퀘어라운드 Regular" w:cs="함초롬돋움"/>
          <w:kern w:val="0"/>
          <w:sz w:val="24"/>
          <w:szCs w:val="24"/>
        </w:rPr>
        <w:t xml:space="preserve"> 자원</w:t>
      </w:r>
      <w:ins w:id="34" w:author="Microsoft Office User" w:date="2020-08-14T15:04:00Z">
        <w:r w:rsidR="0068080E">
          <w:rPr>
            <w:rFonts w:ascii="나눔스퀘어라운드 Regular" w:eastAsia="나눔스퀘어라운드 Regular" w:hAnsi="나눔스퀘어라운드 Regular" w:cs="함초롬돋움" w:hint="eastAsia"/>
            <w:kern w:val="0"/>
            <w:sz w:val="24"/>
            <w:szCs w:val="24"/>
          </w:rPr>
          <w:t>으로</w:t>
        </w:r>
      </w:ins>
      <w:del w:id="35" w:author="Microsoft Office User" w:date="2020-08-14T15:03:00Z">
        <w:r w:rsidRPr="00C4133B" w:rsidDel="00956E3C">
          <w:rPr>
            <w:rFonts w:ascii="나눔스퀘어라운드 Regular" w:eastAsia="나눔스퀘어라운드 Regular" w:hAnsi="나눔스퀘어라운드 Regular" w:cs="함초롬돋움"/>
            <w:kern w:val="0"/>
            <w:sz w:val="24"/>
            <w:szCs w:val="24"/>
          </w:rPr>
          <w:delText>에</w:delText>
        </w:r>
      </w:del>
      <w:r w:rsidRPr="00C4133B">
        <w:rPr>
          <w:rFonts w:ascii="나눔스퀘어라운드 Regular" w:eastAsia="나눔스퀘어라운드 Regular" w:hAnsi="나눔스퀘어라운드 Regular" w:cs="함초롬돋움"/>
          <w:kern w:val="0"/>
          <w:sz w:val="24"/>
          <w:szCs w:val="24"/>
        </w:rPr>
        <w:t xml:space="preserve"> </w:t>
      </w:r>
      <w:del w:id="36" w:author="Microsoft Office User" w:date="2020-08-14T15:25:00Z">
        <w:r w:rsidRPr="00C4133B" w:rsidDel="00504B19">
          <w:rPr>
            <w:rFonts w:ascii="나눔스퀘어라운드 Regular" w:eastAsia="나눔스퀘어라운드 Regular" w:hAnsi="나눔스퀘어라운드 Regular" w:cs="함초롬돋움"/>
            <w:kern w:val="0"/>
            <w:sz w:val="24"/>
            <w:szCs w:val="24"/>
          </w:rPr>
          <w:delText xml:space="preserve">경제적 가치를 </w:delText>
        </w:r>
      </w:del>
      <w:del w:id="37" w:author="Microsoft Office User" w:date="2020-08-14T15:22:00Z">
        <w:r w:rsidRPr="00C4133B" w:rsidDel="00504B19">
          <w:rPr>
            <w:rFonts w:ascii="나눔스퀘어라운드 Regular" w:eastAsia="나눔스퀘어라운드 Regular" w:hAnsi="나눔스퀘어라운드 Regular" w:cs="함초롬돋움" w:hint="eastAsia"/>
            <w:kern w:val="0"/>
            <w:sz w:val="24"/>
            <w:szCs w:val="24"/>
          </w:rPr>
          <w:delText xml:space="preserve">부여하는 </w:delText>
        </w:r>
      </w:del>
      <w:del w:id="38" w:author="Microsoft Office User" w:date="2020-08-14T15:25:00Z">
        <w:r w:rsidRPr="00C4133B" w:rsidDel="00504B19">
          <w:rPr>
            <w:rFonts w:ascii="나눔스퀘어라운드 Regular" w:eastAsia="나눔스퀘어라운드 Regular" w:hAnsi="나눔스퀘어라운드 Regular" w:cs="함초롬돋움"/>
            <w:kern w:val="0"/>
            <w:sz w:val="24"/>
            <w:szCs w:val="24"/>
          </w:rPr>
          <w:delText>정제 프로세스에 비유</w:delText>
        </w:r>
      </w:del>
      <w:del w:id="39" w:author="Microsoft Office User" w:date="2020-08-14T15:23:00Z">
        <w:r w:rsidRPr="00C4133B" w:rsidDel="00504B19">
          <w:rPr>
            <w:rFonts w:ascii="나눔스퀘어라운드 Regular" w:eastAsia="나눔스퀘어라운드 Regular" w:hAnsi="나눔스퀘어라운드 Regular" w:cs="함초롬돋움" w:hint="eastAsia"/>
            <w:kern w:val="0"/>
            <w:sz w:val="24"/>
            <w:szCs w:val="24"/>
          </w:rPr>
          <w:delText>될 수 있고,</w:delText>
        </w:r>
      </w:del>
      <w:del w:id="40" w:author="Microsoft Office User" w:date="2020-08-14T15:25:00Z">
        <w:r w:rsidRPr="00C4133B" w:rsidDel="00504B19">
          <w:rPr>
            <w:rFonts w:ascii="나눔스퀘어라운드 Regular" w:eastAsia="나눔스퀘어라운드 Regular" w:hAnsi="나눔스퀘어라운드 Regular" w:cs="함초롬돋움"/>
            <w:kern w:val="0"/>
            <w:sz w:val="24"/>
            <w:szCs w:val="24"/>
          </w:rPr>
          <w:delText xml:space="preserve"> 원유가 </w:delText>
        </w:r>
      </w:del>
      <w:r w:rsidRPr="00C4133B">
        <w:rPr>
          <w:rFonts w:ascii="나눔스퀘어라운드 Regular" w:eastAsia="나눔스퀘어라운드 Regular" w:hAnsi="나눔스퀘어라운드 Regular" w:cs="함초롬돋움"/>
          <w:kern w:val="0"/>
          <w:sz w:val="24"/>
          <w:szCs w:val="24"/>
        </w:rPr>
        <w:t xml:space="preserve">여러 단계의 공정을 거쳐 플라스틱, 섬유, 고무와 같은 상품으로 </w:t>
      </w:r>
      <w:proofErr w:type="spellStart"/>
      <w:r w:rsidRPr="00C4133B">
        <w:rPr>
          <w:rFonts w:ascii="나눔스퀘어라운드 Regular" w:eastAsia="나눔스퀘어라운드 Regular" w:hAnsi="나눔스퀘어라운드 Regular" w:cs="함초롬돋움"/>
          <w:kern w:val="0"/>
          <w:sz w:val="24"/>
          <w:szCs w:val="24"/>
        </w:rPr>
        <w:t>재탄생</w:t>
      </w:r>
      <w:del w:id="41" w:author="Microsoft Office User" w:date="2020-08-14T15:25:00Z">
        <w:r w:rsidRPr="00C4133B" w:rsidDel="00803763">
          <w:rPr>
            <w:rFonts w:ascii="나눔스퀘어라운드 Regular" w:eastAsia="나눔스퀘어라운드 Regular" w:hAnsi="나눔스퀘어라운드 Regular" w:cs="함초롬돋움" w:hint="eastAsia"/>
            <w:kern w:val="0"/>
            <w:sz w:val="24"/>
            <w:szCs w:val="24"/>
          </w:rPr>
          <w:delText>하듯이</w:delText>
        </w:r>
      </w:del>
      <w:ins w:id="42" w:author="Microsoft Office User" w:date="2020-08-14T15:25:00Z">
        <w:r w:rsidR="00803763">
          <w:rPr>
            <w:rFonts w:ascii="나눔스퀘어라운드 Regular" w:eastAsia="나눔스퀘어라운드 Regular" w:hAnsi="나눔스퀘어라운드 Regular" w:cs="함초롬돋움" w:hint="eastAsia"/>
            <w:kern w:val="0"/>
            <w:sz w:val="24"/>
            <w:szCs w:val="24"/>
          </w:rPr>
          <w:t>시켜</w:t>
        </w:r>
        <w:proofErr w:type="spellEnd"/>
        <w:r w:rsidR="00803763">
          <w:rPr>
            <w:rFonts w:ascii="나눔스퀘어라운드 Regular" w:eastAsia="나눔스퀘어라운드 Regular" w:hAnsi="나눔스퀘어라운드 Regular" w:cs="함초롬돋움" w:hint="eastAsia"/>
            <w:kern w:val="0"/>
            <w:sz w:val="24"/>
            <w:szCs w:val="24"/>
          </w:rPr>
          <w:t xml:space="preserve"> 경제적 가치를 창출하듯이</w:t>
        </w:r>
      </w:ins>
      <w:r w:rsidRPr="00C4133B">
        <w:rPr>
          <w:rFonts w:ascii="나눔스퀘어라운드 Regular" w:eastAsia="나눔스퀘어라운드 Regular" w:hAnsi="나눔스퀘어라운드 Regular" w:cs="함초롬돋움"/>
          <w:kern w:val="0"/>
          <w:sz w:val="24"/>
          <w:szCs w:val="24"/>
        </w:rPr>
        <w:t xml:space="preserve">, </w:t>
      </w:r>
      <w:ins w:id="43" w:author="Microsoft Office User" w:date="2020-08-14T15:24:00Z">
        <w:r w:rsidR="00504B19" w:rsidRPr="00C4133B">
          <w:rPr>
            <w:rFonts w:ascii="나눔스퀘어라운드 Regular" w:eastAsia="나눔스퀘어라운드 Regular" w:hAnsi="나눔스퀘어라운드 Regular" w:cs="함초롬돋움"/>
            <w:kern w:val="0"/>
            <w:sz w:val="24"/>
            <w:szCs w:val="24"/>
          </w:rPr>
          <w:t xml:space="preserve">’데이터 과학(Data Science)’은 </w:t>
        </w:r>
      </w:ins>
      <w:r w:rsidRPr="00C4133B">
        <w:rPr>
          <w:rFonts w:ascii="나눔스퀘어라운드 Regular" w:eastAsia="나눔스퀘어라운드 Regular" w:hAnsi="나눔스퀘어라운드 Regular" w:cs="함초롬돋움"/>
          <w:kern w:val="0"/>
          <w:sz w:val="24"/>
          <w:szCs w:val="24"/>
        </w:rPr>
        <w:t>데이터 자원</w:t>
      </w:r>
      <w:del w:id="44" w:author="Microsoft Office User" w:date="2020-08-14T15:25:00Z">
        <w:r w:rsidRPr="00C4133B" w:rsidDel="00803763">
          <w:rPr>
            <w:rFonts w:ascii="나눔스퀘어라운드 Regular" w:eastAsia="나눔스퀘어라운드 Regular" w:hAnsi="나눔스퀘어라운드 Regular" w:cs="함초롬돋움" w:hint="eastAsia"/>
            <w:kern w:val="0"/>
            <w:sz w:val="24"/>
            <w:szCs w:val="24"/>
          </w:rPr>
          <w:delText>도</w:delText>
        </w:r>
      </w:del>
      <w:ins w:id="45" w:author="Microsoft Office User" w:date="2020-08-14T15:25:00Z">
        <w:r w:rsidR="00803763">
          <w:rPr>
            <w:rFonts w:ascii="나눔스퀘어라운드 Regular" w:eastAsia="나눔스퀘어라운드 Regular" w:hAnsi="나눔스퀘어라운드 Regular" w:cs="함초롬돋움" w:hint="eastAsia"/>
            <w:kern w:val="0"/>
            <w:sz w:val="24"/>
            <w:szCs w:val="24"/>
          </w:rPr>
          <w:t>을</w:t>
        </w:r>
      </w:ins>
      <w:r w:rsidRPr="00C4133B">
        <w:rPr>
          <w:rFonts w:ascii="나눔스퀘어라운드 Regular" w:eastAsia="나눔스퀘어라운드 Regular" w:hAnsi="나눔스퀘어라운드 Regular" w:cs="함초롬돋움"/>
          <w:kern w:val="0"/>
          <w:sz w:val="24"/>
          <w:szCs w:val="24"/>
        </w:rPr>
        <w:t xml:space="preserve"> 여러 </w:t>
      </w:r>
      <w:del w:id="46" w:author="Microsoft Office User" w:date="2020-08-14T15:04:00Z">
        <w:r w:rsidRPr="00C4133B" w:rsidDel="0068080E">
          <w:rPr>
            <w:rFonts w:ascii="나눔스퀘어라운드 Regular" w:eastAsia="나눔스퀘어라운드 Regular" w:hAnsi="나눔스퀘어라운드 Regular" w:cs="함초롬돋움"/>
            <w:kern w:val="0"/>
            <w:sz w:val="24"/>
            <w:szCs w:val="24"/>
          </w:rPr>
          <w:delText xml:space="preserve">단계를 </w:delText>
        </w:r>
      </w:del>
      <w:ins w:id="47" w:author="Microsoft Office User" w:date="2020-08-14T15:04:00Z">
        <w:r w:rsidR="0068080E" w:rsidRPr="00C4133B">
          <w:rPr>
            <w:rFonts w:ascii="나눔스퀘어라운드 Regular" w:eastAsia="나눔스퀘어라운드 Regular" w:hAnsi="나눔스퀘어라운드 Regular" w:cs="함초롬돋움"/>
            <w:kern w:val="0"/>
            <w:sz w:val="24"/>
            <w:szCs w:val="24"/>
          </w:rPr>
          <w:t>단계</w:t>
        </w:r>
        <w:r w:rsidR="0068080E">
          <w:rPr>
            <w:rFonts w:ascii="나눔스퀘어라운드 Regular" w:eastAsia="나눔스퀘어라운드 Regular" w:hAnsi="나눔스퀘어라운드 Regular" w:cs="함초롬돋움" w:hint="eastAsia"/>
            <w:kern w:val="0"/>
            <w:sz w:val="24"/>
            <w:szCs w:val="24"/>
          </w:rPr>
          <w:t>의 과정을</w:t>
        </w:r>
        <w:r w:rsidR="0068080E" w:rsidRPr="00C4133B">
          <w:rPr>
            <w:rFonts w:ascii="나눔스퀘어라운드 Regular" w:eastAsia="나눔스퀘어라운드 Regular" w:hAnsi="나눔스퀘어라운드 Regular" w:cs="함초롬돋움"/>
            <w:kern w:val="0"/>
            <w:sz w:val="24"/>
            <w:szCs w:val="24"/>
          </w:rPr>
          <w:t xml:space="preserve"> </w:t>
        </w:r>
      </w:ins>
      <w:r w:rsidRPr="00C4133B">
        <w:rPr>
          <w:rFonts w:ascii="나눔스퀘어라운드 Regular" w:eastAsia="나눔스퀘어라운드 Regular" w:hAnsi="나눔스퀘어라운드 Regular" w:cs="함초롬돋움"/>
          <w:kern w:val="0"/>
          <w:sz w:val="24"/>
          <w:szCs w:val="24"/>
        </w:rPr>
        <w:t xml:space="preserve">거치면서 </w:t>
      </w:r>
      <w:ins w:id="48" w:author="Microsoft Office User" w:date="2020-08-14T15:05:00Z">
        <w:r w:rsidR="0068080E">
          <w:rPr>
            <w:rFonts w:ascii="나눔스퀘어라운드 Regular" w:eastAsia="나눔스퀘어라운드 Regular" w:hAnsi="나눔스퀘어라운드 Regular" w:cs="함초롬돋움" w:hint="eastAsia"/>
            <w:kern w:val="0"/>
            <w:sz w:val="24"/>
            <w:szCs w:val="24"/>
          </w:rPr>
          <w:t xml:space="preserve">기계가 </w:t>
        </w:r>
      </w:ins>
      <w:r w:rsidRPr="00C4133B">
        <w:rPr>
          <w:rFonts w:ascii="나눔스퀘어라운드 Regular" w:eastAsia="나눔스퀘어라운드 Regular" w:hAnsi="나눔스퀘어라운드 Regular" w:cs="함초롬돋움"/>
          <w:kern w:val="0"/>
          <w:sz w:val="24"/>
          <w:szCs w:val="24"/>
        </w:rPr>
        <w:t>기존에 없던 가치를 창출</w:t>
      </w:r>
      <w:del w:id="49" w:author="Microsoft Office User" w:date="2020-08-14T15:25:00Z">
        <w:r w:rsidRPr="00C4133B" w:rsidDel="00803763">
          <w:rPr>
            <w:rFonts w:ascii="나눔스퀘어라운드 Regular" w:eastAsia="나눔스퀘어라운드 Regular" w:hAnsi="나눔스퀘어라운드 Regular" w:cs="함초롬돋움" w:hint="eastAsia"/>
            <w:kern w:val="0"/>
            <w:sz w:val="24"/>
            <w:szCs w:val="24"/>
          </w:rPr>
          <w:delText>한다.</w:delText>
        </w:r>
      </w:del>
      <w:ins w:id="50" w:author="Microsoft Office User" w:date="2020-08-14T15:25:00Z">
        <w:r w:rsidR="00803763">
          <w:rPr>
            <w:rFonts w:ascii="나눔스퀘어라운드 Regular" w:eastAsia="나눔스퀘어라운드 Regular" w:hAnsi="나눔스퀘어라운드 Regular" w:cs="함초롬돋움" w:hint="eastAsia"/>
            <w:kern w:val="0"/>
            <w:sz w:val="24"/>
            <w:szCs w:val="24"/>
          </w:rPr>
          <w:t>하는 것으로 대비시켜 볼 수 있다.</w:t>
        </w:r>
      </w:ins>
      <w:r w:rsidRPr="00C4133B">
        <w:rPr>
          <w:rFonts w:ascii="나눔스퀘어라운드 Regular" w:eastAsia="나눔스퀘어라운드 Regular" w:hAnsi="나눔스퀘어라운드 Regular" w:cs="함초롬돋움"/>
          <w:kern w:val="0"/>
          <w:sz w:val="24"/>
          <w:szCs w:val="24"/>
        </w:rPr>
        <w:t> [5] </w:t>
      </w:r>
    </w:p>
    <w:p w14:paraId="44307AC8" w14:textId="04944486" w:rsidR="00FC704A" w:rsidRPr="00C4133B" w:rsidDel="0068080E" w:rsidRDefault="0068080E">
      <w:pPr>
        <w:widowControl/>
        <w:wordWrap/>
        <w:autoSpaceDE/>
        <w:autoSpaceDN/>
        <w:spacing w:after="0" w:line="276" w:lineRule="auto"/>
        <w:ind w:firstLineChars="100" w:firstLine="240"/>
        <w:rPr>
          <w:del w:id="51" w:author="Microsoft Office User" w:date="2020-08-14T15:07:00Z"/>
          <w:rFonts w:ascii="나눔스퀘어라운드 Regular" w:eastAsia="나눔스퀘어라운드 Regular" w:hAnsi="나눔스퀘어라운드 Regular" w:cs="함초롬돋움"/>
          <w:kern w:val="0"/>
          <w:sz w:val="24"/>
          <w:szCs w:val="24"/>
        </w:rPr>
      </w:pPr>
      <w:ins w:id="52" w:author="Microsoft Office User" w:date="2020-08-14T15:05:00Z">
        <w:r>
          <w:rPr>
            <w:rFonts w:ascii="나눔스퀘어라운드 Regular" w:eastAsia="나눔스퀘어라운드 Regular" w:hAnsi="나눔스퀘어라운드 Regular" w:cs="함초롬돋움" w:hint="eastAsia"/>
            <w:kern w:val="0"/>
            <w:sz w:val="24"/>
            <w:szCs w:val="24"/>
          </w:rPr>
          <w:t>기존 통계학이 데이터에서 유용한 가치를 사람이 직접 찾아</w:t>
        </w:r>
      </w:ins>
      <w:ins w:id="53" w:author="Microsoft Office User" w:date="2020-08-14T15:06:00Z">
        <w:r>
          <w:rPr>
            <w:rFonts w:ascii="나눔스퀘어라운드 Regular" w:eastAsia="나눔스퀘어라운드 Regular" w:hAnsi="나눔스퀘어라운드 Regular" w:cs="함초롬돋움" w:hint="eastAsia"/>
            <w:kern w:val="0"/>
            <w:sz w:val="24"/>
            <w:szCs w:val="24"/>
          </w:rPr>
          <w:t>냈다면, 데이터 과학은 데이터를 원자재로 사용한다는 측면에서는 통계학과 동일하지만</w:t>
        </w:r>
      </w:ins>
      <w:del w:id="54" w:author="Microsoft Office User" w:date="2020-08-14T14:56:00Z">
        <w:r w:rsidR="00FC704A" w:rsidRPr="00C4133B" w:rsidDel="00956E3C">
          <w:rPr>
            <w:rFonts w:ascii="나눔스퀘어라운드 Regular" w:eastAsia="나눔스퀘어라운드 Regular" w:hAnsi="나눔스퀘어라운드 Regular" w:cs="함초롬돋움"/>
            <w:kern w:val="0"/>
            <w:sz w:val="24"/>
            <w:szCs w:val="24"/>
          </w:rPr>
          <w:delText>이를 위해서 데이터 과학을 통해 정형, 반정형, 비정형 형태를 포함한 다양한 데이터로부터 지식과 인사이트를 추출하는데 과학적 방법론, 프로세스, 알고리즘, 시스템을 동원하고, 데이터를 통해 실제 현상을 이해하고 분석하는데 통계학, 데이터 분석, 기계학습과 연관된 방법론을 통합적으로 사용한다.</w:delText>
        </w:r>
      </w:del>
    </w:p>
    <w:p w14:paraId="0E13483F" w14:textId="0CF67512" w:rsidR="0068080E" w:rsidRDefault="00FF7C5A" w:rsidP="0068080E">
      <w:pPr>
        <w:widowControl/>
        <w:wordWrap/>
        <w:autoSpaceDE/>
        <w:autoSpaceDN/>
        <w:spacing w:after="0" w:line="276" w:lineRule="auto"/>
        <w:ind w:firstLineChars="100" w:firstLine="240"/>
        <w:rPr>
          <w:ins w:id="55" w:author="Microsoft Office User" w:date="2020-08-14T15:07:00Z"/>
          <w:rFonts w:ascii="나눔스퀘어라운드 Regular" w:eastAsia="나눔스퀘어라운드 Regular" w:hAnsi="나눔스퀘어라운드 Regular" w:cs="함초롬돋움"/>
          <w:kern w:val="0"/>
          <w:sz w:val="24"/>
          <w:szCs w:val="24"/>
        </w:rPr>
      </w:pPr>
      <w:del w:id="56" w:author="Microsoft Office User" w:date="2020-08-14T15:07:00Z">
        <w:r w:rsidDel="0068080E">
          <w:rPr>
            <w:rFonts w:ascii="나눔스퀘어라운드 Regular" w:eastAsia="나눔스퀘어라운드 Regular" w:hAnsi="나눔스퀘어라운드 Regular" w:cs="함초롬돋움" w:hint="eastAsia"/>
            <w:kern w:val="0"/>
            <w:sz w:val="24"/>
            <w:szCs w:val="24"/>
          </w:rPr>
          <w:delText xml:space="preserve">이와 같은 </w:delText>
        </w:r>
        <w:r w:rsidR="00FC704A" w:rsidRPr="00C4133B" w:rsidDel="0068080E">
          <w:rPr>
            <w:rFonts w:ascii="나눔스퀘어라운드 Regular" w:eastAsia="나눔스퀘어라운드 Regular" w:hAnsi="나눔스퀘어라운드 Regular" w:cs="함초롬돋움"/>
            <w:kern w:val="0"/>
            <w:sz w:val="24"/>
            <w:szCs w:val="24"/>
          </w:rPr>
          <w:delText>데이터 과학</w:delText>
        </w:r>
        <w:r w:rsidDel="0068080E">
          <w:rPr>
            <w:rFonts w:ascii="나눔스퀘어라운드 Regular" w:eastAsia="나눔스퀘어라운드 Regular" w:hAnsi="나눔스퀘어라운드 Regular" w:cs="함초롬돋움" w:hint="eastAsia"/>
            <w:kern w:val="0"/>
            <w:sz w:val="24"/>
            <w:szCs w:val="24"/>
          </w:rPr>
          <w:delText xml:space="preserve">의 </w:delText>
        </w:r>
        <w:r w:rsidR="00FC704A" w:rsidRPr="00C4133B" w:rsidDel="0068080E">
          <w:rPr>
            <w:rFonts w:ascii="나눔스퀘어라운드 Regular" w:eastAsia="나눔스퀘어라운드 Regular" w:hAnsi="나눔스퀘어라운드 Regular" w:cs="함초롬돋움"/>
            <w:kern w:val="0"/>
            <w:sz w:val="24"/>
            <w:szCs w:val="24"/>
          </w:rPr>
          <w:delText>이론적 토대</w:delText>
        </w:r>
        <w:r w:rsidDel="0068080E">
          <w:rPr>
            <w:rFonts w:ascii="나눔스퀘어라운드 Regular" w:eastAsia="나눔스퀘어라운드 Regular" w:hAnsi="나눔스퀘어라운드 Regular" w:cs="함초롬돋움" w:hint="eastAsia"/>
            <w:kern w:val="0"/>
            <w:sz w:val="24"/>
            <w:szCs w:val="24"/>
          </w:rPr>
          <w:delText>위</w:delText>
        </w:r>
        <w:r w:rsidR="00FC704A" w:rsidRPr="00C4133B" w:rsidDel="0068080E">
          <w:rPr>
            <w:rFonts w:ascii="나눔스퀘어라운드 Regular" w:eastAsia="나눔스퀘어라운드 Regular" w:hAnsi="나눔스퀘어라운드 Regular" w:cs="함초롬돋움"/>
            <w:kern w:val="0"/>
            <w:sz w:val="24"/>
            <w:szCs w:val="24"/>
          </w:rPr>
          <w:delText>에</w:delText>
        </w:r>
        <w:r w:rsidDel="0068080E">
          <w:rPr>
            <w:rFonts w:ascii="나눔스퀘어라운드 Regular" w:eastAsia="나눔스퀘어라운드 Regular" w:hAnsi="나눔스퀘어라운드 Regular" w:cs="함초롬돋움" w:hint="eastAsia"/>
            <w:kern w:val="0"/>
            <w:sz w:val="24"/>
            <w:szCs w:val="24"/>
          </w:rPr>
          <w:delText xml:space="preserve">서, </w:delText>
        </w:r>
        <w:commentRangeStart w:id="57"/>
        <w:r w:rsidRPr="00C4133B" w:rsidDel="0068080E">
          <w:rPr>
            <w:rFonts w:ascii="나눔스퀘어라운드 Regular" w:eastAsia="나눔스퀘어라운드 Regular" w:hAnsi="나눔스퀘어라운드 Regular" w:cs="함초롬돋움"/>
            <w:kern w:val="0"/>
            <w:sz w:val="24"/>
            <w:szCs w:val="24"/>
          </w:rPr>
          <w:delText>해드리 위컴</w:delText>
        </w:r>
        <w:commentRangeEnd w:id="57"/>
        <w:r w:rsidDel="0068080E">
          <w:rPr>
            <w:rStyle w:val="a6"/>
          </w:rPr>
          <w:commentReference w:id="57"/>
        </w:r>
        <w:r w:rsidRPr="00C4133B" w:rsidDel="0068080E">
          <w:rPr>
            <w:rFonts w:ascii="나눔스퀘어라운드 Regular" w:eastAsia="나눔스퀘어라운드 Regular" w:hAnsi="나눔스퀘어라운드 Regular" w:cs="함초롬돋움"/>
            <w:kern w:val="0"/>
            <w:sz w:val="24"/>
            <w:szCs w:val="24"/>
          </w:rPr>
          <w:delText>이 주축이 되어</w:delText>
        </w:r>
      </w:del>
      <w:r>
        <w:rPr>
          <w:rFonts w:ascii="나눔스퀘어라운드 Regular" w:eastAsia="나눔스퀘어라운드 Regular" w:hAnsi="나눔스퀘어라운드 Regular" w:cs="함초롬돋움" w:hint="eastAsia"/>
          <w:kern w:val="0"/>
          <w:sz w:val="24"/>
          <w:szCs w:val="24"/>
        </w:rPr>
        <w:t>,</w:t>
      </w:r>
      <w:r>
        <w:rPr>
          <w:rFonts w:ascii="나눔스퀘어라운드 Regular" w:eastAsia="나눔스퀘어라운드 Regular" w:hAnsi="나눔스퀘어라운드 Regular" w:cs="함초롬돋움"/>
          <w:kern w:val="0"/>
          <w:sz w:val="24"/>
          <w:szCs w:val="24"/>
        </w:rPr>
        <w:t xml:space="preserve"> </w:t>
      </w:r>
      <w:ins w:id="58" w:author="Microsoft Office User" w:date="2020-08-14T15:07:00Z">
        <w:r w:rsidR="0068080E">
          <w:rPr>
            <w:rFonts w:ascii="나눔스퀘어라운드 Regular" w:eastAsia="나눔스퀘어라운드 Regular" w:hAnsi="나눔스퀘어라운드 Regular" w:cs="함초롬돋움" w:hint="eastAsia"/>
            <w:kern w:val="0"/>
            <w:sz w:val="24"/>
            <w:szCs w:val="24"/>
          </w:rPr>
          <w:t xml:space="preserve">원자재 데이터를 </w:t>
        </w:r>
      </w:ins>
      <w:r w:rsidR="00FC704A" w:rsidRPr="00C4133B">
        <w:rPr>
          <w:rFonts w:ascii="나눔스퀘어라운드 Regular" w:eastAsia="나눔스퀘어라운드 Regular" w:hAnsi="나눔스퀘어라운드 Regular" w:cs="함초롬돋움"/>
          <w:kern w:val="0"/>
          <w:sz w:val="24"/>
          <w:szCs w:val="24"/>
        </w:rPr>
        <w:t>깔끔한 데이터(tidy data)</w:t>
      </w:r>
      <w:ins w:id="59" w:author="Microsoft Office User" w:date="2020-08-14T15:07:00Z">
        <w:r w:rsidR="0068080E">
          <w:rPr>
            <w:rFonts w:ascii="나눔스퀘어라운드 Regular" w:eastAsia="나눔스퀘어라운드 Regular" w:hAnsi="나눔스퀘어라운드 Regular" w:cs="함초롬돋움" w:hint="eastAsia"/>
            <w:kern w:val="0"/>
            <w:sz w:val="24"/>
            <w:szCs w:val="24"/>
          </w:rPr>
          <w:t xml:space="preserve"> 형식으로 </w:t>
        </w:r>
      </w:ins>
      <w:ins w:id="60" w:author="Microsoft Office User" w:date="2020-08-14T15:08:00Z">
        <w:r w:rsidR="0068080E">
          <w:rPr>
            <w:rFonts w:ascii="나눔스퀘어라운드 Regular" w:eastAsia="나눔스퀘어라운드 Regular" w:hAnsi="나눔스퀘어라운드 Regular" w:cs="함초롬돋움" w:hint="eastAsia"/>
            <w:kern w:val="0"/>
            <w:sz w:val="24"/>
            <w:szCs w:val="24"/>
          </w:rPr>
          <w:t>만들고</w:t>
        </w:r>
      </w:ins>
      <w:r w:rsidR="00FC704A" w:rsidRPr="00C4133B">
        <w:rPr>
          <w:rFonts w:ascii="나눔스퀘어라운드 Regular" w:eastAsia="나눔스퀘어라운드 Regular" w:hAnsi="나눔스퀘어라운드 Regular" w:cs="함초롬돋움"/>
          <w:kern w:val="0"/>
          <w:sz w:val="24"/>
          <w:szCs w:val="24"/>
        </w:rPr>
        <w:t xml:space="preserve">, </w:t>
      </w:r>
      <w:ins w:id="61" w:author="Microsoft Office User" w:date="2020-08-14T15:08:00Z">
        <w:r w:rsidR="0068080E">
          <w:rPr>
            <w:rFonts w:ascii="나눔스퀘어라운드 Regular" w:eastAsia="나눔스퀘어라운드 Regular" w:hAnsi="나눔스퀘어라운드 Regular" w:cs="함초롬돋움" w:hint="eastAsia"/>
            <w:kern w:val="0"/>
            <w:sz w:val="24"/>
            <w:szCs w:val="24"/>
          </w:rPr>
          <w:t>데이터 문법</w:t>
        </w:r>
        <w:r w:rsidR="0068080E">
          <w:rPr>
            <w:rFonts w:ascii="나눔스퀘어라운드 Regular" w:eastAsia="나눔스퀘어라운드 Regular" w:hAnsi="나눔스퀘어라운드 Regular" w:cs="함초롬돋움"/>
            <w:kern w:val="0"/>
            <w:sz w:val="24"/>
            <w:szCs w:val="24"/>
          </w:rPr>
          <w:t>(Grammar of Data)</w:t>
        </w:r>
      </w:ins>
      <w:ins w:id="62" w:author="Microsoft Office User" w:date="2020-08-14T15:09:00Z">
        <w:r w:rsidR="0068080E">
          <w:rPr>
            <w:rFonts w:ascii="나눔스퀘어라운드 Regular" w:eastAsia="나눔스퀘어라운드 Regular" w:hAnsi="나눔스퀘어라운드 Regular" w:cs="함초롬돋움" w:hint="eastAsia"/>
            <w:kern w:val="0"/>
            <w:sz w:val="24"/>
            <w:szCs w:val="24"/>
          </w:rPr>
          <w:t>과</w:t>
        </w:r>
      </w:ins>
      <w:ins w:id="63" w:author="Microsoft Office User" w:date="2020-08-14T15:08:00Z">
        <w:r w:rsidR="0068080E">
          <w:rPr>
            <w:rFonts w:ascii="나눔스퀘어라운드 Regular" w:eastAsia="나눔스퀘어라운드 Regular" w:hAnsi="나눔스퀘어라운드 Regular" w:cs="함초롬돋움" w:hint="eastAsia"/>
            <w:kern w:val="0"/>
            <w:sz w:val="24"/>
            <w:szCs w:val="24"/>
          </w:rPr>
          <w:t xml:space="preserve"> </w:t>
        </w:r>
      </w:ins>
      <w:r w:rsidR="00FC704A" w:rsidRPr="00C4133B">
        <w:rPr>
          <w:rFonts w:ascii="나눔스퀘어라운드 Regular" w:eastAsia="나눔스퀘어라운드 Regular" w:hAnsi="나눔스퀘어라운드 Regular" w:cs="함초롬돋움"/>
          <w:kern w:val="0"/>
          <w:sz w:val="24"/>
          <w:szCs w:val="24"/>
        </w:rPr>
        <w:t>그래프 문법</w:t>
      </w:r>
      <w:r w:rsidR="00C4133B">
        <w:rPr>
          <w:rFonts w:ascii="나눔스퀘어라운드 Regular" w:eastAsia="나눔스퀘어라운드 Regular" w:hAnsi="나눔스퀘어라운드 Regular" w:cs="함초롬돋움" w:hint="eastAsia"/>
          <w:kern w:val="0"/>
          <w:sz w:val="24"/>
          <w:szCs w:val="24"/>
        </w:rPr>
        <w:t xml:space="preserve"> </w:t>
      </w:r>
      <w:r w:rsidR="00FC704A" w:rsidRPr="00C4133B">
        <w:rPr>
          <w:rFonts w:ascii="나눔스퀘어라운드 Regular" w:eastAsia="나눔스퀘어라운드 Regular" w:hAnsi="나눔스퀘어라운드 Regular" w:cs="함초롬돋움"/>
          <w:kern w:val="0"/>
          <w:sz w:val="24"/>
          <w:szCs w:val="24"/>
        </w:rPr>
        <w:t>(</w:t>
      </w:r>
      <w:del w:id="64" w:author="Microsoft Office User" w:date="2020-08-14T15:26:00Z">
        <w:r w:rsidR="00FC704A" w:rsidRPr="00C4133B" w:rsidDel="003A2929">
          <w:rPr>
            <w:rFonts w:ascii="나눔스퀘어라운드 Regular" w:eastAsia="나눔스퀘어라운드 Regular" w:hAnsi="나눔스퀘어라운드 Regular" w:cs="함초롬돋움"/>
            <w:kern w:val="0"/>
            <w:sz w:val="24"/>
            <w:szCs w:val="24"/>
          </w:rPr>
          <w:delText xml:space="preserve">grammar </w:delText>
        </w:r>
      </w:del>
      <w:ins w:id="65" w:author="Microsoft Office User" w:date="2020-08-14T15:26:00Z">
        <w:r w:rsidR="003A2929">
          <w:rPr>
            <w:rFonts w:ascii="나눔스퀘어라운드 Regular" w:eastAsia="나눔스퀘어라운드 Regular" w:hAnsi="나눔스퀘어라운드 Regular" w:cs="함초롬돋움"/>
            <w:kern w:val="0"/>
            <w:sz w:val="24"/>
            <w:szCs w:val="24"/>
          </w:rPr>
          <w:t>G</w:t>
        </w:r>
        <w:r w:rsidR="003A2929" w:rsidRPr="00C4133B">
          <w:rPr>
            <w:rFonts w:ascii="나눔스퀘어라운드 Regular" w:eastAsia="나눔스퀘어라운드 Regular" w:hAnsi="나눔스퀘어라운드 Regular" w:cs="함초롬돋움"/>
            <w:kern w:val="0"/>
            <w:sz w:val="24"/>
            <w:szCs w:val="24"/>
          </w:rPr>
          <w:t xml:space="preserve">rammar </w:t>
        </w:r>
      </w:ins>
      <w:r w:rsidR="00FC704A" w:rsidRPr="00C4133B">
        <w:rPr>
          <w:rFonts w:ascii="나눔스퀘어라운드 Regular" w:eastAsia="나눔스퀘어라운드 Regular" w:hAnsi="나눔스퀘어라운드 Regular" w:cs="함초롬돋움"/>
          <w:kern w:val="0"/>
          <w:sz w:val="24"/>
          <w:szCs w:val="24"/>
        </w:rPr>
        <w:t xml:space="preserve">of </w:t>
      </w:r>
      <w:del w:id="66" w:author="Microsoft Office User" w:date="2020-08-14T15:26:00Z">
        <w:r w:rsidR="00FC704A" w:rsidRPr="00C4133B" w:rsidDel="003A2929">
          <w:rPr>
            <w:rFonts w:ascii="나눔스퀘어라운드 Regular" w:eastAsia="나눔스퀘어라운드 Regular" w:hAnsi="나눔스퀘어라운드 Regular" w:cs="함초롬돋움"/>
            <w:kern w:val="0"/>
            <w:sz w:val="24"/>
            <w:szCs w:val="24"/>
          </w:rPr>
          <w:delText>graphics</w:delText>
        </w:r>
      </w:del>
      <w:ins w:id="67" w:author="Microsoft Office User" w:date="2020-08-14T15:26:00Z">
        <w:r w:rsidR="003A2929">
          <w:rPr>
            <w:rFonts w:ascii="나눔스퀘어라운드 Regular" w:eastAsia="나눔스퀘어라운드 Regular" w:hAnsi="나눔스퀘어라운드 Regular" w:cs="함초롬돋움"/>
            <w:kern w:val="0"/>
            <w:sz w:val="24"/>
            <w:szCs w:val="24"/>
          </w:rPr>
          <w:t>G</w:t>
        </w:r>
        <w:r w:rsidR="003A2929" w:rsidRPr="00C4133B">
          <w:rPr>
            <w:rFonts w:ascii="나눔스퀘어라운드 Regular" w:eastAsia="나눔스퀘어라운드 Regular" w:hAnsi="나눔스퀘어라운드 Regular" w:cs="함초롬돋움"/>
            <w:kern w:val="0"/>
            <w:sz w:val="24"/>
            <w:szCs w:val="24"/>
          </w:rPr>
          <w:t>raphics</w:t>
        </w:r>
      </w:ins>
      <w:r w:rsidR="00FC704A" w:rsidRPr="00C4133B">
        <w:rPr>
          <w:rFonts w:ascii="나눔스퀘어라운드 Regular" w:eastAsia="나눔스퀘어라운드 Regular" w:hAnsi="나눔스퀘어라운드 Regular" w:cs="함초롬돋움"/>
          <w:kern w:val="0"/>
          <w:sz w:val="24"/>
          <w:szCs w:val="24"/>
        </w:rPr>
        <w:t>)</w:t>
      </w:r>
      <w:ins w:id="68" w:author="Microsoft Office User" w:date="2020-08-14T15:09:00Z">
        <w:r w:rsidR="0068080E">
          <w:rPr>
            <w:rFonts w:ascii="나눔스퀘어라운드 Regular" w:eastAsia="나눔스퀘어라운드 Regular" w:hAnsi="나눔스퀘어라운드 Regular" w:cs="함초롬돋움" w:hint="eastAsia"/>
            <w:kern w:val="0"/>
            <w:sz w:val="24"/>
            <w:szCs w:val="24"/>
          </w:rPr>
          <w:t>을 양대 축으로</w:t>
        </w:r>
      </w:ins>
      <w:ins w:id="69" w:author="Microsoft Office User" w:date="2020-08-14T15:26:00Z">
        <w:r w:rsidR="003A2929">
          <w:rPr>
            <w:rFonts w:ascii="나눔스퀘어라운드 Regular" w:eastAsia="나눔스퀘어라운드 Regular" w:hAnsi="나눔스퀘어라운드 Regular" w:cs="함초롬돋움" w:hint="eastAsia"/>
            <w:kern w:val="0"/>
            <w:sz w:val="24"/>
            <w:szCs w:val="24"/>
          </w:rPr>
          <w:t xml:space="preserve"> 삼아</w:t>
        </w:r>
      </w:ins>
      <w:ins w:id="70" w:author="Microsoft Office User" w:date="2020-08-14T15:09:00Z">
        <w:r w:rsidR="0068080E">
          <w:rPr>
            <w:rFonts w:ascii="나눔스퀘어라운드 Regular" w:eastAsia="나눔스퀘어라운드 Regular" w:hAnsi="나눔스퀘어라운드 Regular" w:cs="함초롬돋움" w:hint="eastAsia"/>
            <w:kern w:val="0"/>
            <w:sz w:val="24"/>
            <w:szCs w:val="24"/>
          </w:rPr>
          <w:t xml:space="preserve"> 데이터에 내재된 복잡성을 최소화</w:t>
        </w:r>
      </w:ins>
      <w:ins w:id="71" w:author="Microsoft Office User" w:date="2020-08-14T15:13:00Z">
        <w:r w:rsidR="006925CA">
          <w:rPr>
            <w:rFonts w:ascii="나눔스퀘어라운드 Regular" w:eastAsia="나눔스퀘어라운드 Regular" w:hAnsi="나눔스퀘어라운드 Regular" w:cs="함초롬돋움" w:hint="eastAsia"/>
            <w:kern w:val="0"/>
            <w:sz w:val="24"/>
            <w:szCs w:val="24"/>
          </w:rPr>
          <w:t>하는 작업을 수행한 뒤에</w:t>
        </w:r>
      </w:ins>
      <w:ins w:id="72" w:author="Microsoft Office User" w:date="2020-08-14T15:10:00Z">
        <w:r w:rsidR="0068080E">
          <w:rPr>
            <w:rFonts w:ascii="나눔스퀘어라운드 Regular" w:eastAsia="나눔스퀘어라운드 Regular" w:hAnsi="나눔스퀘어라운드 Regular" w:cs="함초롬돋움" w:hint="eastAsia"/>
            <w:kern w:val="0"/>
            <w:sz w:val="24"/>
            <w:szCs w:val="24"/>
          </w:rPr>
          <w:t xml:space="preserve"> 모형 문법(</w:t>
        </w:r>
        <w:proofErr w:type="spellStart"/>
        <w:r w:rsidR="0068080E">
          <w:rPr>
            <w:rFonts w:ascii="나눔스퀘어라운드 Regular" w:eastAsia="나눔스퀘어라운드 Regular" w:hAnsi="나눔스퀘어라운드 Regular" w:cs="함초롬돋움"/>
            <w:kern w:val="0"/>
            <w:sz w:val="24"/>
            <w:szCs w:val="24"/>
          </w:rPr>
          <w:t>Tidymodels</w:t>
        </w:r>
        <w:proofErr w:type="spellEnd"/>
        <w:r w:rsidR="0068080E">
          <w:rPr>
            <w:rFonts w:ascii="나눔스퀘어라운드 Regular" w:eastAsia="나눔스퀘어라운드 Regular" w:hAnsi="나눔스퀘어라운드 Regular" w:cs="함초롬돋움"/>
            <w:kern w:val="0"/>
            <w:sz w:val="24"/>
            <w:szCs w:val="24"/>
          </w:rPr>
          <w:t>)</w:t>
        </w:r>
      </w:ins>
      <w:ins w:id="73" w:author="Microsoft Office User" w:date="2020-08-14T15:14:00Z">
        <w:r w:rsidR="006925CA">
          <w:rPr>
            <w:rFonts w:ascii="나눔스퀘어라운드 Regular" w:eastAsia="나눔스퀘어라운드 Regular" w:hAnsi="나눔스퀘어라운드 Regular" w:cs="함초롬돋움" w:hint="eastAsia"/>
            <w:kern w:val="0"/>
            <w:sz w:val="24"/>
            <w:szCs w:val="24"/>
          </w:rPr>
          <w:t xml:space="preserve">에 따라 기계가 데이터로부터 </w:t>
        </w:r>
      </w:ins>
      <w:ins w:id="74" w:author="Microsoft Office User" w:date="2020-08-14T15:27:00Z">
        <w:r w:rsidR="00AD537E">
          <w:rPr>
            <w:rFonts w:ascii="나눔스퀘어라운드 Regular" w:eastAsia="나눔스퀘어라운드 Regular" w:hAnsi="나눔스퀘어라운드 Regular" w:cs="함초롬돋움" w:hint="eastAsia"/>
            <w:kern w:val="0"/>
            <w:sz w:val="24"/>
            <w:szCs w:val="24"/>
          </w:rPr>
          <w:t xml:space="preserve">알고리즘을 추출하여 </w:t>
        </w:r>
      </w:ins>
      <w:ins w:id="75" w:author="Microsoft Office User" w:date="2020-08-14T15:14:00Z">
        <w:r w:rsidR="00C354F9">
          <w:rPr>
            <w:rFonts w:ascii="나눔스퀘어라운드 Regular" w:eastAsia="나눔스퀘어라운드 Regular" w:hAnsi="나눔스퀘어라운드 Regular" w:cs="함초롬돋움" w:hint="eastAsia"/>
            <w:kern w:val="0"/>
            <w:sz w:val="24"/>
            <w:szCs w:val="24"/>
          </w:rPr>
          <w:t>소프트웨어를 제작</w:t>
        </w:r>
      </w:ins>
      <w:ins w:id="76" w:author="Microsoft Office User" w:date="2020-08-14T15:27:00Z">
        <w:r w:rsidR="00AD537E">
          <w:rPr>
            <w:rFonts w:ascii="나눔스퀘어라운드 Regular" w:eastAsia="나눔스퀘어라운드 Regular" w:hAnsi="나눔스퀘어라운드 Regular" w:cs="함초롬돋움" w:hint="eastAsia"/>
            <w:kern w:val="0"/>
            <w:sz w:val="24"/>
            <w:szCs w:val="24"/>
          </w:rPr>
          <w:t>하게 된다. 마지막으로,</w:t>
        </w:r>
      </w:ins>
      <w:ins w:id="77" w:author="Microsoft Office User" w:date="2020-08-14T15:11:00Z">
        <w:r w:rsidR="0068080E">
          <w:rPr>
            <w:rFonts w:ascii="나눔스퀘어라운드 Regular" w:eastAsia="나눔스퀘어라운드 Regular" w:hAnsi="나눔스퀘어라운드 Regular" w:cs="함초롬돋움" w:hint="eastAsia"/>
            <w:kern w:val="0"/>
            <w:sz w:val="24"/>
            <w:szCs w:val="24"/>
          </w:rPr>
          <w:t xml:space="preserve"> </w:t>
        </w:r>
        <w:r w:rsidR="0068080E">
          <w:rPr>
            <w:rFonts w:ascii="나눔스퀘어라운드 Regular" w:eastAsia="나눔스퀘어라운드 Regular" w:hAnsi="나눔스퀘어라운드 Regular" w:cs="함초롬돋움" w:hint="eastAsia"/>
            <w:kern w:val="0"/>
            <w:sz w:val="24"/>
            <w:szCs w:val="24"/>
          </w:rPr>
          <w:lastRenderedPageBreak/>
          <w:t>문서 문법(</w:t>
        </w:r>
        <w:r w:rsidR="0068080E">
          <w:rPr>
            <w:rFonts w:ascii="나눔스퀘어라운드 Regular" w:eastAsia="나눔스퀘어라운드 Regular" w:hAnsi="나눔스퀘어라운드 Regular" w:cs="함초롬돋움"/>
            <w:kern w:val="0"/>
            <w:sz w:val="24"/>
            <w:szCs w:val="24"/>
          </w:rPr>
          <w:t>R</w:t>
        </w:r>
        <w:proofErr w:type="spellStart"/>
        <w:r w:rsidR="0068080E">
          <w:rPr>
            <w:rFonts w:ascii="나눔스퀘어라운드 Regular" w:eastAsia="나눔스퀘어라운드 Regular" w:hAnsi="나눔스퀘어라운드 Regular" w:cs="함초롬돋움" w:hint="eastAsia"/>
            <w:kern w:val="0"/>
            <w:sz w:val="24"/>
            <w:szCs w:val="24"/>
          </w:rPr>
          <w:t>마크다운</w:t>
        </w:r>
        <w:proofErr w:type="spellEnd"/>
        <w:r w:rsidR="0068080E">
          <w:rPr>
            <w:rFonts w:ascii="나눔스퀘어라운드 Regular" w:eastAsia="나눔스퀘어라운드 Regular" w:hAnsi="나눔스퀘어라운드 Regular" w:cs="함초롬돋움" w:hint="eastAsia"/>
            <w:kern w:val="0"/>
            <w:sz w:val="24"/>
            <w:szCs w:val="24"/>
          </w:rPr>
          <w:t>)</w:t>
        </w:r>
        <w:proofErr w:type="spellStart"/>
        <w:r w:rsidR="0068080E">
          <w:rPr>
            <w:rFonts w:ascii="나눔스퀘어라운드 Regular" w:eastAsia="나눔스퀘어라운드 Regular" w:hAnsi="나눔스퀘어라운드 Regular" w:cs="함초롬돋움" w:hint="eastAsia"/>
            <w:kern w:val="0"/>
            <w:sz w:val="24"/>
            <w:szCs w:val="24"/>
          </w:rPr>
          <w:t>으로</w:t>
        </w:r>
        <w:proofErr w:type="spellEnd"/>
        <w:r w:rsidR="0068080E">
          <w:rPr>
            <w:rFonts w:ascii="나눔스퀘어라운드 Regular" w:eastAsia="나눔스퀘어라운드 Regular" w:hAnsi="나눔스퀘어라운드 Regular" w:cs="함초롬돋움" w:hint="eastAsia"/>
            <w:kern w:val="0"/>
            <w:sz w:val="24"/>
            <w:szCs w:val="24"/>
          </w:rPr>
          <w:t xml:space="preserve"> 기계가 데이터로 만</w:t>
        </w:r>
      </w:ins>
      <w:ins w:id="78" w:author="Microsoft Office User" w:date="2020-08-14T15:12:00Z">
        <w:r w:rsidR="0068080E">
          <w:rPr>
            <w:rFonts w:ascii="나눔스퀘어라운드 Regular" w:eastAsia="나눔스퀘어라운드 Regular" w:hAnsi="나눔스퀘어라운드 Regular" w:cs="함초롬돋움" w:hint="eastAsia"/>
            <w:kern w:val="0"/>
            <w:sz w:val="24"/>
            <w:szCs w:val="24"/>
          </w:rPr>
          <w:t>든 소프트웨어 결과</w:t>
        </w:r>
      </w:ins>
      <w:ins w:id="79" w:author="Microsoft Office User" w:date="2020-08-14T15:28:00Z">
        <w:r w:rsidR="00AD537E">
          <w:rPr>
            <w:rFonts w:ascii="나눔스퀘어라운드 Regular" w:eastAsia="나눔스퀘어라운드 Regular" w:hAnsi="나눔스퀘어라운드 Regular" w:cs="함초롬돋움" w:hint="eastAsia"/>
            <w:kern w:val="0"/>
            <w:sz w:val="24"/>
            <w:szCs w:val="24"/>
          </w:rPr>
          <w:t>물과</w:t>
        </w:r>
      </w:ins>
      <w:ins w:id="80" w:author="Microsoft Office User" w:date="2020-08-14T15:15:00Z">
        <w:r w:rsidR="00C354F9">
          <w:rPr>
            <w:rFonts w:ascii="나눔스퀘어라운드 Regular" w:eastAsia="나눔스퀘어라운드 Regular" w:hAnsi="나눔스퀘어라운드 Regular" w:cs="함초롬돋움" w:hint="eastAsia"/>
            <w:kern w:val="0"/>
            <w:sz w:val="24"/>
            <w:szCs w:val="24"/>
          </w:rPr>
          <w:t xml:space="preserve"> 과정을</w:t>
        </w:r>
      </w:ins>
      <w:ins w:id="81" w:author="Microsoft Office User" w:date="2020-08-14T15:12:00Z">
        <w:r w:rsidR="0068080E">
          <w:rPr>
            <w:rFonts w:ascii="나눔스퀘어라운드 Regular" w:eastAsia="나눔스퀘어라운드 Regular" w:hAnsi="나눔스퀘어라운드 Regular" w:cs="함초롬돋움" w:hint="eastAsia"/>
            <w:kern w:val="0"/>
            <w:sz w:val="24"/>
            <w:szCs w:val="24"/>
          </w:rPr>
          <w:t xml:space="preserve"> </w:t>
        </w:r>
      </w:ins>
      <w:ins w:id="82" w:author="Microsoft Office User" w:date="2020-08-14T15:11:00Z">
        <w:r w:rsidR="0068080E">
          <w:rPr>
            <w:rFonts w:ascii="나눔스퀘어라운드 Regular" w:eastAsia="나눔스퀘어라운드 Regular" w:hAnsi="나눔스퀘어라운드 Regular" w:cs="함초롬돋움" w:hint="eastAsia"/>
            <w:kern w:val="0"/>
            <w:sz w:val="24"/>
            <w:szCs w:val="24"/>
          </w:rPr>
          <w:t>사람과 커뮤</w:t>
        </w:r>
      </w:ins>
      <w:ins w:id="83" w:author="Microsoft Office User" w:date="2020-08-14T15:12:00Z">
        <w:r w:rsidR="0068080E">
          <w:rPr>
            <w:rFonts w:ascii="나눔스퀘어라운드 Regular" w:eastAsia="나눔스퀘어라운드 Regular" w:hAnsi="나눔스퀘어라운드 Regular" w:cs="함초롬돋움" w:hint="eastAsia"/>
            <w:kern w:val="0"/>
            <w:sz w:val="24"/>
            <w:szCs w:val="24"/>
          </w:rPr>
          <w:t>니케이션</w:t>
        </w:r>
      </w:ins>
      <w:ins w:id="84" w:author="Microsoft Office User" w:date="2020-08-14T15:15:00Z">
        <w:r w:rsidR="00C354F9">
          <w:rPr>
            <w:rFonts w:ascii="나눔스퀘어라운드 Regular" w:eastAsia="나눔스퀘어라운드 Regular" w:hAnsi="나눔스퀘어라운드 Regular" w:cs="함초롬돋움" w:hint="eastAsia"/>
            <w:kern w:val="0"/>
            <w:sz w:val="24"/>
            <w:szCs w:val="24"/>
          </w:rPr>
          <w:t>한다.</w:t>
        </w:r>
      </w:ins>
    </w:p>
    <w:p w14:paraId="5EC2E750" w14:textId="77777777" w:rsidR="004A5638" w:rsidRDefault="004A5638" w:rsidP="00C4133B">
      <w:pPr>
        <w:widowControl/>
        <w:wordWrap/>
        <w:autoSpaceDE/>
        <w:autoSpaceDN/>
        <w:spacing w:after="0" w:line="276" w:lineRule="auto"/>
        <w:ind w:firstLineChars="100" w:firstLine="240"/>
        <w:rPr>
          <w:ins w:id="85" w:author="Microsoft Office User" w:date="2020-08-14T15:29:00Z"/>
          <w:rFonts w:ascii="나눔스퀘어라운드 Regular" w:eastAsia="나눔스퀘어라운드 Regular" w:hAnsi="나눔스퀘어라운드 Regular" w:cs="함초롬돋움"/>
          <w:kern w:val="0"/>
          <w:sz w:val="24"/>
          <w:szCs w:val="24"/>
        </w:rPr>
      </w:pPr>
    </w:p>
    <w:p w14:paraId="12E32D44" w14:textId="62D20FAC" w:rsidR="00FC704A" w:rsidRPr="00C4133B" w:rsidDel="00C354F9" w:rsidRDefault="004A5638">
      <w:pPr>
        <w:widowControl/>
        <w:wordWrap/>
        <w:autoSpaceDE/>
        <w:autoSpaceDN/>
        <w:spacing w:after="0" w:line="276" w:lineRule="auto"/>
        <w:ind w:firstLineChars="100" w:firstLine="240"/>
        <w:rPr>
          <w:del w:id="86" w:author="Microsoft Office User" w:date="2020-08-14T15:18:00Z"/>
          <w:rFonts w:ascii="나눔스퀘어라운드 Regular" w:eastAsia="나눔스퀘어라운드 Regular" w:hAnsi="나눔스퀘어라운드 Regular" w:cs="함초롬돋움"/>
          <w:kern w:val="0"/>
          <w:sz w:val="24"/>
          <w:szCs w:val="24"/>
        </w:rPr>
      </w:pPr>
      <w:ins w:id="87" w:author="Microsoft Office User" w:date="2020-08-14T15:29:00Z">
        <w:r w:rsidRPr="004A5638">
          <w:rPr>
            <w:rFonts w:ascii="나눔스퀘어라운드 Regular" w:eastAsia="나눔스퀘어라운드 Regular" w:hAnsi="나눔스퀘어라운드 Regular" w:cs="함초롬돋움"/>
            <w:kern w:val="0"/>
            <w:sz w:val="24"/>
            <w:szCs w:val="24"/>
          </w:rPr>
          <w:t xml:space="preserve">미국 CMU </w:t>
        </w:r>
        <w:proofErr w:type="spellStart"/>
        <w:r w:rsidRPr="004A5638">
          <w:rPr>
            <w:rFonts w:ascii="나눔스퀘어라운드 Regular" w:eastAsia="나눔스퀘어라운드 Regular" w:hAnsi="나눔스퀘어라운드 Regular" w:cs="함초롬돋움"/>
            <w:kern w:val="0"/>
            <w:sz w:val="24"/>
            <w:szCs w:val="24"/>
          </w:rPr>
          <w:t>자넷</w:t>
        </w:r>
        <w:proofErr w:type="spellEnd"/>
        <w:r w:rsidRPr="004A5638">
          <w:rPr>
            <w:rFonts w:ascii="나눔스퀘어라운드 Regular" w:eastAsia="나눔스퀘어라운드 Regular" w:hAnsi="나눔스퀘어라운드 Regular" w:cs="함초롬돋움"/>
            <w:kern w:val="0"/>
            <w:sz w:val="24"/>
            <w:szCs w:val="24"/>
          </w:rPr>
          <w:t xml:space="preserve"> 윙(Jeannette W. Wing) 교수는 2006년 수학적 사고(mathematical thinking)’와 ‘통계적 사고(statistical thinking)’에 이어“읽기, 쓰기, 셈하기와 더불어 </w:t>
        </w:r>
        <w:proofErr w:type="spellStart"/>
        <w:r w:rsidRPr="004A5638">
          <w:rPr>
            <w:rFonts w:ascii="나눔스퀘어라운드 Regular" w:eastAsia="나눔스퀘어라운드 Regular" w:hAnsi="나눔스퀘어라운드 Regular" w:cs="함초롬돋움"/>
            <w:kern w:val="0"/>
            <w:sz w:val="24"/>
            <w:szCs w:val="24"/>
          </w:rPr>
          <w:t>컴퓨팅적</w:t>
        </w:r>
        <w:proofErr w:type="spellEnd"/>
        <w:r w:rsidRPr="004A5638">
          <w:rPr>
            <w:rFonts w:ascii="나눔스퀘어라운드 Regular" w:eastAsia="나눔스퀘어라운드 Regular" w:hAnsi="나눔스퀘어라운드 Regular" w:cs="함초롬돋움"/>
            <w:kern w:val="0"/>
            <w:sz w:val="24"/>
            <w:szCs w:val="24"/>
          </w:rPr>
          <w:t xml:space="preserve"> 사고(Computational Thinking)이 누구나 낮춰야 하는 </w:t>
        </w:r>
        <w:proofErr w:type="spellStart"/>
        <w:r w:rsidRPr="004A5638">
          <w:rPr>
            <w:rFonts w:ascii="나눔스퀘어라운드 Regular" w:eastAsia="나눔스퀘어라운드 Regular" w:hAnsi="나눔스퀘어라운드 Regular" w:cs="함초롬돋움"/>
            <w:kern w:val="0"/>
            <w:sz w:val="24"/>
            <w:szCs w:val="24"/>
          </w:rPr>
          <w:t>기본역량</w:t>
        </w:r>
        <w:proofErr w:type="spellEnd"/>
        <w:r w:rsidRPr="004A5638">
          <w:rPr>
            <w:rFonts w:ascii="나눔스퀘어라운드 Regular" w:eastAsia="나눔스퀘어라운드 Regular" w:hAnsi="나눔스퀘어라운드 Regular" w:cs="함초롬돋움"/>
            <w:kern w:val="0"/>
            <w:sz w:val="24"/>
            <w:szCs w:val="24"/>
          </w:rPr>
          <w:t>”이라고 강조</w:t>
        </w:r>
        <w:r>
          <w:rPr>
            <w:rFonts w:ascii="나눔스퀘어라운드 Regular" w:eastAsia="나눔스퀘어라운드 Regular" w:hAnsi="나눔스퀘어라운드 Regular" w:cs="함초롬돋움" w:hint="eastAsia"/>
            <w:kern w:val="0"/>
            <w:sz w:val="24"/>
            <w:szCs w:val="24"/>
          </w:rPr>
          <w:t xml:space="preserve">했고, </w:t>
        </w:r>
      </w:ins>
      <w:ins w:id="88" w:author="Microsoft Office User" w:date="2020-08-14T15:48:00Z">
        <w:r w:rsidR="007C4D55">
          <w:rPr>
            <w:rFonts w:ascii="나눔스퀘어라운드 Regular" w:eastAsia="나눔스퀘어라운드 Regular" w:hAnsi="나눔스퀘어라운드 Regular" w:cs="함초롬돋움" w:hint="eastAsia"/>
            <w:kern w:val="0"/>
            <w:sz w:val="24"/>
            <w:szCs w:val="24"/>
          </w:rPr>
          <w:t xml:space="preserve">한국교육에서 </w:t>
        </w:r>
      </w:ins>
      <w:ins w:id="89" w:author="Microsoft Office User" w:date="2020-08-14T15:30:00Z">
        <w:r>
          <w:rPr>
            <w:rFonts w:ascii="나눔스퀘어라운드 Regular" w:eastAsia="나눔스퀘어라운드 Regular" w:hAnsi="나눔스퀘어라운드 Regular" w:cs="함초롬돋움" w:hint="eastAsia"/>
            <w:kern w:val="0"/>
            <w:sz w:val="24"/>
            <w:szCs w:val="24"/>
          </w:rPr>
          <w:t xml:space="preserve">추상화와 자동화를 두 축으로 하는 </w:t>
        </w:r>
        <w:proofErr w:type="spellStart"/>
        <w:r>
          <w:rPr>
            <w:rFonts w:ascii="나눔스퀘어라운드 Regular" w:eastAsia="나눔스퀘어라운드 Regular" w:hAnsi="나눔스퀘어라운드 Regular" w:cs="함초롬돋움" w:hint="eastAsia"/>
            <w:kern w:val="0"/>
            <w:sz w:val="24"/>
            <w:szCs w:val="24"/>
          </w:rPr>
          <w:t>코딩교육이</w:t>
        </w:r>
        <w:proofErr w:type="spellEnd"/>
        <w:r>
          <w:rPr>
            <w:rFonts w:ascii="나눔스퀘어라운드 Regular" w:eastAsia="나눔스퀘어라운드 Regular" w:hAnsi="나눔스퀘어라운드 Regular" w:cs="함초롬돋움" w:hint="eastAsia"/>
            <w:kern w:val="0"/>
            <w:sz w:val="24"/>
            <w:szCs w:val="24"/>
          </w:rPr>
          <w:t xml:space="preserve"> </w:t>
        </w:r>
      </w:ins>
      <w:ins w:id="90" w:author="Microsoft Office User" w:date="2020-08-14T15:31:00Z">
        <w:r>
          <w:rPr>
            <w:rFonts w:ascii="나눔스퀘어라운드 Regular" w:eastAsia="나눔스퀘어라운드 Regular" w:hAnsi="나눔스퀘어라운드 Regular" w:cs="함초롬돋움" w:hint="eastAsia"/>
            <w:kern w:val="0"/>
            <w:sz w:val="24"/>
            <w:szCs w:val="24"/>
          </w:rPr>
          <w:t xml:space="preserve">기계와의 경쟁에서 일자리 문제를 해결할 구세주로 제시되고 있다. 하지만, </w:t>
        </w:r>
      </w:ins>
      <w:ins w:id="91" w:author="Microsoft Office User" w:date="2020-08-14T15:32:00Z">
        <w:r>
          <w:rPr>
            <w:rFonts w:ascii="나눔스퀘어라운드 Regular" w:eastAsia="나눔스퀘어라운드 Regular" w:hAnsi="나눔스퀘어라운드 Regular" w:cs="함초롬돋움" w:hint="eastAsia"/>
            <w:kern w:val="0"/>
            <w:sz w:val="24"/>
            <w:szCs w:val="24"/>
          </w:rPr>
          <w:t>사람</w:t>
        </w:r>
      </w:ins>
      <w:ins w:id="92" w:author="Microsoft Office User" w:date="2020-08-14T15:34:00Z">
        <w:r>
          <w:rPr>
            <w:rFonts w:ascii="나눔스퀘어라운드 Regular" w:eastAsia="나눔스퀘어라운드 Regular" w:hAnsi="나눔스퀘어라운드 Regular" w:cs="함초롬돋움" w:hint="eastAsia"/>
            <w:kern w:val="0"/>
            <w:sz w:val="24"/>
            <w:szCs w:val="24"/>
          </w:rPr>
          <w:t>은</w:t>
        </w:r>
      </w:ins>
      <w:ins w:id="93" w:author="Microsoft Office User" w:date="2020-08-14T15:32:00Z">
        <w:r>
          <w:rPr>
            <w:rFonts w:ascii="나눔스퀘어라운드 Regular" w:eastAsia="나눔스퀘어라운드 Regular" w:hAnsi="나눔스퀘어라운드 Regular" w:cs="함초롬돋움" w:hint="eastAsia"/>
            <w:kern w:val="0"/>
            <w:sz w:val="24"/>
            <w:szCs w:val="24"/>
          </w:rPr>
          <w:t xml:space="preserve"> </w:t>
        </w:r>
      </w:ins>
      <w:ins w:id="94" w:author="Microsoft Office User" w:date="2020-08-14T15:33:00Z">
        <w:r>
          <w:rPr>
            <w:rFonts w:ascii="나눔스퀘어라운드 Regular" w:eastAsia="나눔스퀘어라운드 Regular" w:hAnsi="나눔스퀘어라운드 Regular" w:cs="함초롬돋움" w:hint="eastAsia"/>
            <w:kern w:val="0"/>
            <w:sz w:val="24"/>
            <w:szCs w:val="24"/>
          </w:rPr>
          <w:t xml:space="preserve">매일 휴대폰, 자동차, 인터넷, </w:t>
        </w:r>
        <w:r>
          <w:rPr>
            <w:rFonts w:ascii="나눔스퀘어라운드 Regular" w:eastAsia="나눔스퀘어라운드 Regular" w:hAnsi="나눔스퀘어라운드 Regular" w:cs="함초롬돋움"/>
            <w:kern w:val="0"/>
            <w:sz w:val="24"/>
            <w:szCs w:val="24"/>
          </w:rPr>
          <w:t>SNS, IoT</w:t>
        </w:r>
      </w:ins>
      <w:ins w:id="95" w:author="Microsoft Office User" w:date="2020-08-14T15:34:00Z">
        <w:r>
          <w:rPr>
            <w:rFonts w:ascii="나눔스퀘어라운드 Regular" w:eastAsia="나눔스퀘어라운드 Regular" w:hAnsi="나눔스퀘어라운드 Regular" w:cs="함초롬돋움"/>
            <w:kern w:val="0"/>
            <w:sz w:val="24"/>
            <w:szCs w:val="24"/>
          </w:rPr>
          <w:t>,</w:t>
        </w:r>
        <w:r>
          <w:rPr>
            <w:rFonts w:ascii="나눔스퀘어라운드 Regular" w:eastAsia="나눔스퀘어라운드 Regular" w:hAnsi="나눔스퀘어라운드 Regular" w:cs="함초롬돋움" w:hint="eastAsia"/>
            <w:kern w:val="0"/>
            <w:sz w:val="24"/>
            <w:szCs w:val="24"/>
          </w:rPr>
          <w:t xml:space="preserve"> </w:t>
        </w:r>
        <w:r w:rsidR="00454ED9">
          <w:rPr>
            <w:rFonts w:ascii="나눔스퀘어라운드 Regular" w:eastAsia="나눔스퀘어라운드 Regular" w:hAnsi="나눔스퀘어라운드 Regular" w:cs="함초롬돋움" w:hint="eastAsia"/>
            <w:kern w:val="0"/>
            <w:sz w:val="24"/>
            <w:szCs w:val="24"/>
          </w:rPr>
          <w:t>스마</w:t>
        </w:r>
      </w:ins>
      <w:ins w:id="96" w:author="Microsoft Office User" w:date="2020-08-14T15:46:00Z">
        <w:r w:rsidR="00454ED9">
          <w:rPr>
            <w:rFonts w:ascii="나눔스퀘어라운드 Regular" w:eastAsia="나눔스퀘어라운드 Regular" w:hAnsi="나눔스퀘어라운드 Regular" w:cs="함초롬돋움" w:hint="eastAsia"/>
            <w:kern w:val="0"/>
            <w:sz w:val="24"/>
            <w:szCs w:val="24"/>
          </w:rPr>
          <w:t>트</w:t>
        </w:r>
      </w:ins>
      <w:ins w:id="97" w:author="Microsoft Office User" w:date="2020-08-14T15:45:00Z">
        <w:r w:rsidR="00454ED9">
          <w:rPr>
            <w:rFonts w:ascii="나눔스퀘어라운드 Regular" w:eastAsia="나눔스퀘어라운드 Regular" w:hAnsi="나눔스퀘어라운드 Regular" w:cs="함초롬돋움" w:hint="eastAsia"/>
            <w:kern w:val="0"/>
            <w:sz w:val="24"/>
            <w:szCs w:val="24"/>
          </w:rPr>
          <w:t>-</w:t>
        </w:r>
      </w:ins>
      <w:ins w:id="98" w:author="Microsoft Office User" w:date="2020-08-14T15:34:00Z">
        <w:r>
          <w:rPr>
            <w:rFonts w:ascii="나눔스퀘어라운드 Regular" w:eastAsia="나눔스퀘어라운드 Regular" w:hAnsi="나눔스퀘어라운드 Regular" w:cs="함초롬돋움"/>
            <w:kern w:val="0"/>
            <w:sz w:val="24"/>
            <w:szCs w:val="24"/>
          </w:rPr>
          <w:t>X</w:t>
        </w:r>
        <w:proofErr w:type="spellStart"/>
        <w:r>
          <w:rPr>
            <w:rFonts w:ascii="나눔스퀘어라운드 Regular" w:eastAsia="나눔스퀘어라운드 Regular" w:hAnsi="나눔스퀘어라운드 Regular" w:cs="함초롬돋움" w:hint="eastAsia"/>
            <w:kern w:val="0"/>
            <w:sz w:val="24"/>
            <w:szCs w:val="24"/>
          </w:rPr>
          <w:t>를</w:t>
        </w:r>
        <w:proofErr w:type="spellEnd"/>
        <w:r>
          <w:rPr>
            <w:rFonts w:ascii="나눔스퀘어라운드 Regular" w:eastAsia="나눔스퀘어라운드 Regular" w:hAnsi="나눔스퀘어라운드 Regular" w:cs="함초롬돋움" w:hint="eastAsia"/>
            <w:kern w:val="0"/>
            <w:sz w:val="24"/>
            <w:szCs w:val="24"/>
          </w:rPr>
          <w:t xml:space="preserve"> 통해 데이터를 만들어내고 기존 방식을 답습</w:t>
        </w:r>
      </w:ins>
      <w:ins w:id="99" w:author="Microsoft Office User" w:date="2020-08-14T15:35:00Z">
        <w:r>
          <w:rPr>
            <w:rFonts w:ascii="나눔스퀘어라운드 Regular" w:eastAsia="나눔스퀘어라운드 Regular" w:hAnsi="나눔스퀘어라운드 Regular" w:cs="함초롬돋움" w:hint="eastAsia"/>
            <w:kern w:val="0"/>
            <w:sz w:val="24"/>
            <w:szCs w:val="24"/>
          </w:rPr>
          <w:t xml:space="preserve">해 </w:t>
        </w:r>
      </w:ins>
      <w:ins w:id="100" w:author="Microsoft Office User" w:date="2020-08-14T15:32:00Z">
        <w:r>
          <w:rPr>
            <w:rFonts w:ascii="나눔스퀘어라운드 Regular" w:eastAsia="나눔스퀘어라운드 Regular" w:hAnsi="나눔스퀘어라운드 Regular" w:cs="함초롬돋움" w:hint="eastAsia"/>
            <w:kern w:val="0"/>
            <w:sz w:val="24"/>
            <w:szCs w:val="24"/>
          </w:rPr>
          <w:t>소프트웨어</w:t>
        </w:r>
      </w:ins>
      <w:ins w:id="101" w:author="Microsoft Office User" w:date="2020-08-14T15:35:00Z">
        <w:r>
          <w:rPr>
            <w:rFonts w:ascii="나눔스퀘어라운드 Regular" w:eastAsia="나눔스퀘어라운드 Regular" w:hAnsi="나눔스퀘어라운드 Regular" w:cs="함초롬돋움" w:hint="eastAsia"/>
            <w:kern w:val="0"/>
            <w:sz w:val="24"/>
            <w:szCs w:val="24"/>
          </w:rPr>
          <w:t>를 작성하는 것과는 달리 기계는 인간이 생</w:t>
        </w:r>
        <w:r w:rsidR="00C978B5">
          <w:rPr>
            <w:rFonts w:ascii="나눔스퀘어라운드 Regular" w:eastAsia="나눔스퀘어라운드 Regular" w:hAnsi="나눔스퀘어라운드 Regular" w:cs="함초롬돋움" w:hint="eastAsia"/>
            <w:kern w:val="0"/>
            <w:sz w:val="24"/>
            <w:szCs w:val="24"/>
          </w:rPr>
          <w:t xml:space="preserve">성시킨 데이터를 원자재로 </w:t>
        </w:r>
        <w:proofErr w:type="spellStart"/>
        <w:r w:rsidR="00C978B5">
          <w:rPr>
            <w:rFonts w:ascii="나눔스퀘어라운드 Regular" w:eastAsia="나눔스퀘어라운드 Regular" w:hAnsi="나눔스퀘어라운드 Regular" w:cs="함초롬돋움" w:hint="eastAsia"/>
            <w:kern w:val="0"/>
            <w:sz w:val="24"/>
            <w:szCs w:val="24"/>
          </w:rPr>
          <w:t>기계학습과</w:t>
        </w:r>
        <w:proofErr w:type="spellEnd"/>
        <w:r w:rsidR="00C978B5">
          <w:rPr>
            <w:rFonts w:ascii="나눔스퀘어라운드 Regular" w:eastAsia="나눔스퀘어라운드 Regular" w:hAnsi="나눔스퀘어라운드 Regular" w:cs="함초롬돋움" w:hint="eastAsia"/>
            <w:kern w:val="0"/>
            <w:sz w:val="24"/>
            <w:szCs w:val="24"/>
          </w:rPr>
          <w:t xml:space="preserve"> </w:t>
        </w:r>
        <w:proofErr w:type="spellStart"/>
        <w:r w:rsidR="00C978B5">
          <w:rPr>
            <w:rFonts w:ascii="나눔스퀘어라운드 Regular" w:eastAsia="나눔스퀘어라운드 Regular" w:hAnsi="나눔스퀘어라운드 Regular" w:cs="함초롬돋움" w:hint="eastAsia"/>
            <w:kern w:val="0"/>
            <w:sz w:val="24"/>
            <w:szCs w:val="24"/>
          </w:rPr>
          <w:t>클라우드</w:t>
        </w:r>
        <w:proofErr w:type="spellEnd"/>
        <w:r w:rsidR="00C978B5">
          <w:rPr>
            <w:rFonts w:ascii="나눔스퀘어라운드 Regular" w:eastAsia="나눔스퀘어라운드 Regular" w:hAnsi="나눔스퀘어라운드 Regular" w:cs="함초롬돋움" w:hint="eastAsia"/>
            <w:kern w:val="0"/>
            <w:sz w:val="24"/>
            <w:szCs w:val="24"/>
          </w:rPr>
          <w:t xml:space="preserve"> 인프라를 통해 </w:t>
        </w:r>
      </w:ins>
      <w:ins w:id="102" w:author="Microsoft Office User" w:date="2020-08-14T15:36:00Z">
        <w:r w:rsidR="00C978B5">
          <w:rPr>
            <w:rFonts w:ascii="나눔스퀘어라운드 Regular" w:eastAsia="나눔스퀘어라운드 Regular" w:hAnsi="나눔스퀘어라운드 Regular" w:cs="함초롬돋움" w:hint="eastAsia"/>
            <w:kern w:val="0"/>
            <w:sz w:val="24"/>
            <w:szCs w:val="24"/>
          </w:rPr>
          <w:t>사람보다 더 뛰어난 소프트웨어를 양산하고 있다.</w:t>
        </w:r>
        <w:r w:rsidR="00C978B5" w:rsidRPr="00C4133B" w:rsidDel="00C354F9">
          <w:rPr>
            <w:rFonts w:ascii="나눔스퀘어라운드 Regular" w:eastAsia="나눔스퀘어라운드 Regular" w:hAnsi="나눔스퀘어라운드 Regular" w:cs="함초롬돋움"/>
            <w:kern w:val="0"/>
            <w:sz w:val="24"/>
            <w:szCs w:val="24"/>
          </w:rPr>
          <w:t xml:space="preserve"> </w:t>
        </w:r>
      </w:ins>
      <w:del w:id="103" w:author="Microsoft Office User" w:date="2020-08-14T15:15:00Z">
        <w:r w:rsidR="00FC704A" w:rsidRPr="00C4133B" w:rsidDel="00C354F9">
          <w:rPr>
            <w:rFonts w:ascii="나눔스퀘어라운드 Regular" w:eastAsia="나눔스퀘어라운드 Regular" w:hAnsi="나눔스퀘어라운드 Regular" w:cs="함초롬돋움"/>
            <w:kern w:val="0"/>
            <w:sz w:val="24"/>
            <w:szCs w:val="24"/>
          </w:rPr>
          <w:delText>을 양대 축으로 하는 tidyverse</w:delText>
        </w:r>
        <w:r w:rsidR="00C4133B" w:rsidDel="00C354F9">
          <w:rPr>
            <w:rFonts w:ascii="나눔스퀘어라운드 Regular" w:eastAsia="나눔스퀘어라운드 Regular" w:hAnsi="나눔스퀘어라운드 Regular" w:cs="함초롬돋움"/>
            <w:kern w:val="0"/>
            <w:sz w:val="24"/>
            <w:szCs w:val="24"/>
          </w:rPr>
          <w:delText xml:space="preserve"> </w:delText>
        </w:r>
        <w:r w:rsidR="00FC704A" w:rsidRPr="00C4133B" w:rsidDel="00C354F9">
          <w:rPr>
            <w:rFonts w:ascii="나눔스퀘어라운드 Regular" w:eastAsia="나눔스퀘어라운드 Regular" w:hAnsi="나눔스퀘어라운드 Regular" w:cs="함초롬돋움"/>
            <w:kern w:val="0"/>
            <w:sz w:val="24"/>
            <w:szCs w:val="24"/>
          </w:rPr>
          <w:delText>(타이디버스, 깔끔한 세상) 도구상자</w:delText>
        </w:r>
        <w:r w:rsidR="00FF7C5A" w:rsidDel="00C354F9">
          <w:rPr>
            <w:rStyle w:val="ae"/>
            <w:rFonts w:ascii="나눔스퀘어라운드 Regular" w:eastAsia="나눔스퀘어라운드 Regular" w:hAnsi="나눔스퀘어라운드 Regular" w:cs="함초롬돋움"/>
            <w:kern w:val="0"/>
            <w:sz w:val="24"/>
            <w:szCs w:val="24"/>
          </w:rPr>
          <w:footnoteReference w:id="1"/>
        </w:r>
        <w:r w:rsidR="00FC704A" w:rsidRPr="00C4133B" w:rsidDel="00C354F9">
          <w:rPr>
            <w:rFonts w:ascii="나눔스퀘어라운드 Regular" w:eastAsia="나눔스퀘어라운드 Regular" w:hAnsi="나눔스퀘어라운드 Regular" w:cs="함초롬돋움"/>
            <w:kern w:val="0"/>
            <w:sz w:val="24"/>
            <w:szCs w:val="24"/>
          </w:rPr>
          <w:delText>를</w:delText>
        </w:r>
        <w:r w:rsidR="00FF7C5A" w:rsidDel="00C354F9">
          <w:rPr>
            <w:rFonts w:ascii="나눔스퀘어라운드 Regular" w:eastAsia="나눔스퀘어라운드 Regular" w:hAnsi="나눔스퀘어라운드 Regular" w:cs="함초롬돋움" w:hint="eastAsia"/>
            <w:kern w:val="0"/>
            <w:sz w:val="24"/>
            <w:szCs w:val="24"/>
          </w:rPr>
          <w:delText xml:space="preserve"> </w:delText>
        </w:r>
        <w:r w:rsidR="00FC704A" w:rsidRPr="00C4133B" w:rsidDel="00C354F9">
          <w:rPr>
            <w:rFonts w:ascii="나눔스퀘어라운드 Regular" w:eastAsia="나눔스퀘어라운드 Regular" w:hAnsi="나눔스퀘어라운드 Regular" w:cs="함초롬돋움"/>
            <w:kern w:val="0"/>
            <w:sz w:val="24"/>
            <w:szCs w:val="24"/>
          </w:rPr>
          <w:delText>세상에 내놓았다. 엉망진창인 R 도구상자(messyverse)</w:delText>
        </w:r>
        <w:r w:rsidR="00FF7C5A" w:rsidDel="00C354F9">
          <w:rPr>
            <w:rStyle w:val="ae"/>
            <w:rFonts w:ascii="나눔스퀘어라운드 Regular" w:eastAsia="나눔스퀘어라운드 Regular" w:hAnsi="나눔스퀘어라운드 Regular" w:cs="함초롬돋움"/>
            <w:kern w:val="0"/>
            <w:sz w:val="24"/>
            <w:szCs w:val="24"/>
          </w:rPr>
          <w:footnoteReference w:id="2"/>
        </w:r>
        <w:r w:rsidR="00FC704A" w:rsidRPr="00C4133B" w:rsidDel="00C354F9">
          <w:rPr>
            <w:rFonts w:ascii="나눔스퀘어라운드 Regular" w:eastAsia="나눔스퀘어라운드 Regular" w:hAnsi="나눔스퀘어라운드 Regular" w:cs="함초롬돋움"/>
            <w:kern w:val="0"/>
            <w:sz w:val="24"/>
            <w:szCs w:val="24"/>
          </w:rPr>
          <w:delText xml:space="preserve">와 </w:delText>
        </w:r>
        <w:r w:rsidR="00FF7C5A" w:rsidDel="00C354F9">
          <w:rPr>
            <w:rFonts w:ascii="나눔스퀘어라운드 Regular" w:eastAsia="나눔스퀘어라운드 Regular" w:hAnsi="나눔스퀘어라운드 Regular" w:cs="함초롬돋움"/>
            <w:kern w:val="0"/>
            <w:sz w:val="24"/>
            <w:szCs w:val="24"/>
          </w:rPr>
          <w:delText xml:space="preserve">. . . </w:delText>
        </w:r>
        <w:r w:rsidR="00FF7C5A" w:rsidDel="00C354F9">
          <w:rPr>
            <w:rFonts w:ascii="나눔스퀘어라운드 Regular" w:eastAsia="나눔스퀘어라운드 Regular" w:hAnsi="나눔스퀘어라운드 Regular" w:cs="함초롬돋움" w:hint="eastAsia"/>
            <w:kern w:val="0"/>
            <w:sz w:val="24"/>
            <w:szCs w:val="24"/>
          </w:rPr>
          <w:delText xml:space="preserve">면에서 </w:delText>
        </w:r>
        <w:r w:rsidR="00FC704A" w:rsidRPr="00C4133B" w:rsidDel="00C354F9">
          <w:rPr>
            <w:rFonts w:ascii="나눔스퀘어라운드 Regular" w:eastAsia="나눔스퀘어라운드 Regular" w:hAnsi="나눔스퀘어라운드 Regular" w:cs="함초롬돋움"/>
            <w:kern w:val="0"/>
            <w:sz w:val="24"/>
            <w:szCs w:val="24"/>
          </w:rPr>
          <w:delText>비교되기도 하지만, tidyvers</w:delText>
        </w:r>
        <w:r w:rsidR="00C4133B" w:rsidDel="00C354F9">
          <w:rPr>
            <w:rFonts w:ascii="나눔스퀘어라운드 Regular" w:eastAsia="나눔스퀘어라운드 Regular" w:hAnsi="나눔스퀘어라운드 Regular" w:cs="함초롬돋움"/>
            <w:kern w:val="0"/>
            <w:sz w:val="24"/>
            <w:szCs w:val="24"/>
          </w:rPr>
          <w:delText>e</w:delText>
        </w:r>
        <w:r w:rsidR="00FC704A" w:rsidRPr="00C4133B" w:rsidDel="00C354F9">
          <w:rPr>
            <w:rFonts w:ascii="나눔스퀘어라운드 Regular" w:eastAsia="나눔스퀘어라운드 Regular" w:hAnsi="나눔스퀘어라운드 Regular" w:cs="함초롬돋움"/>
            <w:kern w:val="0"/>
            <w:sz w:val="24"/>
            <w:szCs w:val="24"/>
          </w:rPr>
          <w:delText>를 도구상자로 보다는 유닉스 철학처럼 데이터 과학에 있어 하나의 철학적 지침으로 접근하는 것이 일반적이다.</w:delText>
        </w:r>
      </w:del>
      <w:del w:id="108" w:author="Microsoft Office User" w:date="2020-08-14T15:18:00Z">
        <w:r w:rsidR="00FC704A" w:rsidRPr="00C4133B" w:rsidDel="00C354F9">
          <w:rPr>
            <w:rFonts w:ascii="나눔스퀘어라운드 Regular" w:eastAsia="나눔스퀘어라운드 Regular" w:hAnsi="나눔스퀘어라운드 Regular" w:cs="함초롬돋움"/>
            <w:kern w:val="0"/>
            <w:sz w:val="24"/>
            <w:szCs w:val="24"/>
          </w:rPr>
          <w:delText xml:space="preserve"> 깔끔한 </w:delText>
        </w:r>
        <w:commentRangeStart w:id="109"/>
        <w:r w:rsidR="00FC704A" w:rsidRPr="00C4133B" w:rsidDel="00C354F9">
          <w:rPr>
            <w:rFonts w:ascii="나눔스퀘어라운드 Regular" w:eastAsia="나눔스퀘어라운드 Regular" w:hAnsi="나눔스퀘어라운드 Regular" w:cs="함초롬돋움"/>
            <w:kern w:val="0"/>
            <w:sz w:val="24"/>
            <w:szCs w:val="24"/>
          </w:rPr>
          <w:delText>R 도구상자</w:delText>
        </w:r>
        <w:commentRangeEnd w:id="109"/>
        <w:r w:rsidR="00FF7C5A" w:rsidDel="00C354F9">
          <w:rPr>
            <w:rStyle w:val="a6"/>
          </w:rPr>
          <w:commentReference w:id="109"/>
        </w:r>
        <w:r w:rsidR="00FC704A" w:rsidRPr="00C4133B" w:rsidDel="00C354F9">
          <w:rPr>
            <w:rFonts w:ascii="나눔스퀘어라운드 Regular" w:eastAsia="나눔스퀘어라운드 Regular" w:hAnsi="나눔스퀘어라운드 Regular" w:cs="함초롬돋움"/>
            <w:kern w:val="0"/>
            <w:sz w:val="24"/>
            <w:szCs w:val="24"/>
          </w:rPr>
          <w:delText xml:space="preserve">(tidyverse)는 </w:delText>
        </w:r>
        <w:commentRangeStart w:id="110"/>
        <w:r w:rsidR="00FC704A" w:rsidRPr="00C4133B" w:rsidDel="00C354F9">
          <w:rPr>
            <w:rFonts w:ascii="나눔스퀘어라운드 Regular" w:eastAsia="나눔스퀘어라운드 Regular" w:hAnsi="나눔스퀘어라운드 Regular" w:cs="함초롬돋움"/>
            <w:kern w:val="0"/>
            <w:sz w:val="24"/>
            <w:szCs w:val="24"/>
          </w:rPr>
          <w:delText>깔끔한(tidy) API에</w:delText>
        </w:r>
        <w:commentRangeEnd w:id="110"/>
        <w:r w:rsidR="00FF7C5A" w:rsidDel="00C354F9">
          <w:rPr>
            <w:rStyle w:val="a6"/>
          </w:rPr>
          <w:commentReference w:id="110"/>
        </w:r>
        <w:r w:rsidR="00FC704A" w:rsidRPr="00C4133B" w:rsidDel="00C354F9">
          <w:rPr>
            <w:rFonts w:ascii="나눔스퀘어라운드 Regular" w:eastAsia="나눔스퀘어라운드 Regular" w:hAnsi="나눔스퀘어라운드 Regular" w:cs="함초롬돋움"/>
            <w:kern w:val="0"/>
            <w:sz w:val="24"/>
            <w:szCs w:val="24"/>
          </w:rPr>
          <w:delText xml:space="preserve"> 다음과 같은 4가지 원칙을 제시하고 있다.</w:delText>
        </w:r>
      </w:del>
    </w:p>
    <w:p w14:paraId="304C3EAE" w14:textId="0C0E1DE5" w:rsidR="00FC704A" w:rsidRPr="00C4133B" w:rsidDel="00C354F9" w:rsidRDefault="00FC704A">
      <w:pPr>
        <w:widowControl/>
        <w:wordWrap/>
        <w:autoSpaceDE/>
        <w:autoSpaceDN/>
        <w:spacing w:after="0" w:line="276" w:lineRule="auto"/>
        <w:ind w:firstLineChars="100" w:firstLine="240"/>
        <w:rPr>
          <w:del w:id="111" w:author="Microsoft Office User" w:date="2020-08-14T15:18:00Z"/>
          <w:rFonts w:ascii="나눔스퀘어라운드 Regular" w:eastAsia="나눔스퀘어라운드 Regular" w:hAnsi="나눔스퀘어라운드 Regular" w:cs="함초롬돋움"/>
          <w:kern w:val="0"/>
          <w:sz w:val="24"/>
          <w:szCs w:val="24"/>
        </w:rPr>
        <w:pPrChange w:id="112" w:author="Microsoft Office User" w:date="2020-08-14T15:36:00Z">
          <w:pPr>
            <w:widowControl/>
            <w:numPr>
              <w:numId w:val="5"/>
            </w:numPr>
            <w:shd w:val="clear" w:color="auto" w:fill="FFFFFF"/>
            <w:tabs>
              <w:tab w:val="num" w:pos="720"/>
            </w:tabs>
            <w:wordWrap/>
            <w:autoSpaceDE/>
            <w:autoSpaceDN/>
            <w:spacing w:before="100" w:beforeAutospacing="1" w:after="100" w:afterAutospacing="1" w:line="240" w:lineRule="auto"/>
            <w:ind w:left="720" w:hanging="360"/>
            <w:jc w:val="left"/>
          </w:pPr>
        </w:pPrChange>
      </w:pPr>
      <w:del w:id="113" w:author="Microsoft Office User" w:date="2020-08-14T15:18:00Z">
        <w:r w:rsidRPr="00C4133B" w:rsidDel="00C354F9">
          <w:rPr>
            <w:rFonts w:ascii="나눔스퀘어라운드 Regular" w:eastAsia="나눔스퀘어라운드 Regular" w:hAnsi="나눔스퀘어라운드 Regular" w:cs="함초롬돋움"/>
            <w:kern w:val="0"/>
            <w:sz w:val="24"/>
            <w:szCs w:val="24"/>
          </w:rPr>
          <w:delText>기존 자료구조를 재사용: Reuse existing data structures.</w:delText>
        </w:r>
      </w:del>
    </w:p>
    <w:p w14:paraId="780D5CCB" w14:textId="66819476" w:rsidR="00FC704A" w:rsidRPr="00C4133B" w:rsidDel="00C354F9" w:rsidRDefault="00FC704A">
      <w:pPr>
        <w:widowControl/>
        <w:wordWrap/>
        <w:autoSpaceDE/>
        <w:autoSpaceDN/>
        <w:spacing w:after="0" w:line="276" w:lineRule="auto"/>
        <w:ind w:firstLineChars="100" w:firstLine="240"/>
        <w:rPr>
          <w:del w:id="114" w:author="Microsoft Office User" w:date="2020-08-14T15:18:00Z"/>
          <w:rFonts w:ascii="나눔스퀘어라운드 Regular" w:eastAsia="나눔스퀘어라운드 Regular" w:hAnsi="나눔스퀘어라운드 Regular" w:cs="함초롬돋움"/>
          <w:kern w:val="0"/>
          <w:sz w:val="24"/>
          <w:szCs w:val="24"/>
        </w:rPr>
        <w:pPrChange w:id="115" w:author="Microsoft Office User" w:date="2020-08-14T15:36:00Z">
          <w:pPr>
            <w:widowControl/>
            <w:numPr>
              <w:numId w:val="5"/>
            </w:numPr>
            <w:shd w:val="clear" w:color="auto" w:fill="FFFFFF"/>
            <w:tabs>
              <w:tab w:val="num" w:pos="720"/>
            </w:tabs>
            <w:wordWrap/>
            <w:autoSpaceDE/>
            <w:autoSpaceDN/>
            <w:spacing w:before="100" w:beforeAutospacing="1" w:after="100" w:afterAutospacing="1" w:line="240" w:lineRule="auto"/>
            <w:ind w:left="720" w:hanging="360"/>
            <w:jc w:val="left"/>
          </w:pPr>
        </w:pPrChange>
      </w:pPr>
      <w:del w:id="116" w:author="Microsoft Office User" w:date="2020-08-14T15:18:00Z">
        <w:r w:rsidRPr="00C4133B" w:rsidDel="00C354F9">
          <w:rPr>
            <w:rFonts w:ascii="나눔스퀘어라운드 Regular" w:eastAsia="나눔스퀘어라운드 Regular" w:hAnsi="나눔스퀘어라운드 Regular" w:cs="함초롬돋움"/>
            <w:kern w:val="0"/>
            <w:sz w:val="24"/>
            <w:szCs w:val="24"/>
          </w:rPr>
          <w:delText>파이프 연산자로 간단한 함수를 조합: Compose simple functions with the pipe.</w:delText>
        </w:r>
      </w:del>
    </w:p>
    <w:p w14:paraId="33ADD1CE" w14:textId="7F884BB5" w:rsidR="00FC704A" w:rsidRPr="00C4133B" w:rsidDel="00C354F9" w:rsidRDefault="00FC704A">
      <w:pPr>
        <w:widowControl/>
        <w:numPr>
          <w:ilvl w:val="0"/>
          <w:numId w:val="5"/>
        </w:numPr>
        <w:shd w:val="clear" w:color="auto" w:fill="FFFFFF"/>
        <w:wordWrap/>
        <w:autoSpaceDE/>
        <w:autoSpaceDN/>
        <w:spacing w:before="100" w:beforeAutospacing="1" w:after="100" w:afterAutospacing="1" w:line="240" w:lineRule="auto"/>
        <w:ind w:left="0" w:firstLineChars="100" w:firstLine="240"/>
        <w:jc w:val="left"/>
        <w:rPr>
          <w:del w:id="117" w:author="Microsoft Office User" w:date="2020-08-14T15:18:00Z"/>
          <w:rFonts w:ascii="나눔스퀘어라운드 Regular" w:eastAsia="나눔스퀘어라운드 Regular" w:hAnsi="나눔스퀘어라운드 Regular" w:cs="함초롬돋움"/>
          <w:kern w:val="0"/>
          <w:sz w:val="24"/>
          <w:szCs w:val="24"/>
        </w:rPr>
        <w:pPrChange w:id="118" w:author="Microsoft Office User" w:date="2020-08-14T15:36:00Z">
          <w:pPr>
            <w:widowControl/>
            <w:numPr>
              <w:numId w:val="5"/>
            </w:numPr>
            <w:shd w:val="clear" w:color="auto" w:fill="FFFFFF"/>
            <w:tabs>
              <w:tab w:val="num" w:pos="720"/>
            </w:tabs>
            <w:wordWrap/>
            <w:autoSpaceDE/>
            <w:autoSpaceDN/>
            <w:spacing w:before="100" w:beforeAutospacing="1" w:after="100" w:afterAutospacing="1" w:line="240" w:lineRule="auto"/>
            <w:ind w:left="720" w:hanging="360"/>
            <w:jc w:val="left"/>
          </w:pPr>
        </w:pPrChange>
      </w:pPr>
      <w:del w:id="119" w:author="Microsoft Office User" w:date="2020-08-14T15:18:00Z">
        <w:r w:rsidRPr="00C4133B" w:rsidDel="00C354F9">
          <w:rPr>
            <w:rFonts w:ascii="나눔스퀘어라운드 Regular" w:eastAsia="나눔스퀘어라운드 Regular" w:hAnsi="나눔스퀘어라운드 Regular" w:cs="함초롬돋움"/>
            <w:kern w:val="0"/>
            <w:sz w:val="24"/>
            <w:szCs w:val="24"/>
          </w:rPr>
          <w:delText>함수형 프로그래밍을 적극 사용: E</w:delText>
        </w:r>
        <w:r w:rsidRPr="00C4133B" w:rsidDel="004A5638">
          <w:rPr>
            <w:rFonts w:ascii="나눔스퀘어라운드 Regular" w:eastAsia="나눔스퀘어라운드 Regular" w:hAnsi="나눔스퀘어라운드 Regular" w:cs="함초롬돋움"/>
            <w:kern w:val="0"/>
            <w:sz w:val="24"/>
            <w:szCs w:val="24"/>
          </w:rPr>
          <w:delText>m</w:delText>
        </w:r>
        <w:r w:rsidRPr="00C4133B" w:rsidDel="00C354F9">
          <w:rPr>
            <w:rFonts w:ascii="나눔스퀘어라운드 Regular" w:eastAsia="나눔스퀘어라운드 Regular" w:hAnsi="나눔스퀘어라운드 Regular" w:cs="함초롬돋움"/>
            <w:kern w:val="0"/>
            <w:sz w:val="24"/>
            <w:szCs w:val="24"/>
          </w:rPr>
          <w:delText>race functional programming.</w:delText>
        </w:r>
      </w:del>
    </w:p>
    <w:p w14:paraId="2E56A1A1" w14:textId="6AD371EE" w:rsidR="00FC704A" w:rsidRPr="00C4133B" w:rsidDel="00C354F9" w:rsidRDefault="00FC704A">
      <w:pPr>
        <w:widowControl/>
        <w:numPr>
          <w:ilvl w:val="0"/>
          <w:numId w:val="5"/>
        </w:numPr>
        <w:shd w:val="clear" w:color="auto" w:fill="FFFFFF"/>
        <w:wordWrap/>
        <w:autoSpaceDE/>
        <w:autoSpaceDN/>
        <w:spacing w:before="100" w:beforeAutospacing="1" w:after="100" w:afterAutospacing="1" w:line="240" w:lineRule="auto"/>
        <w:ind w:left="0" w:firstLine="0"/>
        <w:jc w:val="left"/>
        <w:rPr>
          <w:del w:id="120" w:author="Microsoft Office User" w:date="2020-08-14T15:18:00Z"/>
          <w:rFonts w:ascii="나눔스퀘어라운드 Regular" w:eastAsia="나눔스퀘어라운드 Regular" w:hAnsi="나눔스퀘어라운드 Regular" w:cs="함초롬돋움"/>
          <w:kern w:val="0"/>
          <w:sz w:val="24"/>
          <w:szCs w:val="24"/>
        </w:rPr>
        <w:pPrChange w:id="121" w:author="Microsoft Office User" w:date="2020-08-14T15:36:00Z">
          <w:pPr>
            <w:widowControl/>
            <w:numPr>
              <w:numId w:val="5"/>
            </w:numPr>
            <w:shd w:val="clear" w:color="auto" w:fill="FFFFFF"/>
            <w:tabs>
              <w:tab w:val="num" w:pos="720"/>
            </w:tabs>
            <w:wordWrap/>
            <w:autoSpaceDE/>
            <w:autoSpaceDN/>
            <w:spacing w:before="100" w:beforeAutospacing="1" w:after="100" w:afterAutospacing="1" w:line="240" w:lineRule="auto"/>
            <w:ind w:left="720" w:hanging="360"/>
            <w:jc w:val="left"/>
          </w:pPr>
        </w:pPrChange>
      </w:pPr>
      <w:del w:id="122" w:author="Microsoft Office User" w:date="2020-08-14T15:18:00Z">
        <w:r w:rsidRPr="00C4133B" w:rsidDel="00C354F9">
          <w:rPr>
            <w:rFonts w:ascii="나눔스퀘어라운드 Regular" w:eastAsia="나눔스퀘어라운드 Regular" w:hAnsi="나눔스퀘어라운드 Regular" w:cs="함초롬돋움"/>
            <w:kern w:val="0"/>
            <w:sz w:val="24"/>
            <w:szCs w:val="24"/>
          </w:rPr>
          <w:delText>기계가 아닌 인간을 위한 설계: Design for humans.</w:delText>
        </w:r>
      </w:del>
    </w:p>
    <w:p w14:paraId="4C837681" w14:textId="6E55772E" w:rsidR="00FC704A" w:rsidRPr="00C4133B" w:rsidDel="00C978B5" w:rsidRDefault="00FC704A">
      <w:pPr>
        <w:widowControl/>
        <w:wordWrap/>
        <w:autoSpaceDE/>
        <w:autoSpaceDN/>
        <w:spacing w:after="0" w:line="276" w:lineRule="auto"/>
        <w:rPr>
          <w:del w:id="123" w:author="Microsoft Office User" w:date="2020-08-14T15:36:00Z"/>
          <w:rFonts w:ascii="나눔스퀘어라운드 Regular" w:eastAsia="나눔스퀘어라운드 Regular" w:hAnsi="나눔스퀘어라운드 Regular" w:cs="함초롬돋움"/>
          <w:kern w:val="0"/>
          <w:sz w:val="24"/>
          <w:szCs w:val="24"/>
        </w:rPr>
        <w:pPrChange w:id="124" w:author="Microsoft Office User" w:date="2020-08-14T15:36:00Z">
          <w:pPr>
            <w:widowControl/>
            <w:wordWrap/>
            <w:autoSpaceDE/>
            <w:autoSpaceDN/>
            <w:spacing w:after="0" w:line="276" w:lineRule="auto"/>
            <w:ind w:firstLineChars="100" w:firstLine="240"/>
          </w:pPr>
        </w:pPrChange>
      </w:pPr>
      <w:del w:id="125" w:author="Microsoft Office User" w:date="2020-08-14T15:19:00Z">
        <w:r w:rsidRPr="00C4133B" w:rsidDel="00C354F9">
          <w:rPr>
            <w:rFonts w:ascii="나눔스퀘어라운드 Regular" w:eastAsia="나눔스퀘어라운드 Regular" w:hAnsi="나눔스퀘어라운드 Regular" w:cs="함초롬돋움"/>
            <w:kern w:val="0"/>
            <w:sz w:val="24"/>
            <w:szCs w:val="24"/>
          </w:rPr>
          <w:delText>기계학습(machine learning)은 패턴이 존재한다</w:delText>
        </w:r>
        <w:r w:rsidR="00FF7C5A" w:rsidDel="00C354F9">
          <w:rPr>
            <w:rFonts w:ascii="나눔스퀘어라운드 Regular" w:eastAsia="나눔스퀘어라운드 Regular" w:hAnsi="나눔스퀘어라운드 Regular" w:cs="함초롬돋움" w:hint="eastAsia"/>
            <w:kern w:val="0"/>
            <w:sz w:val="24"/>
            <w:szCs w:val="24"/>
          </w:rPr>
          <w:delText>는</w:delText>
        </w:r>
        <w:r w:rsidRPr="00C4133B" w:rsidDel="00C354F9">
          <w:rPr>
            <w:rFonts w:ascii="나눔스퀘어라운드 Regular" w:eastAsia="나눔스퀘어라운드 Regular" w:hAnsi="나눔스퀘어라운드 Regular" w:cs="함초롬돋움"/>
            <w:kern w:val="0"/>
            <w:sz w:val="24"/>
            <w:szCs w:val="24"/>
          </w:rPr>
          <w:delText xml:space="preserve"> 가정 아래, 수학적으로 기술할 수 있는 회귀모형과 달리, 수학적으로 명세를 할 수 없다는 점에서 차</w:delText>
        </w:r>
        <w:r w:rsidRPr="00C4133B" w:rsidDel="004A5638">
          <w:rPr>
            <w:rFonts w:ascii="나눔스퀘어라운드 Regular" w:eastAsia="나눔스퀘어라운드 Regular" w:hAnsi="나눔스퀘어라운드 Regular" w:cs="함초롬돋움"/>
            <w:kern w:val="0"/>
            <w:sz w:val="24"/>
            <w:szCs w:val="24"/>
          </w:rPr>
          <w:delText>이</w:delText>
        </w:r>
        <w:r w:rsidRPr="00C4133B" w:rsidDel="00C354F9">
          <w:rPr>
            <w:rFonts w:ascii="나눔스퀘어라운드 Regular" w:eastAsia="나눔스퀘어라운드 Regular" w:hAnsi="나눔스퀘어라운드 Regular" w:cs="함초롬돋움"/>
            <w:kern w:val="0"/>
            <w:sz w:val="24"/>
            <w:szCs w:val="24"/>
          </w:rPr>
          <w:delText xml:space="preserve"> 두지만, 기계학습이나 회귀모형이나 둘</w:delText>
        </w:r>
        <w:r w:rsidR="00C4133B" w:rsidDel="00C354F9">
          <w:rPr>
            <w:rFonts w:ascii="나눔스퀘어라운드 Regular" w:eastAsia="나눔스퀘어라운드 Regular" w:hAnsi="나눔스퀘어라운드 Regular" w:cs="함초롬돋움" w:hint="eastAsia"/>
            <w:kern w:val="0"/>
            <w:sz w:val="24"/>
            <w:szCs w:val="24"/>
          </w:rPr>
          <w:delText xml:space="preserve"> </w:delText>
        </w:r>
        <w:r w:rsidRPr="00C4133B" w:rsidDel="00C354F9">
          <w:rPr>
            <w:rFonts w:ascii="나눔스퀘어라운드 Regular" w:eastAsia="나눔스퀘어라운드 Regular" w:hAnsi="나눔스퀘어라운드 Regular" w:cs="함초롬돋움"/>
            <w:kern w:val="0"/>
            <w:sz w:val="24"/>
            <w:szCs w:val="24"/>
          </w:rPr>
          <w:delText>다 데이터를 기반으로 한다는 공통점이 있다. 과거 대표적인 기계학습모형인 신경망(neural network) 모형은 가능성을 보였지만 컴퓨팅 자원이 뒷받침되지 못해 각광을 받지 못하다가 GPU 하드웨어에 클라우드 기술이 접목되면서 충분한 데이터만 뒷받침되면 기존 통계모형이 보여주던 성능을 거의 모든 면에서 압도하기 시작했다.</w:delText>
        </w:r>
      </w:del>
    </w:p>
    <w:p w14:paraId="6A66049C" w14:textId="3CC911A3" w:rsidR="00FC704A" w:rsidRDefault="00FC704A">
      <w:pPr>
        <w:widowControl/>
        <w:wordWrap/>
        <w:autoSpaceDE/>
        <w:autoSpaceDN/>
        <w:spacing w:after="0" w:line="276" w:lineRule="auto"/>
        <w:rPr>
          <w:rFonts w:ascii="나눔스퀘어라운드 Regular" w:eastAsia="나눔스퀘어라운드 Regular" w:hAnsi="나눔스퀘어라운드 Regular" w:cs="함초롬돋움"/>
          <w:kern w:val="0"/>
          <w:sz w:val="24"/>
          <w:szCs w:val="24"/>
        </w:rPr>
        <w:pPrChange w:id="126" w:author="Microsoft Office User" w:date="2020-08-14T15:46:00Z">
          <w:pPr>
            <w:widowControl/>
            <w:wordWrap/>
            <w:autoSpaceDE/>
            <w:autoSpaceDN/>
            <w:spacing w:after="0" w:line="276" w:lineRule="auto"/>
            <w:ind w:firstLineChars="100" w:firstLine="240"/>
          </w:pPr>
        </w:pPrChange>
      </w:pPr>
      <w:del w:id="127" w:author="Microsoft Office User" w:date="2020-08-14T15:36:00Z">
        <w:r w:rsidRPr="00C4133B" w:rsidDel="00C978B5">
          <w:rPr>
            <w:rFonts w:ascii="나눔스퀘어라운드 Regular" w:eastAsia="나눔스퀘어라운드 Regular" w:hAnsi="나눔스퀘어라운드 Regular" w:cs="함초롬돋움"/>
            <w:kern w:val="0"/>
            <w:sz w:val="24"/>
            <w:szCs w:val="24"/>
          </w:rPr>
          <w:delText>과거</w:delText>
        </w:r>
        <w:r w:rsidR="00FF7C5A" w:rsidDel="00C978B5">
          <w:rPr>
            <w:rFonts w:ascii="나눔스퀘어라운드 Regular" w:eastAsia="나눔스퀘어라운드 Regular" w:hAnsi="나눔스퀘어라운드 Regular" w:cs="함초롬돋움" w:hint="eastAsia"/>
            <w:kern w:val="0"/>
            <w:sz w:val="24"/>
            <w:szCs w:val="24"/>
          </w:rPr>
          <w:delText>에는</w:delText>
        </w:r>
        <w:r w:rsidRPr="00C4133B" w:rsidDel="00C978B5">
          <w:rPr>
            <w:rFonts w:ascii="나눔스퀘어라운드 Regular" w:eastAsia="나눔스퀘어라운드 Regular" w:hAnsi="나눔스퀘어라운드 Regular" w:cs="함초롬돋움"/>
            <w:kern w:val="0"/>
            <w:sz w:val="24"/>
            <w:szCs w:val="24"/>
          </w:rPr>
          <w:delText xml:space="preserve"> 사람이 소프트웨어를 사용해서 단순히 데이터를 생성하는</w:delText>
        </w:r>
        <w:r w:rsidR="00FF7C5A" w:rsidDel="00C978B5">
          <w:rPr>
            <w:rFonts w:ascii="나눔스퀘어라운드 Regular" w:eastAsia="나눔스퀘어라운드 Regular" w:hAnsi="나눔스퀘어라운드 Regular" w:cs="함초롬돋움" w:hint="eastAsia"/>
            <w:kern w:val="0"/>
            <w:sz w:val="24"/>
            <w:szCs w:val="24"/>
          </w:rPr>
          <w:delText>데 그쳤지만,</w:delText>
        </w:r>
        <w:r w:rsidR="00FF7C5A" w:rsidDel="00C978B5">
          <w:rPr>
            <w:rFonts w:ascii="나눔스퀘어라운드 Regular" w:eastAsia="나눔스퀘어라운드 Regular" w:hAnsi="나눔스퀘어라운드 Regular" w:cs="함초롬돋움"/>
            <w:kern w:val="0"/>
            <w:sz w:val="24"/>
            <w:szCs w:val="24"/>
          </w:rPr>
          <w:delText xml:space="preserve"> </w:delText>
        </w:r>
        <w:r w:rsidRPr="00C4133B" w:rsidDel="00C978B5">
          <w:rPr>
            <w:rFonts w:ascii="나눔스퀘어라운드 Regular" w:eastAsia="나눔스퀘어라운드 Regular" w:hAnsi="나눔스퀘어라운드 Regular" w:cs="함초롬돋움"/>
            <w:kern w:val="0"/>
            <w:sz w:val="24"/>
            <w:szCs w:val="24"/>
          </w:rPr>
          <w:delText xml:space="preserve"> </w:delText>
        </w:r>
        <w:r w:rsidR="00FF7C5A" w:rsidRPr="00C4133B" w:rsidDel="00C978B5">
          <w:rPr>
            <w:rFonts w:ascii="나눔스퀘어라운드 Regular" w:eastAsia="나눔스퀘어라운드 Regular" w:hAnsi="나눔스퀘어라운드 Regular" w:cs="함초롬돋움"/>
            <w:kern w:val="0"/>
            <w:sz w:val="24"/>
            <w:szCs w:val="24"/>
          </w:rPr>
          <w:delText>이제는</w:delText>
        </w:r>
        <w:r w:rsidR="00FF7C5A" w:rsidDel="00C978B5">
          <w:rPr>
            <w:rFonts w:ascii="나눔스퀘어라운드 Regular" w:eastAsia="나눔스퀘어라운드 Regular" w:hAnsi="나눔스퀘어라운드 Regular" w:cs="함초롬돋움" w:hint="eastAsia"/>
            <w:kern w:val="0"/>
            <w:sz w:val="24"/>
            <w:szCs w:val="24"/>
          </w:rPr>
          <w:delText xml:space="preserve"> 이러한 수준</w:delText>
        </w:r>
        <w:r w:rsidRPr="00C4133B" w:rsidDel="00C978B5">
          <w:rPr>
            <w:rFonts w:ascii="나눔스퀘어라운드 Regular" w:eastAsia="나눔스퀘어라운드 Regular" w:hAnsi="나눔스퀘어라운드 Regular" w:cs="함초롬돋움"/>
            <w:kern w:val="0"/>
            <w:sz w:val="24"/>
            <w:szCs w:val="24"/>
          </w:rPr>
          <w:delText>을 넘어</w:delText>
        </w:r>
        <w:r w:rsidR="00FF7C5A" w:rsidDel="00C978B5">
          <w:rPr>
            <w:rFonts w:ascii="나눔스퀘어라운드 Regular" w:eastAsia="나눔스퀘어라운드 Regular" w:hAnsi="나눔스퀘어라운드 Regular" w:cs="함초롬돋움" w:hint="eastAsia"/>
            <w:kern w:val="0"/>
            <w:sz w:val="24"/>
            <w:szCs w:val="24"/>
          </w:rPr>
          <w:delText xml:space="preserve"> </w:delText>
        </w:r>
        <w:r w:rsidRPr="00C4133B" w:rsidDel="00C978B5">
          <w:rPr>
            <w:rFonts w:ascii="나눔스퀘어라운드 Regular" w:eastAsia="나눔스퀘어라운드 Regular" w:hAnsi="나눔스퀘어라운드 Regular" w:cs="함초롬돋움"/>
            <w:kern w:val="0"/>
            <w:sz w:val="24"/>
            <w:szCs w:val="24"/>
          </w:rPr>
          <w:delText>데이터만 충분하다면</w:delText>
        </w:r>
        <w:r w:rsidR="00FF7C5A" w:rsidDel="00C978B5">
          <w:rPr>
            <w:rFonts w:ascii="나눔스퀘어라운드 Regular" w:eastAsia="나눔스퀘어라운드 Regular" w:hAnsi="나눔스퀘어라운드 Regular" w:cs="함초롬돋움" w:hint="eastAsia"/>
            <w:kern w:val="0"/>
            <w:sz w:val="24"/>
            <w:szCs w:val="24"/>
          </w:rPr>
          <w:delText xml:space="preserve">, </w:delText>
        </w:r>
        <w:r w:rsidRPr="00C4133B" w:rsidDel="00C978B5">
          <w:rPr>
            <w:rFonts w:ascii="나눔스퀘어라운드 Regular" w:eastAsia="나눔스퀘어라운드 Regular" w:hAnsi="나눔스퀘어라운드 Regular" w:cs="함초롬돋움"/>
            <w:kern w:val="0"/>
            <w:sz w:val="24"/>
            <w:szCs w:val="24"/>
          </w:rPr>
          <w:delText>기계학습 기법으로</w:delText>
        </w:r>
        <w:r w:rsidR="00FF7C5A" w:rsidDel="00C978B5">
          <w:rPr>
            <w:rFonts w:ascii="나눔스퀘어라운드 Regular" w:eastAsia="나눔스퀘어라운드 Regular" w:hAnsi="나눔스퀘어라운드 Regular" w:cs="함초롬돋움" w:hint="eastAsia"/>
            <w:kern w:val="0"/>
            <w:sz w:val="24"/>
            <w:szCs w:val="24"/>
          </w:rPr>
          <w:delText xml:space="preserve"> </w:delText>
        </w:r>
        <w:r w:rsidR="00FF7C5A" w:rsidRPr="00C4133B" w:rsidDel="00C978B5">
          <w:rPr>
            <w:rFonts w:ascii="나눔스퀘어라운드 Regular" w:eastAsia="나눔스퀘어라운드 Regular" w:hAnsi="나눔스퀘어라운드 Regular" w:cs="함초롬돋움"/>
            <w:kern w:val="0"/>
            <w:sz w:val="24"/>
            <w:szCs w:val="24"/>
          </w:rPr>
          <w:delText>수작업으로 정성스럽게 제작한 소프트웨어보다</w:delText>
        </w:r>
        <w:r w:rsidR="00FF7C5A" w:rsidDel="00C978B5">
          <w:rPr>
            <w:rFonts w:ascii="나눔스퀘어라운드 Regular" w:eastAsia="나눔스퀘어라운드 Regular" w:hAnsi="나눔스퀘어라운드 Regular" w:cs="함초롬돋움" w:hint="eastAsia"/>
            <w:kern w:val="0"/>
            <w:sz w:val="24"/>
            <w:szCs w:val="24"/>
          </w:rPr>
          <w:delText xml:space="preserve"> </w:delText>
        </w:r>
        <w:r w:rsidRPr="00C4133B" w:rsidDel="00C978B5">
          <w:rPr>
            <w:rFonts w:ascii="나눔스퀘어라운드 Regular" w:eastAsia="나눔스퀘어라운드 Regular" w:hAnsi="나눔스퀘어라운드 Regular" w:cs="함초롬돋움"/>
            <w:kern w:val="0"/>
            <w:sz w:val="24"/>
            <w:szCs w:val="24"/>
          </w:rPr>
          <w:delText xml:space="preserve">더 훌륭한 소프트웨어를 </w:delText>
        </w:r>
        <w:r w:rsidR="00FF7C5A" w:rsidRPr="00C4133B" w:rsidDel="00C978B5">
          <w:rPr>
            <w:rFonts w:ascii="나눔스퀘어라운드 Regular" w:eastAsia="나눔스퀘어라운드 Regular" w:hAnsi="나눔스퀘어라운드 Regular" w:cs="함초롬돋움" w:hint="eastAsia"/>
            <w:kern w:val="0"/>
            <w:sz w:val="24"/>
            <w:szCs w:val="24"/>
          </w:rPr>
          <w:delText>만들어 내는</w:delText>
        </w:r>
        <w:r w:rsidRPr="00C4133B" w:rsidDel="00C978B5">
          <w:rPr>
            <w:rFonts w:ascii="나눔스퀘어라운드 Regular" w:eastAsia="나눔스퀘어라운드 Regular" w:hAnsi="나눔스퀘어라운드 Regular" w:cs="함초롬돋움"/>
            <w:kern w:val="0"/>
            <w:sz w:val="24"/>
            <w:szCs w:val="24"/>
          </w:rPr>
          <w:delText xml:space="preserve"> 세상이 되었다. </w:delText>
        </w:r>
      </w:del>
      <w:del w:id="128" w:author="Microsoft Office User" w:date="2020-08-14T15:40:00Z">
        <w:r w:rsidRPr="00C4133B" w:rsidDel="00C978B5">
          <w:rPr>
            <w:rFonts w:ascii="나눔스퀘어라운드 Regular" w:eastAsia="나눔스퀘어라운드 Regular" w:hAnsi="나눔스퀘어라운드 Regular" w:cs="함초롬돋움" w:hint="eastAsia"/>
            <w:kern w:val="0"/>
            <w:sz w:val="24"/>
            <w:szCs w:val="24"/>
          </w:rPr>
          <w:delText>이</w:delText>
        </w:r>
        <w:r w:rsidR="00FF7C5A" w:rsidDel="00C978B5">
          <w:rPr>
            <w:rFonts w:ascii="나눔스퀘어라운드 Regular" w:eastAsia="나눔스퀘어라운드 Regular" w:hAnsi="나눔스퀘어라운드 Regular" w:cs="함초롬돋움" w:hint="eastAsia"/>
            <w:kern w:val="0"/>
            <w:sz w:val="24"/>
            <w:szCs w:val="24"/>
          </w:rPr>
          <w:delText xml:space="preserve">렇게 </w:delText>
        </w:r>
      </w:del>
      <w:ins w:id="129" w:author="Microsoft Office User" w:date="2020-08-14T15:40:00Z">
        <w:r w:rsidR="00C978B5">
          <w:rPr>
            <w:rFonts w:ascii="나눔스퀘어라운드 Regular" w:eastAsia="나눔스퀘어라운드 Regular" w:hAnsi="나눔스퀘어라운드 Regular" w:cs="함초롬돋움" w:hint="eastAsia"/>
            <w:kern w:val="0"/>
            <w:sz w:val="24"/>
            <w:szCs w:val="24"/>
          </w:rPr>
          <w:t xml:space="preserve">사실 이렇게 </w:t>
        </w:r>
      </w:ins>
      <w:r w:rsidR="00FF7C5A">
        <w:rPr>
          <w:rFonts w:ascii="나눔스퀘어라운드 Regular" w:eastAsia="나눔스퀘어라운드 Regular" w:hAnsi="나눔스퀘어라운드 Regular" w:cs="함초롬돋움" w:hint="eastAsia"/>
          <w:kern w:val="0"/>
          <w:sz w:val="24"/>
          <w:szCs w:val="24"/>
        </w:rPr>
        <w:t>만들어진</w:t>
      </w:r>
      <w:r w:rsidR="00FF7C5A">
        <w:rPr>
          <w:rFonts w:ascii="나눔스퀘어라운드 Regular" w:eastAsia="나눔스퀘어라운드 Regular" w:hAnsi="나눔스퀘어라운드 Regular" w:cs="함초롬돋움"/>
          <w:kern w:val="0"/>
          <w:sz w:val="24"/>
          <w:szCs w:val="24"/>
        </w:rPr>
        <w:t xml:space="preserve"> </w:t>
      </w:r>
      <w:r w:rsidRPr="00C4133B">
        <w:rPr>
          <w:rFonts w:ascii="나눔스퀘어라운드 Regular" w:eastAsia="나눔스퀘어라운드 Regular" w:hAnsi="나눔스퀘어라운드 Regular" w:cs="함초롬돋움"/>
          <w:kern w:val="0"/>
          <w:sz w:val="24"/>
          <w:szCs w:val="24"/>
        </w:rPr>
        <w:t>기계학습 소프트웨어</w:t>
      </w:r>
      <w:ins w:id="130" w:author="Microsoft Office User" w:date="2020-08-14T15:37:00Z">
        <w:r w:rsidR="00C978B5">
          <w:rPr>
            <w:rFonts w:ascii="나눔스퀘어라운드 Regular" w:eastAsia="나눔스퀘어라운드 Regular" w:hAnsi="나눔스퀘어라운드 Regular" w:cs="함초롬돋움" w:hint="eastAsia"/>
            <w:kern w:val="0"/>
            <w:sz w:val="24"/>
            <w:szCs w:val="24"/>
          </w:rPr>
          <w:t xml:space="preserve">는 그동안 인식되어 온 양질의 일자리를 빠르게 </w:t>
        </w:r>
      </w:ins>
      <w:ins w:id="131" w:author="Microsoft Office User" w:date="2020-08-14T15:38:00Z">
        <w:r w:rsidR="00C978B5">
          <w:rPr>
            <w:rFonts w:ascii="나눔스퀘어라운드 Regular" w:eastAsia="나눔스퀘어라운드 Regular" w:hAnsi="나눔스퀘어라운드 Regular" w:cs="함초롬돋움" w:hint="eastAsia"/>
            <w:kern w:val="0"/>
            <w:sz w:val="24"/>
            <w:szCs w:val="24"/>
          </w:rPr>
          <w:t xml:space="preserve">기계가 </w:t>
        </w:r>
      </w:ins>
      <w:ins w:id="132" w:author="Microsoft Office User" w:date="2020-08-14T15:37:00Z">
        <w:r w:rsidR="00C978B5">
          <w:rPr>
            <w:rFonts w:ascii="나눔스퀘어라운드 Regular" w:eastAsia="나눔스퀘어라운드 Regular" w:hAnsi="나눔스퀘어라운드 Regular" w:cs="함초롬돋움" w:hint="eastAsia"/>
            <w:kern w:val="0"/>
            <w:sz w:val="24"/>
            <w:szCs w:val="24"/>
          </w:rPr>
          <w:t>대체하고 있</w:t>
        </w:r>
      </w:ins>
      <w:ins w:id="133" w:author="Microsoft Office User" w:date="2020-08-14T15:41:00Z">
        <w:r w:rsidR="00C978B5">
          <w:rPr>
            <w:rFonts w:ascii="나눔스퀘어라운드 Regular" w:eastAsia="나눔스퀘어라운드 Regular" w:hAnsi="나눔스퀘어라운드 Regular" w:cs="함초롬돋움" w:hint="eastAsia"/>
            <w:kern w:val="0"/>
            <w:sz w:val="24"/>
            <w:szCs w:val="24"/>
          </w:rPr>
          <w:t xml:space="preserve">고 디지털 불평등도 심화시키고 있다. </w:t>
        </w:r>
      </w:ins>
      <w:ins w:id="134" w:author="Microsoft Office User" w:date="2020-08-14T15:47:00Z">
        <w:r w:rsidR="00454ED9">
          <w:rPr>
            <w:rFonts w:ascii="나눔스퀘어라운드 Regular" w:eastAsia="나눔스퀘어라운드 Regular" w:hAnsi="나눔스퀘어라운드 Regular" w:cs="함초롬돋움" w:hint="eastAsia"/>
            <w:kern w:val="0"/>
            <w:sz w:val="24"/>
            <w:szCs w:val="24"/>
          </w:rPr>
          <w:t xml:space="preserve">단기적으로 </w:t>
        </w:r>
      </w:ins>
      <w:ins w:id="135" w:author="Microsoft Office User" w:date="2020-08-14T15:39:00Z">
        <w:r w:rsidR="00C978B5">
          <w:rPr>
            <w:rFonts w:ascii="나눔스퀘어라운드 Regular" w:eastAsia="나눔스퀘어라운드 Regular" w:hAnsi="나눔스퀘어라운드 Regular" w:cs="함초롬돋움" w:hint="eastAsia"/>
            <w:kern w:val="0"/>
            <w:sz w:val="24"/>
            <w:szCs w:val="24"/>
          </w:rPr>
          <w:t xml:space="preserve">데이터 과학은 </w:t>
        </w:r>
      </w:ins>
      <w:ins w:id="136" w:author="Microsoft Office User" w:date="2020-08-14T15:42:00Z">
        <w:r w:rsidR="00C978B5">
          <w:rPr>
            <w:rFonts w:ascii="나눔스퀘어라운드 Regular" w:eastAsia="나눔스퀘어라운드 Regular" w:hAnsi="나눔스퀘어라운드 Regular" w:cs="함초롬돋움" w:hint="eastAsia"/>
            <w:kern w:val="0"/>
            <w:sz w:val="24"/>
            <w:szCs w:val="24"/>
          </w:rPr>
          <w:t xml:space="preserve">기계가 만들어낸 소프트웨어 불평등을 완화시킬 수 있고, 더 나아가 기계가 만든 소프트웨어와 사람이 만든 소프트웨어를 </w:t>
        </w:r>
      </w:ins>
      <w:ins w:id="137" w:author="Microsoft Office User" w:date="2020-08-14T15:43:00Z">
        <w:r w:rsidR="00C978B5">
          <w:rPr>
            <w:rFonts w:ascii="나눔스퀘어라운드 Regular" w:eastAsia="나눔스퀘어라운드 Regular" w:hAnsi="나눔스퀘어라운드 Regular" w:cs="함초롬돋움" w:hint="eastAsia"/>
            <w:kern w:val="0"/>
            <w:sz w:val="24"/>
            <w:szCs w:val="24"/>
          </w:rPr>
          <w:t>아우르는 통합된 소프트웨어를 만들어 냄으로써 새로운 세상을 열어</w:t>
        </w:r>
      </w:ins>
      <w:ins w:id="138" w:author="Microsoft Office User" w:date="2020-08-14T15:47:00Z">
        <w:r w:rsidR="00454ED9">
          <w:rPr>
            <w:rFonts w:ascii="나눔스퀘어라운드 Regular" w:eastAsia="나눔스퀘어라운드 Regular" w:hAnsi="나눔스퀘어라운드 Regular" w:cs="함초롬돋움" w:hint="eastAsia"/>
            <w:kern w:val="0"/>
            <w:sz w:val="24"/>
            <w:szCs w:val="24"/>
          </w:rPr>
          <w:t>가는데 기여할 것이다.</w:t>
        </w:r>
      </w:ins>
      <w:del w:id="139" w:author="Microsoft Office User" w:date="2020-08-14T15:38:00Z">
        <w:r w:rsidRPr="00C4133B" w:rsidDel="00C978B5">
          <w:rPr>
            <w:rFonts w:ascii="나눔스퀘어라운드 Regular" w:eastAsia="나눔스퀘어라운드 Regular" w:hAnsi="나눔스퀘어라운드 Regular" w:cs="함초롬돋움"/>
            <w:kern w:val="0"/>
            <w:sz w:val="24"/>
            <w:szCs w:val="24"/>
          </w:rPr>
          <w:delText xml:space="preserve">가 </w:delText>
        </w:r>
        <w:r w:rsidR="00FF7C5A" w:rsidDel="00C978B5">
          <w:rPr>
            <w:rFonts w:ascii="나눔스퀘어라운드 Regular" w:eastAsia="나눔스퀘어라운드 Regular" w:hAnsi="나눔스퀘어라운드 Regular" w:cs="함초롬돋움" w:hint="eastAsia"/>
            <w:kern w:val="0"/>
            <w:sz w:val="24"/>
            <w:szCs w:val="24"/>
          </w:rPr>
          <w:delText xml:space="preserve">사람들이 하던 일을 대신함으로써 </w:delText>
        </w:r>
        <w:r w:rsidRPr="00C4133B" w:rsidDel="00C978B5">
          <w:rPr>
            <w:rFonts w:ascii="나눔스퀘어라운드 Regular" w:eastAsia="나눔스퀘어라운드 Regular" w:hAnsi="나눔스퀘어라운드 Regular" w:cs="함초롬돋움"/>
            <w:kern w:val="0"/>
            <w:sz w:val="24"/>
            <w:szCs w:val="24"/>
          </w:rPr>
          <w:delText>만들어 놓은 일자리</w:delText>
        </w:r>
        <w:r w:rsidR="00FF7C5A" w:rsidDel="00C978B5">
          <w:rPr>
            <w:rFonts w:ascii="나눔스퀘어라운드 Regular" w:eastAsia="나눔스퀘어라운드 Regular" w:hAnsi="나눔스퀘어라운드 Regular" w:cs="함초롬돋움" w:hint="eastAsia"/>
            <w:kern w:val="0"/>
            <w:sz w:val="24"/>
            <w:szCs w:val="24"/>
          </w:rPr>
          <w:delText xml:space="preserve">의 박탈과 이로 인해 파생되는 </w:delText>
        </w:r>
        <w:r w:rsidRPr="00C4133B" w:rsidDel="00C978B5">
          <w:rPr>
            <w:rFonts w:ascii="나눔스퀘어라운드 Regular" w:eastAsia="나눔스퀘어라운드 Regular" w:hAnsi="나눔스퀘어라운드 Regular" w:cs="함초롬돋움"/>
            <w:kern w:val="0"/>
            <w:sz w:val="24"/>
            <w:szCs w:val="24"/>
          </w:rPr>
          <w:delText xml:space="preserve">불평등을 다시 사람이 제대로 이해하고 </w:delText>
        </w:r>
      </w:del>
      <w:del w:id="140" w:author="Microsoft Office User" w:date="2020-08-14T15:43:00Z">
        <w:r w:rsidRPr="00C4133B" w:rsidDel="00C978B5">
          <w:rPr>
            <w:rFonts w:ascii="나눔스퀘어라운드 Regular" w:eastAsia="나눔스퀘어라운드 Regular" w:hAnsi="나눔스퀘어라운드 Regular" w:cs="함초롬돋움"/>
            <w:kern w:val="0"/>
            <w:sz w:val="24"/>
            <w:szCs w:val="24"/>
          </w:rPr>
          <w:delText>기계에 대한 반격을 시작하는 첫걸음이 </w:delText>
        </w:r>
        <w:r w:rsidR="00FF7C5A" w:rsidDel="00C978B5">
          <w:rPr>
            <w:rFonts w:ascii="나눔스퀘어라운드 Regular" w:eastAsia="나눔스퀘어라운드 Regular" w:hAnsi="나눔스퀘어라운드 Regular" w:cs="함초롬돋움"/>
            <w:kern w:val="0"/>
            <w:sz w:val="24"/>
            <w:szCs w:val="24"/>
          </w:rPr>
          <w:delText>'</w:delText>
        </w:r>
        <w:r w:rsidRPr="00C4133B" w:rsidDel="00C978B5">
          <w:rPr>
            <w:rFonts w:ascii="나눔스퀘어라운드 Regular" w:eastAsia="나눔스퀘어라운드 Regular" w:hAnsi="나눔스퀘어라운드 Regular" w:cs="함초롬돋움"/>
            <w:kern w:val="0"/>
            <w:sz w:val="24"/>
            <w:szCs w:val="24"/>
          </w:rPr>
          <w:delText>tidyverse</w:delText>
        </w:r>
        <w:r w:rsidR="00FF7C5A" w:rsidDel="00C978B5">
          <w:rPr>
            <w:rFonts w:ascii="나눔스퀘어라운드 Regular" w:eastAsia="나눔스퀘어라운드 Regular" w:hAnsi="나눔스퀘어라운드 Regular" w:cs="함초롬돋움"/>
            <w:kern w:val="0"/>
            <w:sz w:val="24"/>
            <w:szCs w:val="24"/>
          </w:rPr>
          <w:delText>'</w:delText>
        </w:r>
        <w:r w:rsidRPr="00C4133B" w:rsidDel="00C978B5">
          <w:rPr>
            <w:rFonts w:ascii="나눔스퀘어라운드 Regular" w:eastAsia="나눔스퀘어라운드 Regular" w:hAnsi="나눔스퀘어라운드 Regular" w:cs="함초롬돋움"/>
            <w:kern w:val="0"/>
            <w:sz w:val="24"/>
            <w:szCs w:val="24"/>
          </w:rPr>
          <w:delText xml:space="preserve">라고 </w:delText>
        </w:r>
        <w:r w:rsidR="00FF7C5A" w:rsidDel="00C978B5">
          <w:rPr>
            <w:rFonts w:ascii="나눔스퀘어라운드 Regular" w:eastAsia="나눔스퀘어라운드 Regular" w:hAnsi="나눔스퀘어라운드 Regular" w:cs="함초롬돋움" w:hint="eastAsia"/>
            <w:kern w:val="0"/>
            <w:sz w:val="24"/>
            <w:szCs w:val="24"/>
          </w:rPr>
          <w:delText>필자는 생각한</w:delText>
        </w:r>
        <w:r w:rsidRPr="00C4133B" w:rsidDel="00C978B5">
          <w:rPr>
            <w:rFonts w:ascii="나눔스퀘어라운드 Regular" w:eastAsia="나눔스퀘어라운드 Regular" w:hAnsi="나눔스퀘어라운드 Regular" w:cs="함초롬돋움"/>
            <w:kern w:val="0"/>
            <w:sz w:val="24"/>
            <w:szCs w:val="24"/>
          </w:rPr>
          <w:delText xml:space="preserve">다. </w:delText>
        </w:r>
        <w:commentRangeStart w:id="141"/>
        <w:r w:rsidRPr="00C4133B" w:rsidDel="00C978B5">
          <w:rPr>
            <w:rFonts w:ascii="나눔스퀘어라운드 Regular" w:eastAsia="나눔스퀘어라운드 Regular" w:hAnsi="나눔스퀘어라운드 Regular" w:cs="함초롬돋움"/>
            <w:kern w:val="0"/>
            <w:sz w:val="24"/>
            <w:szCs w:val="24"/>
          </w:rPr>
          <w:delText>사람이 만들어 내는 소프트웨어</w:delText>
        </w:r>
        <w:commentRangeEnd w:id="141"/>
        <w:r w:rsidR="00FF7C5A" w:rsidDel="00C978B5">
          <w:rPr>
            <w:rStyle w:val="a6"/>
          </w:rPr>
          <w:commentReference w:id="141"/>
        </w:r>
        <w:r w:rsidRPr="00C4133B" w:rsidDel="00C978B5">
          <w:rPr>
            <w:rFonts w:ascii="나눔스퀘어라운드 Regular" w:eastAsia="나눔스퀘어라운드 Regular" w:hAnsi="나눔스퀘어라운드 Regular" w:cs="함초롬돋움"/>
            <w:kern w:val="0"/>
            <w:sz w:val="24"/>
            <w:szCs w:val="24"/>
          </w:rPr>
          <w:delText xml:space="preserve">와 데이터에서 기계가 </w:delText>
        </w:r>
        <w:r w:rsidR="00FF7C5A" w:rsidRPr="00C4133B" w:rsidDel="00C978B5">
          <w:rPr>
            <w:rFonts w:ascii="나눔스퀘어라운드 Regular" w:eastAsia="나눔스퀘어라운드 Regular" w:hAnsi="나눔스퀘어라운드 Regular" w:cs="함초롬돋움" w:hint="eastAsia"/>
            <w:kern w:val="0"/>
            <w:sz w:val="24"/>
            <w:szCs w:val="24"/>
          </w:rPr>
          <w:delText>만들어 내는</w:delText>
        </w:r>
        <w:r w:rsidRPr="00C4133B" w:rsidDel="00C978B5">
          <w:rPr>
            <w:rFonts w:ascii="나눔스퀘어라운드 Regular" w:eastAsia="나눔스퀘어라운드 Regular" w:hAnsi="나눔스퀘어라운드 Regular" w:cs="함초롬돋움"/>
            <w:kern w:val="0"/>
            <w:sz w:val="24"/>
            <w:szCs w:val="24"/>
          </w:rPr>
          <w:delText xml:space="preserve"> 소프트웨어가 대세</w:delText>
        </w:r>
        <w:r w:rsidR="00FF7C5A" w:rsidDel="00C978B5">
          <w:rPr>
            <w:rFonts w:ascii="나눔스퀘어라운드 Regular" w:eastAsia="나눔스퀘어라운드 Regular" w:hAnsi="나눔스퀘어라운드 Regular" w:cs="함초롬돋움" w:hint="eastAsia"/>
            <w:kern w:val="0"/>
            <w:sz w:val="24"/>
            <w:szCs w:val="24"/>
          </w:rPr>
          <w:delText xml:space="preserve">인 </w:delText>
        </w:r>
        <w:r w:rsidRPr="00C4133B" w:rsidDel="00C978B5">
          <w:rPr>
            <w:rFonts w:ascii="나눔스퀘어라운드 Regular" w:eastAsia="나눔스퀘어라운드 Regular" w:hAnsi="나눔스퀘어라운드 Regular" w:cs="함초롬돋움"/>
            <w:kern w:val="0"/>
            <w:sz w:val="24"/>
            <w:szCs w:val="24"/>
          </w:rPr>
          <w:delText>지금, 이를 이해하고 다시 사람이 주도권을 잡아가는 노력이 경주되고 있다.</w:delText>
        </w:r>
      </w:del>
    </w:p>
    <w:p w14:paraId="2B3778EA" w14:textId="4F792885" w:rsidR="00FC704A" w:rsidRDefault="00FC704A" w:rsidP="00FC704A">
      <w:pPr>
        <w:widowControl/>
        <w:wordWrap/>
        <w:autoSpaceDE/>
        <w:autoSpaceDN/>
        <w:spacing w:after="0" w:line="276" w:lineRule="auto"/>
        <w:ind w:firstLineChars="100" w:firstLine="240"/>
        <w:rPr>
          <w:rFonts w:ascii="나눔스퀘어라운드 Regular" w:eastAsia="나눔스퀘어라운드 Regular" w:hAnsi="나눔스퀘어라운드 Regular" w:cs="함초롬돋움"/>
          <w:kern w:val="0"/>
          <w:sz w:val="24"/>
          <w:szCs w:val="24"/>
        </w:rPr>
      </w:pPr>
    </w:p>
    <w:p w14:paraId="761456E5" w14:textId="60B58E90" w:rsidR="00FC704A" w:rsidRPr="00C4133B" w:rsidRDefault="00FC704A" w:rsidP="00C4133B">
      <w:pPr>
        <w:widowControl/>
        <w:wordWrap/>
        <w:autoSpaceDE/>
        <w:autoSpaceDN/>
        <w:spacing w:after="0" w:line="276" w:lineRule="auto"/>
        <w:rPr>
          <w:rFonts w:ascii="나눔스퀘어라운드 Regular" w:eastAsia="나눔스퀘어라운드 Regular" w:hAnsi="나눔스퀘어라운드 Regular" w:cs="함초롬돋움"/>
          <w:kern w:val="0"/>
          <w:sz w:val="24"/>
          <w:szCs w:val="24"/>
        </w:rPr>
      </w:pPr>
      <w:r w:rsidRPr="00FE7FE7">
        <w:rPr>
          <w:rFonts w:ascii="나눔스퀘어라운드 Regular" w:eastAsia="나눔스퀘어라운드 Regular" w:hAnsi="나눔스퀘어라운드 Regular" w:cs="함초롬돋움" w:hint="eastAsia"/>
          <w:kern w:val="0"/>
          <w:sz w:val="24"/>
          <w:szCs w:val="24"/>
        </w:rPr>
        <w:t>참고문헌</w:t>
      </w:r>
    </w:p>
    <w:p w14:paraId="66CBB507" w14:textId="14700A26" w:rsidR="00FC704A" w:rsidRPr="00C4133B" w:rsidRDefault="00FC704A" w:rsidP="00C4133B">
      <w:pPr>
        <w:pStyle w:val="a4"/>
        <w:widowControl/>
        <w:numPr>
          <w:ilvl w:val="0"/>
          <w:numId w:val="3"/>
        </w:numPr>
        <w:wordWrap/>
        <w:autoSpaceDE/>
        <w:autoSpaceDN/>
        <w:spacing w:before="100" w:beforeAutospacing="1" w:after="100" w:afterAutospacing="1" w:line="276" w:lineRule="auto"/>
        <w:ind w:leftChars="0" w:left="400"/>
        <w:rPr>
          <w:rFonts w:ascii="나눔스퀘어라운드 Regular" w:eastAsia="나눔스퀘어라운드 Regular" w:hAnsi="나눔스퀘어라운드 Regular" w:cs="함초롬돋움"/>
          <w:kern w:val="0"/>
          <w:sz w:val="24"/>
          <w:szCs w:val="24"/>
        </w:rPr>
      </w:pPr>
      <w:r w:rsidRPr="00C4133B">
        <w:rPr>
          <w:rFonts w:ascii="나눔스퀘어라운드 Regular" w:eastAsia="나눔스퀘어라운드 Regular" w:hAnsi="나눔스퀘어라운드 Regular" w:cs="함초롬돋움"/>
          <w:kern w:val="0"/>
          <w:sz w:val="24"/>
          <w:szCs w:val="24"/>
        </w:rPr>
        <w:t>Cummings MM</w:t>
      </w:r>
      <w:r w:rsidR="00C4133B">
        <w:rPr>
          <w:rFonts w:ascii="나눔스퀘어라운드 Regular" w:eastAsia="나눔스퀘어라운드 Regular" w:hAnsi="나눔스퀘어라운드 Regular" w:cs="함초롬돋움"/>
          <w:kern w:val="0"/>
          <w:sz w:val="24"/>
          <w:szCs w:val="24"/>
        </w:rPr>
        <w:t>,</w:t>
      </w:r>
      <w:r w:rsidRPr="00C4133B">
        <w:rPr>
          <w:rFonts w:ascii="나눔스퀘어라운드 Regular" w:eastAsia="나눔스퀘어라운드 Regular" w:hAnsi="나눔스퀘어라운드 Regular" w:cs="함초롬돋움"/>
          <w:kern w:val="0"/>
          <w:sz w:val="24"/>
          <w:szCs w:val="24"/>
        </w:rPr>
        <w:t xml:space="preserve"> Man versus machine or </w:t>
      </w:r>
      <w:proofErr w:type="spellStart"/>
      <w:r w:rsidRPr="00C4133B">
        <w:rPr>
          <w:rFonts w:ascii="나눔스퀘어라운드 Regular" w:eastAsia="나눔스퀘어라운드 Regular" w:hAnsi="나눔스퀘어라운드 Regular" w:cs="함초롬돋움"/>
          <w:kern w:val="0"/>
          <w:sz w:val="24"/>
          <w:szCs w:val="24"/>
        </w:rPr>
        <w:t>man+machine</w:t>
      </w:r>
      <w:proofErr w:type="spellEnd"/>
      <w:r w:rsidR="00C4133B">
        <w:rPr>
          <w:rFonts w:ascii="나눔스퀘어라운드 Regular" w:eastAsia="나눔스퀘어라운드 Regular" w:hAnsi="나눔스퀘어라운드 Regular" w:cs="함초롬돋움"/>
          <w:kern w:val="0"/>
          <w:sz w:val="24"/>
          <w:szCs w:val="24"/>
        </w:rPr>
        <w:t>,</w:t>
      </w:r>
      <w:r w:rsidRPr="00C4133B">
        <w:rPr>
          <w:rFonts w:ascii="나눔스퀘어라운드 Regular" w:eastAsia="나눔스퀘어라운드 Regular" w:hAnsi="나눔스퀘어라운드 Regular" w:cs="함초롬돋움"/>
          <w:kern w:val="0"/>
          <w:sz w:val="24"/>
          <w:szCs w:val="24"/>
        </w:rPr>
        <w:t xml:space="preserve"> IEEE Intelligent Systems</w:t>
      </w:r>
      <w:r w:rsidR="00C4133B">
        <w:rPr>
          <w:rFonts w:ascii="나눔스퀘어라운드 Regular" w:eastAsia="나눔스퀘어라운드 Regular" w:hAnsi="나눔스퀘어라운드 Regular" w:cs="함초롬돋움"/>
          <w:kern w:val="0"/>
          <w:sz w:val="24"/>
          <w:szCs w:val="24"/>
        </w:rPr>
        <w:t>,</w:t>
      </w:r>
      <w:r w:rsidRPr="00C4133B">
        <w:rPr>
          <w:rFonts w:ascii="나눔스퀘어라운드 Regular" w:eastAsia="나눔스퀘어라운드 Regular" w:hAnsi="나눔스퀘어라운드 Regular" w:cs="함초롬돋움"/>
          <w:kern w:val="0"/>
          <w:sz w:val="24"/>
          <w:szCs w:val="24"/>
        </w:rPr>
        <w:t xml:space="preserve"> 2014;29:62–9.</w:t>
      </w:r>
    </w:p>
    <w:p w14:paraId="2FECBE03" w14:textId="4495C964" w:rsidR="00FC704A" w:rsidRPr="00C4133B" w:rsidRDefault="00FC704A" w:rsidP="00C4133B">
      <w:pPr>
        <w:pStyle w:val="a4"/>
        <w:widowControl/>
        <w:numPr>
          <w:ilvl w:val="0"/>
          <w:numId w:val="3"/>
        </w:numPr>
        <w:wordWrap/>
        <w:autoSpaceDE/>
        <w:autoSpaceDN/>
        <w:spacing w:before="100" w:beforeAutospacing="1" w:after="100" w:afterAutospacing="1" w:line="276" w:lineRule="auto"/>
        <w:ind w:leftChars="0" w:left="400"/>
        <w:rPr>
          <w:rFonts w:ascii="나눔스퀘어라운드 Regular" w:eastAsia="나눔스퀘어라운드 Regular" w:hAnsi="나눔스퀘어라운드 Regular" w:cs="함초롬돋움"/>
          <w:kern w:val="0"/>
          <w:sz w:val="24"/>
          <w:szCs w:val="24"/>
        </w:rPr>
      </w:pPr>
      <w:proofErr w:type="spellStart"/>
      <w:r w:rsidRPr="00C4133B">
        <w:rPr>
          <w:rFonts w:ascii="나눔스퀘어라운드 Regular" w:eastAsia="나눔스퀘어라운드 Regular" w:hAnsi="나눔스퀘어라운드 Regular" w:cs="함초롬돋움"/>
          <w:kern w:val="0"/>
          <w:sz w:val="24"/>
          <w:szCs w:val="24"/>
        </w:rPr>
        <w:t>Mishel</w:t>
      </w:r>
      <w:proofErr w:type="spellEnd"/>
      <w:r w:rsidRPr="00C4133B">
        <w:rPr>
          <w:rFonts w:ascii="나눔스퀘어라운드 Regular" w:eastAsia="나눔스퀘어라운드 Regular" w:hAnsi="나눔스퀘어라운드 Regular" w:cs="함초롬돋움"/>
          <w:kern w:val="0"/>
          <w:sz w:val="24"/>
          <w:szCs w:val="24"/>
        </w:rPr>
        <w:t xml:space="preserve"> L</w:t>
      </w:r>
      <w:r w:rsidR="00C4133B">
        <w:rPr>
          <w:rFonts w:ascii="나눔스퀘어라운드 Regular" w:eastAsia="나눔스퀘어라운드 Regular" w:hAnsi="나눔스퀘어라운드 Regular" w:cs="함초롬돋움"/>
          <w:kern w:val="0"/>
          <w:sz w:val="24"/>
          <w:szCs w:val="24"/>
        </w:rPr>
        <w:t>.,</w:t>
      </w:r>
      <w:r w:rsidRPr="00C4133B">
        <w:rPr>
          <w:rFonts w:ascii="나눔스퀘어라운드 Regular" w:eastAsia="나눔스퀘어라운드 Regular" w:hAnsi="나눔스퀘어라운드 Regular" w:cs="함초롬돋움"/>
          <w:kern w:val="0"/>
          <w:sz w:val="24"/>
          <w:szCs w:val="24"/>
        </w:rPr>
        <w:t xml:space="preserve"> Gould E</w:t>
      </w:r>
      <w:r w:rsidR="00C4133B">
        <w:rPr>
          <w:rFonts w:ascii="나눔스퀘어라운드 Regular" w:eastAsia="나눔스퀘어라운드 Regular" w:hAnsi="나눔스퀘어라운드 Regular" w:cs="함초롬돋움"/>
          <w:kern w:val="0"/>
          <w:sz w:val="24"/>
          <w:szCs w:val="24"/>
        </w:rPr>
        <w:t>.,</w:t>
      </w:r>
      <w:r w:rsidRPr="00C4133B">
        <w:rPr>
          <w:rFonts w:ascii="나눔스퀘어라운드 Regular" w:eastAsia="나눔스퀘어라운드 Regular" w:hAnsi="나눔스퀘어라운드 Regular" w:cs="함초롬돋움"/>
          <w:kern w:val="0"/>
          <w:sz w:val="24"/>
          <w:szCs w:val="24"/>
        </w:rPr>
        <w:t xml:space="preserve"> Bivens J.</w:t>
      </w:r>
      <w:r w:rsidR="00C4133B">
        <w:rPr>
          <w:rFonts w:ascii="나눔스퀘어라운드 Regular" w:eastAsia="나눔스퀘어라운드 Regular" w:hAnsi="나눔스퀘어라운드 Regular" w:cs="함초롬돋움"/>
          <w:kern w:val="0"/>
          <w:sz w:val="24"/>
          <w:szCs w:val="24"/>
        </w:rPr>
        <w:t>,</w:t>
      </w:r>
      <w:r w:rsidRPr="00C4133B">
        <w:rPr>
          <w:rFonts w:ascii="나눔스퀘어라운드 Regular" w:eastAsia="나눔스퀘어라운드 Regular" w:hAnsi="나눔스퀘어라운드 Regular" w:cs="함초롬돋움"/>
          <w:kern w:val="0"/>
          <w:sz w:val="24"/>
          <w:szCs w:val="24"/>
        </w:rPr>
        <w:t xml:space="preserve"> Wage stagnation in nine charts. Economic Policy Institute</w:t>
      </w:r>
      <w:r w:rsidR="00C4133B">
        <w:rPr>
          <w:rFonts w:ascii="나눔스퀘어라운드 Regular" w:eastAsia="나눔스퀘어라운드 Regular" w:hAnsi="나눔스퀘어라운드 Regular" w:cs="함초롬돋움"/>
          <w:kern w:val="0"/>
          <w:sz w:val="24"/>
          <w:szCs w:val="24"/>
        </w:rPr>
        <w:t>,</w:t>
      </w:r>
      <w:r w:rsidRPr="00C4133B">
        <w:rPr>
          <w:rFonts w:ascii="나눔스퀘어라운드 Regular" w:eastAsia="나눔스퀘어라운드 Regular" w:hAnsi="나눔스퀘어라운드 Regular" w:cs="함초롬돋움"/>
          <w:kern w:val="0"/>
          <w:sz w:val="24"/>
          <w:szCs w:val="24"/>
        </w:rPr>
        <w:t xml:space="preserve"> 2015;6:2–13.</w:t>
      </w:r>
    </w:p>
    <w:p w14:paraId="28424538" w14:textId="109FF5D5" w:rsidR="00FC704A" w:rsidRPr="00C4133B" w:rsidRDefault="00FC704A" w:rsidP="00C4133B">
      <w:pPr>
        <w:pStyle w:val="a4"/>
        <w:widowControl/>
        <w:numPr>
          <w:ilvl w:val="0"/>
          <w:numId w:val="3"/>
        </w:numPr>
        <w:wordWrap/>
        <w:autoSpaceDE/>
        <w:autoSpaceDN/>
        <w:spacing w:before="100" w:beforeAutospacing="1" w:after="100" w:afterAutospacing="1" w:line="276" w:lineRule="auto"/>
        <w:ind w:leftChars="0" w:left="400"/>
        <w:rPr>
          <w:rFonts w:ascii="나눔스퀘어라운드 Regular" w:eastAsia="나눔스퀘어라운드 Regular" w:hAnsi="나눔스퀘어라운드 Regular" w:cs="함초롬돋움"/>
          <w:kern w:val="0"/>
          <w:sz w:val="24"/>
          <w:szCs w:val="24"/>
        </w:rPr>
      </w:pPr>
      <w:r w:rsidRPr="00C4133B">
        <w:rPr>
          <w:rFonts w:ascii="나눔스퀘어라운드 Regular" w:eastAsia="나눔스퀘어라운드 Regular" w:hAnsi="나눔스퀘어라운드 Regular" w:cs="함초롬돋움"/>
          <w:kern w:val="0"/>
          <w:sz w:val="24"/>
          <w:szCs w:val="24"/>
        </w:rPr>
        <w:t>Kaplan J.</w:t>
      </w:r>
      <w:r w:rsidR="00C4133B">
        <w:rPr>
          <w:rFonts w:ascii="나눔스퀘어라운드 Regular" w:eastAsia="나눔스퀘어라운드 Regular" w:hAnsi="나눔스퀘어라운드 Regular" w:cs="함초롬돋움"/>
          <w:kern w:val="0"/>
          <w:sz w:val="24"/>
          <w:szCs w:val="24"/>
        </w:rPr>
        <w:t>,</w:t>
      </w:r>
      <w:r w:rsidRPr="00C4133B">
        <w:rPr>
          <w:rFonts w:ascii="나눔스퀘어라운드 Regular" w:eastAsia="나눔스퀘어라운드 Regular" w:hAnsi="나눔스퀘어라운드 Regular" w:cs="함초롬돋움"/>
          <w:kern w:val="0"/>
          <w:sz w:val="24"/>
          <w:szCs w:val="24"/>
        </w:rPr>
        <w:t xml:space="preserve"> Humans need not apply: A guide to wealth and work in the age of artificial intelligence</w:t>
      </w:r>
      <w:r w:rsidR="00C4133B">
        <w:rPr>
          <w:rFonts w:ascii="나눔스퀘어라운드 Regular" w:eastAsia="나눔스퀘어라운드 Regular" w:hAnsi="나눔스퀘어라운드 Regular" w:cs="함초롬돋움"/>
          <w:kern w:val="0"/>
          <w:sz w:val="24"/>
          <w:szCs w:val="24"/>
        </w:rPr>
        <w:t>,</w:t>
      </w:r>
      <w:r w:rsidRPr="00C4133B">
        <w:rPr>
          <w:rFonts w:ascii="나눔스퀘어라운드 Regular" w:eastAsia="나눔스퀘어라운드 Regular" w:hAnsi="나눔스퀘어라운드 Regular" w:cs="함초롬돋움"/>
          <w:kern w:val="0"/>
          <w:sz w:val="24"/>
          <w:szCs w:val="24"/>
        </w:rPr>
        <w:t xml:space="preserve"> Yale University Press 2015.</w:t>
      </w:r>
    </w:p>
    <w:p w14:paraId="11663DCD" w14:textId="71BD2C70" w:rsidR="00FC704A" w:rsidRPr="00C4133B" w:rsidRDefault="00FC704A" w:rsidP="00C4133B">
      <w:pPr>
        <w:pStyle w:val="a4"/>
        <w:widowControl/>
        <w:numPr>
          <w:ilvl w:val="0"/>
          <w:numId w:val="3"/>
        </w:numPr>
        <w:wordWrap/>
        <w:autoSpaceDE/>
        <w:autoSpaceDN/>
        <w:spacing w:before="100" w:beforeAutospacing="1" w:after="100" w:afterAutospacing="1" w:line="276" w:lineRule="auto"/>
        <w:ind w:leftChars="0" w:left="400"/>
        <w:rPr>
          <w:rFonts w:ascii="나눔스퀘어라운드 Regular" w:eastAsia="나눔스퀘어라운드 Regular" w:hAnsi="나눔스퀘어라운드 Regular" w:cs="함초롬돋움"/>
          <w:kern w:val="0"/>
          <w:sz w:val="24"/>
          <w:szCs w:val="24"/>
        </w:rPr>
      </w:pPr>
      <w:r w:rsidRPr="00C4133B">
        <w:rPr>
          <w:rFonts w:ascii="나눔스퀘어라운드 Regular" w:eastAsia="나눔스퀘어라운드 Regular" w:hAnsi="나눔스퀘어라운드 Regular" w:cs="함초롬돋움"/>
          <w:kern w:val="0"/>
          <w:sz w:val="24"/>
          <w:szCs w:val="24"/>
        </w:rPr>
        <w:t>Wing JM.</w:t>
      </w:r>
      <w:r w:rsidR="00C4133B">
        <w:rPr>
          <w:rFonts w:ascii="나눔스퀘어라운드 Regular" w:eastAsia="나눔스퀘어라운드 Regular" w:hAnsi="나눔스퀘어라운드 Regular" w:cs="함초롬돋움"/>
          <w:kern w:val="0"/>
          <w:sz w:val="24"/>
          <w:szCs w:val="24"/>
        </w:rPr>
        <w:t>,</w:t>
      </w:r>
      <w:r w:rsidRPr="00C4133B">
        <w:rPr>
          <w:rFonts w:ascii="나눔스퀘어라운드 Regular" w:eastAsia="나눔스퀘어라운드 Regular" w:hAnsi="나눔스퀘어라운드 Regular" w:cs="함초롬돋움"/>
          <w:kern w:val="0"/>
          <w:sz w:val="24"/>
          <w:szCs w:val="24"/>
        </w:rPr>
        <w:t xml:space="preserve"> Computational thinking</w:t>
      </w:r>
      <w:r w:rsidR="00C4133B">
        <w:rPr>
          <w:rFonts w:ascii="나눔스퀘어라운드 Regular" w:eastAsia="나눔스퀘어라운드 Regular" w:hAnsi="나눔스퀘어라운드 Regular" w:cs="함초롬돋움"/>
          <w:kern w:val="0"/>
          <w:sz w:val="24"/>
          <w:szCs w:val="24"/>
        </w:rPr>
        <w:t>,</w:t>
      </w:r>
      <w:r w:rsidRPr="00C4133B">
        <w:rPr>
          <w:rFonts w:ascii="나눔스퀘어라운드 Regular" w:eastAsia="나눔스퀘어라운드 Regular" w:hAnsi="나눔스퀘어라운드 Regular" w:cs="함초롬돋움"/>
          <w:kern w:val="0"/>
          <w:sz w:val="24"/>
          <w:szCs w:val="24"/>
        </w:rPr>
        <w:t xml:space="preserve"> Communications of the ACM</w:t>
      </w:r>
      <w:r w:rsidR="00C4133B">
        <w:rPr>
          <w:rFonts w:ascii="나눔스퀘어라운드 Regular" w:eastAsia="나눔스퀘어라운드 Regular" w:hAnsi="나눔스퀘어라운드 Regular" w:cs="함초롬돋움"/>
          <w:kern w:val="0"/>
          <w:sz w:val="24"/>
          <w:szCs w:val="24"/>
        </w:rPr>
        <w:t>,</w:t>
      </w:r>
      <w:r w:rsidRPr="00C4133B">
        <w:rPr>
          <w:rFonts w:ascii="나눔스퀘어라운드 Regular" w:eastAsia="나눔스퀘어라운드 Regular" w:hAnsi="나눔스퀘어라운드 Regular" w:cs="함초롬돋움"/>
          <w:kern w:val="0"/>
          <w:sz w:val="24"/>
          <w:szCs w:val="24"/>
        </w:rPr>
        <w:t xml:space="preserve"> 2006;49:33</w:t>
      </w:r>
      <w:r w:rsidR="00C4133B">
        <w:rPr>
          <w:rFonts w:ascii="나눔스퀘어라운드 Regular" w:eastAsia="나눔스퀘어라운드 Regular" w:hAnsi="나눔스퀘어라운드 Regular" w:cs="함초롬돋움"/>
          <w:kern w:val="0"/>
          <w:sz w:val="24"/>
          <w:szCs w:val="24"/>
        </w:rPr>
        <w:t>.</w:t>
      </w:r>
    </w:p>
    <w:p w14:paraId="1A5DADC1" w14:textId="5AA1F157" w:rsidR="00FC704A" w:rsidRPr="00C4133B" w:rsidRDefault="00FC704A" w:rsidP="00C4133B">
      <w:pPr>
        <w:pStyle w:val="a4"/>
        <w:widowControl/>
        <w:numPr>
          <w:ilvl w:val="0"/>
          <w:numId w:val="3"/>
        </w:numPr>
        <w:wordWrap/>
        <w:autoSpaceDE/>
        <w:autoSpaceDN/>
        <w:spacing w:before="100" w:beforeAutospacing="1" w:after="100" w:afterAutospacing="1" w:line="276" w:lineRule="auto"/>
        <w:ind w:leftChars="0" w:left="400"/>
        <w:rPr>
          <w:rFonts w:ascii="나눔스퀘어라운드 Regular" w:eastAsia="나눔스퀘어라운드 Regular" w:hAnsi="나눔스퀘어라운드 Regular" w:cs="함초롬돋움"/>
          <w:kern w:val="0"/>
          <w:sz w:val="24"/>
          <w:szCs w:val="24"/>
        </w:rPr>
      </w:pPr>
      <w:r w:rsidRPr="00C4133B">
        <w:rPr>
          <w:rFonts w:ascii="나눔스퀘어라운드 Regular" w:eastAsia="나눔스퀘어라운드 Regular" w:hAnsi="나눔스퀘어라운드 Regular" w:cs="함초롬돋움"/>
          <w:kern w:val="0"/>
          <w:sz w:val="24"/>
          <w:szCs w:val="24"/>
        </w:rPr>
        <w:t>김기범</w:t>
      </w:r>
      <w:r w:rsidR="00C4133B">
        <w:rPr>
          <w:rFonts w:ascii="나눔스퀘어라운드 Regular" w:eastAsia="나눔스퀘어라운드 Regular" w:hAnsi="나눔스퀘어라운드 Regular" w:cs="함초롬돋움"/>
          <w:kern w:val="0"/>
          <w:sz w:val="24"/>
          <w:szCs w:val="24"/>
        </w:rPr>
        <w:t xml:space="preserve">, </w:t>
      </w:r>
      <w:r w:rsidRPr="00C4133B">
        <w:rPr>
          <w:rFonts w:ascii="나눔스퀘어라운드 Regular" w:eastAsia="나눔스퀘어라운드 Regular" w:hAnsi="나눔스퀘어라운드 Regular" w:cs="함초롬돋움"/>
          <w:kern w:val="0"/>
          <w:sz w:val="24"/>
          <w:szCs w:val="24"/>
        </w:rPr>
        <w:t>이효정</w:t>
      </w:r>
      <w:r w:rsidR="00C4133B">
        <w:rPr>
          <w:rFonts w:ascii="나눔스퀘어라운드 Regular" w:eastAsia="나눔스퀘어라운드 Regular" w:hAnsi="나눔스퀘어라운드 Regular" w:cs="함초롬돋움" w:hint="eastAsia"/>
          <w:kern w:val="0"/>
          <w:sz w:val="24"/>
          <w:szCs w:val="24"/>
        </w:rPr>
        <w:t>,</w:t>
      </w:r>
      <w:r w:rsidR="00C4133B">
        <w:rPr>
          <w:rFonts w:ascii="나눔스퀘어라운드 Regular" w:eastAsia="나눔스퀘어라운드 Regular" w:hAnsi="나눔스퀘어라운드 Regular" w:cs="함초롬돋움"/>
          <w:kern w:val="0"/>
          <w:sz w:val="24"/>
          <w:szCs w:val="24"/>
        </w:rPr>
        <w:t xml:space="preserve"> </w:t>
      </w:r>
      <w:proofErr w:type="spellStart"/>
      <w:r w:rsidRPr="00C4133B">
        <w:rPr>
          <w:rFonts w:ascii="나눔스퀘어라운드 Regular" w:eastAsia="나눔스퀘어라운드 Regular" w:hAnsi="나눔스퀘어라운드 Regular" w:cs="함초롬돋움"/>
          <w:kern w:val="0"/>
          <w:sz w:val="24"/>
          <w:szCs w:val="24"/>
        </w:rPr>
        <w:t>박도휘</w:t>
      </w:r>
      <w:proofErr w:type="spellEnd"/>
      <w:r w:rsidR="00C4133B">
        <w:rPr>
          <w:rFonts w:ascii="나눔스퀘어라운드 Regular" w:eastAsia="나눔스퀘어라운드 Regular" w:hAnsi="나눔스퀘어라운드 Regular" w:cs="함초롬돋움" w:hint="eastAsia"/>
          <w:kern w:val="0"/>
          <w:sz w:val="24"/>
          <w:szCs w:val="24"/>
        </w:rPr>
        <w:t>,</w:t>
      </w:r>
      <w:r w:rsidRPr="00C4133B">
        <w:rPr>
          <w:rFonts w:ascii="나눔스퀘어라운드 Regular" w:eastAsia="나눔스퀘어라운드 Regular" w:hAnsi="나눔스퀘어라운드 Regular" w:cs="함초롬돋움"/>
          <w:kern w:val="0"/>
          <w:sz w:val="24"/>
          <w:szCs w:val="24"/>
        </w:rPr>
        <w:t xml:space="preserve"> 기업 운영 혁신을 위한 데이터 과학: 기업의 활용 방안</w:t>
      </w:r>
      <w:r w:rsidR="00C4133B">
        <w:rPr>
          <w:rFonts w:ascii="나눔스퀘어라운드 Regular" w:eastAsia="나눔스퀘어라운드 Regular" w:hAnsi="나눔스퀘어라운드 Regular" w:cs="함초롬돋움"/>
          <w:kern w:val="0"/>
          <w:sz w:val="24"/>
          <w:szCs w:val="24"/>
        </w:rPr>
        <w:t>,</w:t>
      </w:r>
      <w:r w:rsidRPr="00C4133B">
        <w:rPr>
          <w:rFonts w:ascii="나눔스퀘어라운드 Regular" w:eastAsia="나눔스퀘어라운드 Regular" w:hAnsi="나눔스퀘어라운드 Regular" w:cs="함초롬돋움"/>
          <w:kern w:val="0"/>
          <w:sz w:val="24"/>
          <w:szCs w:val="24"/>
        </w:rPr>
        <w:t xml:space="preserve"> </w:t>
      </w:r>
      <w:proofErr w:type="spellStart"/>
      <w:r w:rsidRPr="00C4133B">
        <w:rPr>
          <w:rFonts w:ascii="나눔스퀘어라운드 Regular" w:eastAsia="나눔스퀘어라운드 Regular" w:hAnsi="나눔스퀘어라운드 Regular" w:cs="함초롬돋움"/>
          <w:kern w:val="0"/>
          <w:sz w:val="24"/>
          <w:szCs w:val="24"/>
        </w:rPr>
        <w:t>삼정</w:t>
      </w:r>
      <w:proofErr w:type="spellEnd"/>
      <w:r w:rsidRPr="00C4133B">
        <w:rPr>
          <w:rFonts w:ascii="나눔스퀘어라운드 Regular" w:eastAsia="나눔스퀘어라운드 Regular" w:hAnsi="나눔스퀘어라운드 Regular" w:cs="함초롬돋움"/>
          <w:kern w:val="0"/>
          <w:sz w:val="24"/>
          <w:szCs w:val="24"/>
        </w:rPr>
        <w:t>KPMG 경제연구원</w:t>
      </w:r>
      <w:r w:rsidR="00C4133B">
        <w:rPr>
          <w:rFonts w:ascii="나눔스퀘어라운드 Regular" w:eastAsia="나눔스퀘어라운드 Regular" w:hAnsi="나눔스퀘어라운드 Regular" w:cs="함초롬돋움"/>
          <w:kern w:val="0"/>
          <w:sz w:val="24"/>
          <w:szCs w:val="24"/>
        </w:rPr>
        <w:t>,</w:t>
      </w:r>
      <w:r w:rsidRPr="00C4133B">
        <w:rPr>
          <w:rFonts w:ascii="나눔스퀘어라운드 Regular" w:eastAsia="나눔스퀘어라운드 Regular" w:hAnsi="나눔스퀘어라운드 Regular" w:cs="함초롬돋움"/>
          <w:kern w:val="0"/>
          <w:sz w:val="24"/>
          <w:szCs w:val="24"/>
        </w:rPr>
        <w:t xml:space="preserve"> 2020;제121호.</w:t>
      </w:r>
    </w:p>
    <w:p w14:paraId="56EBD1AF" w14:textId="271FCFA8" w:rsidR="006D4B9C" w:rsidRPr="00593945" w:rsidRDefault="00FC704A" w:rsidP="00C4133B">
      <w:r w:rsidDel="00FC704A">
        <w:lastRenderedPageBreak/>
        <w:t xml:space="preserve"> </w:t>
      </w:r>
    </w:p>
    <w:sectPr w:rsidR="006D4B9C" w:rsidRPr="00593945">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ng" w:date="2020-08-14T09:34:00Z" w:initials="k">
    <w:p w14:paraId="519B03F0" w14:textId="28C97309" w:rsidR="00C978B5" w:rsidRDefault="00C978B5">
      <w:pPr>
        <w:pStyle w:val="a7"/>
      </w:pPr>
      <w:r>
        <w:rPr>
          <w:rStyle w:val="a6"/>
        </w:rPr>
        <w:annotationRef/>
      </w:r>
      <w:r>
        <w:rPr>
          <w:rFonts w:hint="eastAsia"/>
        </w:rPr>
        <w:t>제목이 좀 길어지더라도 하나의 문장으로 써주면 좋겠습니다.</w:t>
      </w:r>
      <w:r>
        <w:t xml:space="preserve"> </w:t>
      </w:r>
      <w:r>
        <w:rPr>
          <w:rFonts w:hint="eastAsia"/>
        </w:rPr>
        <w:t xml:space="preserve">"데이터 과학"과 </w:t>
      </w:r>
      <w:r>
        <w:t>"</w:t>
      </w:r>
      <w:r>
        <w:rPr>
          <w:rFonts w:hint="eastAsia"/>
        </w:rPr>
        <w:t>기계학습 소프트웨어"</w:t>
      </w:r>
      <w:r>
        <w:t xml:space="preserve"> </w:t>
      </w:r>
      <w:r>
        <w:rPr>
          <w:rFonts w:hint="eastAsia"/>
        </w:rPr>
        <w:t>둘 사이에 얼마든지 많은 관계가 있을 수 있고,</w:t>
      </w:r>
      <w:r>
        <w:t xml:space="preserve"> </w:t>
      </w:r>
      <w:r>
        <w:rPr>
          <w:rFonts w:hint="eastAsia"/>
        </w:rPr>
        <w:t>그것을 다 얘기할 수도 없는 것이기 때문에,</w:t>
      </w:r>
      <w:r>
        <w:t xml:space="preserve"> </w:t>
      </w:r>
      <w:r>
        <w:rPr>
          <w:rFonts w:hint="eastAsia"/>
        </w:rPr>
        <w:t>현재의 제목은 글에서 주장하는 것이 무엇이지를 파악하는데 도움이 되지 않습니다.</w:t>
      </w:r>
      <w:r>
        <w:t xml:space="preserve"> </w:t>
      </w:r>
    </w:p>
  </w:comment>
  <w:comment w:id="57" w:author="kang" w:date="2020-08-14T09:23:00Z" w:initials="k">
    <w:p w14:paraId="17F897B7" w14:textId="77777777" w:rsidR="00C978B5" w:rsidRDefault="00C978B5" w:rsidP="00FF7C5A">
      <w:pPr>
        <w:pStyle w:val="a7"/>
      </w:pPr>
      <w:r>
        <w:rPr>
          <w:rStyle w:val="a6"/>
        </w:rPr>
        <w:annotationRef/>
      </w:r>
      <w:r>
        <w:rPr>
          <w:rFonts w:hint="eastAsia"/>
        </w:rPr>
        <w:t>이 이름을 갑자기 꺼내기 보다는,</w:t>
      </w:r>
      <w:r>
        <w:t xml:space="preserve"> </w:t>
      </w:r>
      <w:r>
        <w:rPr>
          <w:rFonts w:hint="eastAsia"/>
        </w:rPr>
        <w:t>이 사람에 대한 간단한 소개로 시작해야,</w:t>
      </w:r>
      <w:r>
        <w:t xml:space="preserve"> </w:t>
      </w:r>
      <w:r>
        <w:rPr>
          <w:rFonts w:hint="eastAsia"/>
        </w:rPr>
        <w:t xml:space="preserve">왜 이 문장의 주장이 받아들일 </w:t>
      </w:r>
      <w:proofErr w:type="spellStart"/>
      <w:r>
        <w:rPr>
          <w:rFonts w:hint="eastAsia"/>
        </w:rPr>
        <w:t>만한것인지</w:t>
      </w:r>
      <w:proofErr w:type="spellEnd"/>
      <w:r>
        <w:rPr>
          <w:rFonts w:hint="eastAsia"/>
        </w:rPr>
        <w:t xml:space="preserve"> 독자가 납득이 가겠습니다.</w:t>
      </w:r>
      <w:r>
        <w:t xml:space="preserve"> </w:t>
      </w:r>
    </w:p>
  </w:comment>
  <w:comment w:id="109" w:author="kang" w:date="2020-08-14T09:29:00Z" w:initials="k">
    <w:p w14:paraId="1CF7E2D9" w14:textId="3F541AEF" w:rsidR="00C978B5" w:rsidRPr="00FF7C5A" w:rsidRDefault="00C978B5">
      <w:pPr>
        <w:pStyle w:val="a7"/>
      </w:pPr>
      <w:r>
        <w:rPr>
          <w:rStyle w:val="a6"/>
        </w:rPr>
        <w:annotationRef/>
      </w:r>
      <w:r>
        <w:rPr>
          <w:rFonts w:hint="eastAsia"/>
        </w:rPr>
        <w:t>R</w:t>
      </w:r>
      <w:r>
        <w:t xml:space="preserve"> </w:t>
      </w:r>
      <w:proofErr w:type="spellStart"/>
      <w:r>
        <w:rPr>
          <w:rFonts w:hint="eastAsia"/>
        </w:rPr>
        <w:t>도구상자가</w:t>
      </w:r>
      <w:proofErr w:type="spellEnd"/>
      <w:r>
        <w:rPr>
          <w:rFonts w:hint="eastAsia"/>
        </w:rPr>
        <w:t xml:space="preserve"> </w:t>
      </w:r>
      <w:proofErr w:type="spellStart"/>
      <w:r>
        <w:t>messyverse</w:t>
      </w:r>
      <w:proofErr w:type="spellEnd"/>
      <w:r>
        <w:rPr>
          <w:rFonts w:hint="eastAsia"/>
        </w:rPr>
        <w:t>가 아닌가요?</w:t>
      </w:r>
      <w:r>
        <w:t xml:space="preserve"> </w:t>
      </w:r>
      <w:proofErr w:type="spellStart"/>
      <w:r>
        <w:rPr>
          <w:rFonts w:hint="eastAsia"/>
        </w:rPr>
        <w:t>도구상자와</w:t>
      </w:r>
      <w:proofErr w:type="spellEnd"/>
      <w:r>
        <w:rPr>
          <w:rFonts w:hint="eastAsia"/>
        </w:rPr>
        <w:t xml:space="preserve"> </w:t>
      </w:r>
      <w:r>
        <w:t xml:space="preserve">R </w:t>
      </w:r>
      <w:proofErr w:type="spellStart"/>
      <w:r>
        <w:rPr>
          <w:rFonts w:hint="eastAsia"/>
        </w:rPr>
        <w:t>도구상자는</w:t>
      </w:r>
      <w:proofErr w:type="spellEnd"/>
      <w:r>
        <w:rPr>
          <w:rFonts w:hint="eastAsia"/>
        </w:rPr>
        <w:t xml:space="preserve"> 같은가요?</w:t>
      </w:r>
      <w:r>
        <w:t xml:space="preserve"> </w:t>
      </w:r>
      <w:proofErr w:type="spellStart"/>
      <w:r>
        <w:rPr>
          <w:rFonts w:hint="eastAsia"/>
        </w:rPr>
        <w:t>알기어렵게</w:t>
      </w:r>
      <w:proofErr w:type="spellEnd"/>
      <w:r>
        <w:rPr>
          <w:rFonts w:hint="eastAsia"/>
        </w:rPr>
        <w:t xml:space="preserve"> </w:t>
      </w:r>
      <w:proofErr w:type="spellStart"/>
      <w:r>
        <w:rPr>
          <w:rFonts w:hint="eastAsia"/>
        </w:rPr>
        <w:t>씌여</w:t>
      </w:r>
      <w:proofErr w:type="spellEnd"/>
      <w:r>
        <w:rPr>
          <w:rFonts w:hint="eastAsia"/>
        </w:rPr>
        <w:t xml:space="preserve"> 있습니다.</w:t>
      </w:r>
      <w:r>
        <w:t xml:space="preserve"> </w:t>
      </w:r>
    </w:p>
  </w:comment>
  <w:comment w:id="110" w:author="kang" w:date="2020-08-14T09:30:00Z" w:initials="k">
    <w:p w14:paraId="189A170C" w14:textId="28C30C20" w:rsidR="00C978B5" w:rsidRDefault="00C978B5">
      <w:pPr>
        <w:pStyle w:val="a7"/>
      </w:pPr>
      <w:r>
        <w:rPr>
          <w:rFonts w:hint="eastAsia"/>
        </w:rPr>
        <w:t>"</w:t>
      </w:r>
      <w:r>
        <w:rPr>
          <w:rStyle w:val="a6"/>
        </w:rPr>
        <w:annotationRef/>
      </w:r>
      <w:r>
        <w:rPr>
          <w:rFonts w:hint="eastAsia"/>
        </w:rPr>
        <w:t>깔끔한 A</w:t>
      </w:r>
      <w:r>
        <w:t>PI</w:t>
      </w:r>
      <w:r>
        <w:rPr>
          <w:rFonts w:hint="eastAsia"/>
        </w:rPr>
        <w:t>에"라는 말은 무엇인가요?</w:t>
      </w:r>
    </w:p>
  </w:comment>
  <w:comment w:id="141" w:author="kang" w:date="2020-08-14T09:19:00Z" w:initials="k">
    <w:p w14:paraId="6AED5A9E" w14:textId="53CA4F4B" w:rsidR="00C978B5" w:rsidRDefault="00C978B5">
      <w:pPr>
        <w:pStyle w:val="a7"/>
      </w:pPr>
      <w:r>
        <w:rPr>
          <w:rStyle w:val="a6"/>
        </w:rPr>
        <w:annotationRef/>
      </w:r>
      <w:r>
        <w:rPr>
          <w:rFonts w:hint="eastAsia"/>
        </w:rPr>
        <w:t>이 것을 언급하는 이유가 무엇인지 이해가 되지 않습니다.</w:t>
      </w:r>
      <w:r>
        <w:t xml:space="preserve"> </w:t>
      </w:r>
      <w:r>
        <w:rPr>
          <w:rFonts w:hint="eastAsia"/>
        </w:rPr>
        <w:t>바로 앞에서는 수작업으로 만든 소프트웨어보다 기계학습 소프트웨어가 더 훌륭하다고 말했는데요.</w:t>
      </w:r>
      <w:r>
        <w:t xml:space="preserve"> </w:t>
      </w:r>
      <w:r>
        <w:rPr>
          <w:rFonts w:hint="eastAsia"/>
        </w:rPr>
        <w:t>만일 이 표현이 들어가야 한다면,</w:t>
      </w:r>
      <w:r>
        <w:t xml:space="preserve"> </w:t>
      </w:r>
      <w:r>
        <w:rPr>
          <w:rFonts w:hint="eastAsia"/>
        </w:rPr>
        <w:t xml:space="preserve">좀더 구체적으로 써주어야 하겠습니다.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9B03F0" w15:done="0"/>
  <w15:commentEx w15:paraId="17F897B7" w15:done="0"/>
  <w15:commentEx w15:paraId="1CF7E2D9" w15:done="0"/>
  <w15:commentEx w15:paraId="189A170C" w15:done="0"/>
  <w15:commentEx w15:paraId="6AED5A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9B03F0" w16cid:durableId="22E11C0D"/>
  <w16cid:commentId w16cid:paraId="17F897B7" w16cid:durableId="22E11C0E"/>
  <w16cid:commentId w16cid:paraId="1CF7E2D9" w16cid:durableId="22E11C0F"/>
  <w16cid:commentId w16cid:paraId="189A170C" w16cid:durableId="22E11C10"/>
  <w16cid:commentId w16cid:paraId="6AED5A9E" w16cid:durableId="22E11C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887C1" w14:textId="77777777" w:rsidR="00C1385C" w:rsidRDefault="00C1385C" w:rsidP="00AE799A">
      <w:pPr>
        <w:spacing w:after="0" w:line="240" w:lineRule="auto"/>
      </w:pPr>
      <w:r>
        <w:separator/>
      </w:r>
    </w:p>
  </w:endnote>
  <w:endnote w:type="continuationSeparator" w:id="0">
    <w:p w14:paraId="4FA4D338" w14:textId="77777777" w:rsidR="00C1385C" w:rsidRDefault="00C1385C" w:rsidP="00AE7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inherit">
    <w:altName w:val="Cambria"/>
    <w:panose1 w:val="020B0604020202020204"/>
    <w:charset w:val="00"/>
    <w:family w:val="roman"/>
    <w:notTrueType/>
    <w:pitch w:val="default"/>
  </w:font>
  <w:font w:name="나눔스퀘어라운드 Regular">
    <w:altName w:val="맑은 고딕"/>
    <w:panose1 w:val="020B0604020202020204"/>
    <w:charset w:val="81"/>
    <w:family w:val="modern"/>
    <w:pitch w:val="variable"/>
    <w:sig w:usb0="800002A7" w:usb1="29D7FCFB" w:usb2="00000010" w:usb3="00000000" w:csb0="00280005" w:csb1="00000000"/>
  </w:font>
  <w:font w:name="함초롬돋움">
    <w:panose1 w:val="020B0604020202020204"/>
    <w:charset w:val="81"/>
    <w:family w:val="modern"/>
    <w:pitch w:val="variable"/>
    <w:sig w:usb0="F7002EFF" w:usb1="19DFFFFF" w:usb2="001BFDD7" w:usb3="00000000" w:csb0="001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080E8" w14:textId="77777777" w:rsidR="00C1385C" w:rsidRDefault="00C1385C" w:rsidP="00AE799A">
      <w:pPr>
        <w:spacing w:after="0" w:line="240" w:lineRule="auto"/>
      </w:pPr>
      <w:r>
        <w:separator/>
      </w:r>
    </w:p>
  </w:footnote>
  <w:footnote w:type="continuationSeparator" w:id="0">
    <w:p w14:paraId="2500C8B4" w14:textId="77777777" w:rsidR="00C1385C" w:rsidRDefault="00C1385C" w:rsidP="00AE799A">
      <w:pPr>
        <w:spacing w:after="0" w:line="240" w:lineRule="auto"/>
      </w:pPr>
      <w:r>
        <w:continuationSeparator/>
      </w:r>
    </w:p>
  </w:footnote>
  <w:footnote w:id="1">
    <w:p w14:paraId="5E35A837" w14:textId="029BF39E" w:rsidR="00C978B5" w:rsidDel="00C354F9" w:rsidRDefault="00C978B5">
      <w:pPr>
        <w:pStyle w:val="ad"/>
        <w:rPr>
          <w:del w:id="104" w:author="Microsoft Office User" w:date="2020-08-14T15:15:00Z"/>
        </w:rPr>
      </w:pPr>
      <w:del w:id="105" w:author="Microsoft Office User" w:date="2020-08-14T15:15:00Z">
        <w:r w:rsidDel="00C354F9">
          <w:rPr>
            <w:rStyle w:val="ae"/>
          </w:rPr>
          <w:footnoteRef/>
        </w:r>
        <w:r w:rsidDel="00C354F9">
          <w:delText xml:space="preserve"> </w:delText>
        </w:r>
      </w:del>
    </w:p>
  </w:footnote>
  <w:footnote w:id="2">
    <w:p w14:paraId="591C5272" w14:textId="75985460" w:rsidR="00C978B5" w:rsidDel="00C354F9" w:rsidRDefault="00C978B5">
      <w:pPr>
        <w:pStyle w:val="ad"/>
        <w:rPr>
          <w:del w:id="106" w:author="Microsoft Office User" w:date="2020-08-14T15:15:00Z"/>
        </w:rPr>
      </w:pPr>
      <w:del w:id="107" w:author="Microsoft Office User" w:date="2020-08-14T15:15:00Z">
        <w:r w:rsidDel="00C354F9">
          <w:rPr>
            <w:rStyle w:val="ae"/>
          </w:rPr>
          <w:footnoteRef/>
        </w:r>
        <w:r w:rsidDel="00C354F9">
          <w:delText xml:space="preserve"> </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725BF"/>
    <w:multiLevelType w:val="multilevel"/>
    <w:tmpl w:val="9444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F7091"/>
    <w:multiLevelType w:val="multilevel"/>
    <w:tmpl w:val="823CC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027780"/>
    <w:multiLevelType w:val="hybridMultilevel"/>
    <w:tmpl w:val="9B9E9500"/>
    <w:lvl w:ilvl="0" w:tplc="25BA9E0C">
      <w:start w:val="1"/>
      <w:numFmt w:val="decimal"/>
      <w:lvlText w:val="%1."/>
      <w:lvlJc w:val="left"/>
      <w:pPr>
        <w:ind w:left="578" w:hanging="360"/>
      </w:pPr>
      <w:rPr>
        <w:rFonts w:hint="default"/>
      </w:rPr>
    </w:lvl>
    <w:lvl w:ilvl="1" w:tplc="04090019" w:tentative="1">
      <w:start w:val="1"/>
      <w:numFmt w:val="upperLetter"/>
      <w:lvlText w:val="%2."/>
      <w:lvlJc w:val="left"/>
      <w:pPr>
        <w:ind w:left="1018" w:hanging="400"/>
      </w:pPr>
    </w:lvl>
    <w:lvl w:ilvl="2" w:tplc="0409001B" w:tentative="1">
      <w:start w:val="1"/>
      <w:numFmt w:val="lowerRoman"/>
      <w:lvlText w:val="%3."/>
      <w:lvlJc w:val="right"/>
      <w:pPr>
        <w:ind w:left="1418" w:hanging="400"/>
      </w:pPr>
    </w:lvl>
    <w:lvl w:ilvl="3" w:tplc="0409000F" w:tentative="1">
      <w:start w:val="1"/>
      <w:numFmt w:val="decimal"/>
      <w:lvlText w:val="%4."/>
      <w:lvlJc w:val="left"/>
      <w:pPr>
        <w:ind w:left="1818" w:hanging="400"/>
      </w:pPr>
    </w:lvl>
    <w:lvl w:ilvl="4" w:tplc="04090019" w:tentative="1">
      <w:start w:val="1"/>
      <w:numFmt w:val="upperLetter"/>
      <w:lvlText w:val="%5."/>
      <w:lvlJc w:val="left"/>
      <w:pPr>
        <w:ind w:left="2218" w:hanging="400"/>
      </w:pPr>
    </w:lvl>
    <w:lvl w:ilvl="5" w:tplc="0409001B" w:tentative="1">
      <w:start w:val="1"/>
      <w:numFmt w:val="lowerRoman"/>
      <w:lvlText w:val="%6."/>
      <w:lvlJc w:val="right"/>
      <w:pPr>
        <w:ind w:left="2618" w:hanging="400"/>
      </w:pPr>
    </w:lvl>
    <w:lvl w:ilvl="6" w:tplc="0409000F" w:tentative="1">
      <w:start w:val="1"/>
      <w:numFmt w:val="decimal"/>
      <w:lvlText w:val="%7."/>
      <w:lvlJc w:val="left"/>
      <w:pPr>
        <w:ind w:left="3018" w:hanging="400"/>
      </w:pPr>
    </w:lvl>
    <w:lvl w:ilvl="7" w:tplc="04090019" w:tentative="1">
      <w:start w:val="1"/>
      <w:numFmt w:val="upperLetter"/>
      <w:lvlText w:val="%8."/>
      <w:lvlJc w:val="left"/>
      <w:pPr>
        <w:ind w:left="3418" w:hanging="400"/>
      </w:pPr>
    </w:lvl>
    <w:lvl w:ilvl="8" w:tplc="0409001B" w:tentative="1">
      <w:start w:val="1"/>
      <w:numFmt w:val="lowerRoman"/>
      <w:lvlText w:val="%9."/>
      <w:lvlJc w:val="right"/>
      <w:pPr>
        <w:ind w:left="3818" w:hanging="400"/>
      </w:pPr>
    </w:lvl>
  </w:abstractNum>
  <w:abstractNum w:abstractNumId="3" w15:restartNumberingAfterBreak="0">
    <w:nsid w:val="53440D81"/>
    <w:multiLevelType w:val="multilevel"/>
    <w:tmpl w:val="9D7C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621AC3"/>
    <w:multiLevelType w:val="hybridMultilevel"/>
    <w:tmpl w:val="DE28365A"/>
    <w:lvl w:ilvl="0" w:tplc="0409000F">
      <w:start w:val="1"/>
      <w:numFmt w:val="decimal"/>
      <w:lvlText w:val="%1."/>
      <w:lvlJc w:val="left"/>
      <w:pPr>
        <w:ind w:left="352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4"/>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kang">
    <w15:presenceInfo w15:providerId="None" w15:userId="k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trackRevision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AC7"/>
    <w:rsid w:val="000020D6"/>
    <w:rsid w:val="000025BD"/>
    <w:rsid w:val="00023C29"/>
    <w:rsid w:val="00023F41"/>
    <w:rsid w:val="0006049D"/>
    <w:rsid w:val="00073BDD"/>
    <w:rsid w:val="00082E1E"/>
    <w:rsid w:val="000B7C13"/>
    <w:rsid w:val="000C0E7F"/>
    <w:rsid w:val="000C578C"/>
    <w:rsid w:val="000D2194"/>
    <w:rsid w:val="000D5944"/>
    <w:rsid w:val="00116579"/>
    <w:rsid w:val="001174E0"/>
    <w:rsid w:val="00122C8F"/>
    <w:rsid w:val="00127E18"/>
    <w:rsid w:val="001310ED"/>
    <w:rsid w:val="00142E03"/>
    <w:rsid w:val="00145D15"/>
    <w:rsid w:val="00156C84"/>
    <w:rsid w:val="00181FF1"/>
    <w:rsid w:val="00185355"/>
    <w:rsid w:val="00187E9C"/>
    <w:rsid w:val="001A7C0D"/>
    <w:rsid w:val="001C4A4D"/>
    <w:rsid w:val="001D2BDA"/>
    <w:rsid w:val="001D5B20"/>
    <w:rsid w:val="001E0428"/>
    <w:rsid w:val="001E08AA"/>
    <w:rsid w:val="001F4E58"/>
    <w:rsid w:val="002202A6"/>
    <w:rsid w:val="00221AEE"/>
    <w:rsid w:val="0023580F"/>
    <w:rsid w:val="00240F60"/>
    <w:rsid w:val="0024413E"/>
    <w:rsid w:val="00265459"/>
    <w:rsid w:val="00292CAC"/>
    <w:rsid w:val="002A3E36"/>
    <w:rsid w:val="002A6B6C"/>
    <w:rsid w:val="002C79C0"/>
    <w:rsid w:val="00315E77"/>
    <w:rsid w:val="00315ED2"/>
    <w:rsid w:val="003251CB"/>
    <w:rsid w:val="00334F90"/>
    <w:rsid w:val="00335579"/>
    <w:rsid w:val="00360605"/>
    <w:rsid w:val="00384770"/>
    <w:rsid w:val="003918BA"/>
    <w:rsid w:val="003943A8"/>
    <w:rsid w:val="003A2929"/>
    <w:rsid w:val="003B063B"/>
    <w:rsid w:val="003B5EAE"/>
    <w:rsid w:val="003B79BC"/>
    <w:rsid w:val="003C2CC6"/>
    <w:rsid w:val="003D716B"/>
    <w:rsid w:val="003E6378"/>
    <w:rsid w:val="003E6C14"/>
    <w:rsid w:val="004043BA"/>
    <w:rsid w:val="00441585"/>
    <w:rsid w:val="00442C2F"/>
    <w:rsid w:val="004513E5"/>
    <w:rsid w:val="00454ED9"/>
    <w:rsid w:val="004A49AA"/>
    <w:rsid w:val="004A4C78"/>
    <w:rsid w:val="004A5638"/>
    <w:rsid w:val="004B7AC7"/>
    <w:rsid w:val="004C62FC"/>
    <w:rsid w:val="004F1C6B"/>
    <w:rsid w:val="00501567"/>
    <w:rsid w:val="00504B19"/>
    <w:rsid w:val="005211DB"/>
    <w:rsid w:val="00521D1D"/>
    <w:rsid w:val="00534C2A"/>
    <w:rsid w:val="0053596E"/>
    <w:rsid w:val="0054262D"/>
    <w:rsid w:val="0055071F"/>
    <w:rsid w:val="0056782D"/>
    <w:rsid w:val="00586EB8"/>
    <w:rsid w:val="00593945"/>
    <w:rsid w:val="005A3125"/>
    <w:rsid w:val="005C565D"/>
    <w:rsid w:val="005E0940"/>
    <w:rsid w:val="005E59EF"/>
    <w:rsid w:val="005F2C54"/>
    <w:rsid w:val="006127A7"/>
    <w:rsid w:val="00621ACB"/>
    <w:rsid w:val="006220D4"/>
    <w:rsid w:val="00633B84"/>
    <w:rsid w:val="00664D0D"/>
    <w:rsid w:val="006662E9"/>
    <w:rsid w:val="0068080E"/>
    <w:rsid w:val="006925CA"/>
    <w:rsid w:val="00694809"/>
    <w:rsid w:val="006C13AC"/>
    <w:rsid w:val="006C72CC"/>
    <w:rsid w:val="006D324A"/>
    <w:rsid w:val="006D4B9C"/>
    <w:rsid w:val="006D6F83"/>
    <w:rsid w:val="006E260E"/>
    <w:rsid w:val="006E4656"/>
    <w:rsid w:val="006E48FB"/>
    <w:rsid w:val="006F4FF6"/>
    <w:rsid w:val="00710D15"/>
    <w:rsid w:val="00725117"/>
    <w:rsid w:val="007369AB"/>
    <w:rsid w:val="00766D39"/>
    <w:rsid w:val="007838C2"/>
    <w:rsid w:val="00794359"/>
    <w:rsid w:val="00797FAE"/>
    <w:rsid w:val="007A20D3"/>
    <w:rsid w:val="007A2A30"/>
    <w:rsid w:val="007A4B11"/>
    <w:rsid w:val="007C2367"/>
    <w:rsid w:val="007C4D55"/>
    <w:rsid w:val="007F08B4"/>
    <w:rsid w:val="00803763"/>
    <w:rsid w:val="008207A1"/>
    <w:rsid w:val="0082658C"/>
    <w:rsid w:val="00851818"/>
    <w:rsid w:val="00863F28"/>
    <w:rsid w:val="00866539"/>
    <w:rsid w:val="0088403D"/>
    <w:rsid w:val="008A2A27"/>
    <w:rsid w:val="008B623A"/>
    <w:rsid w:val="008E0B8B"/>
    <w:rsid w:val="008E74D8"/>
    <w:rsid w:val="00900732"/>
    <w:rsid w:val="0090310A"/>
    <w:rsid w:val="009213C5"/>
    <w:rsid w:val="009524F2"/>
    <w:rsid w:val="00953EFA"/>
    <w:rsid w:val="00956E3C"/>
    <w:rsid w:val="0097099B"/>
    <w:rsid w:val="009740F1"/>
    <w:rsid w:val="00983DB0"/>
    <w:rsid w:val="009869AF"/>
    <w:rsid w:val="00992CE6"/>
    <w:rsid w:val="009B5CDA"/>
    <w:rsid w:val="009B6575"/>
    <w:rsid w:val="00A2008B"/>
    <w:rsid w:val="00A20359"/>
    <w:rsid w:val="00A45801"/>
    <w:rsid w:val="00A6246E"/>
    <w:rsid w:val="00A627D5"/>
    <w:rsid w:val="00AB7819"/>
    <w:rsid w:val="00AC4A8E"/>
    <w:rsid w:val="00AD537E"/>
    <w:rsid w:val="00AD7991"/>
    <w:rsid w:val="00AE799A"/>
    <w:rsid w:val="00AF7D53"/>
    <w:rsid w:val="00B140F5"/>
    <w:rsid w:val="00B26D97"/>
    <w:rsid w:val="00B411AC"/>
    <w:rsid w:val="00B62299"/>
    <w:rsid w:val="00B9247A"/>
    <w:rsid w:val="00C00D52"/>
    <w:rsid w:val="00C01F8B"/>
    <w:rsid w:val="00C1385C"/>
    <w:rsid w:val="00C32E9E"/>
    <w:rsid w:val="00C354F9"/>
    <w:rsid w:val="00C4133B"/>
    <w:rsid w:val="00C41D33"/>
    <w:rsid w:val="00C47A1E"/>
    <w:rsid w:val="00C625E6"/>
    <w:rsid w:val="00C630FD"/>
    <w:rsid w:val="00C76F03"/>
    <w:rsid w:val="00C978B5"/>
    <w:rsid w:val="00CA668F"/>
    <w:rsid w:val="00CB390A"/>
    <w:rsid w:val="00CB6980"/>
    <w:rsid w:val="00CF1A07"/>
    <w:rsid w:val="00CF695F"/>
    <w:rsid w:val="00D03CD5"/>
    <w:rsid w:val="00D3238C"/>
    <w:rsid w:val="00D5256F"/>
    <w:rsid w:val="00D674F0"/>
    <w:rsid w:val="00D75B02"/>
    <w:rsid w:val="00D83CA9"/>
    <w:rsid w:val="00D92A15"/>
    <w:rsid w:val="00DB02BE"/>
    <w:rsid w:val="00DB45BF"/>
    <w:rsid w:val="00DB659F"/>
    <w:rsid w:val="00DE7238"/>
    <w:rsid w:val="00E1423D"/>
    <w:rsid w:val="00E17252"/>
    <w:rsid w:val="00E21339"/>
    <w:rsid w:val="00E23D1D"/>
    <w:rsid w:val="00E27216"/>
    <w:rsid w:val="00E328AE"/>
    <w:rsid w:val="00E413D1"/>
    <w:rsid w:val="00E44232"/>
    <w:rsid w:val="00E9149E"/>
    <w:rsid w:val="00E920DB"/>
    <w:rsid w:val="00E97D43"/>
    <w:rsid w:val="00EB6F09"/>
    <w:rsid w:val="00ED5E3D"/>
    <w:rsid w:val="00EE746C"/>
    <w:rsid w:val="00EF6A90"/>
    <w:rsid w:val="00F03D24"/>
    <w:rsid w:val="00F12798"/>
    <w:rsid w:val="00F25C51"/>
    <w:rsid w:val="00F318D1"/>
    <w:rsid w:val="00F461B2"/>
    <w:rsid w:val="00F50CB9"/>
    <w:rsid w:val="00F909E5"/>
    <w:rsid w:val="00FA5751"/>
    <w:rsid w:val="00FA7374"/>
    <w:rsid w:val="00FC57E0"/>
    <w:rsid w:val="00FC704A"/>
    <w:rsid w:val="00FE7FE7"/>
    <w:rsid w:val="00FF7C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99831"/>
  <w15:chartTrackingRefBased/>
  <w15:docId w15:val="{B2E35DC2-CC1A-4974-9913-5E85A3DC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FC704A"/>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next w:val="a"/>
    <w:link w:val="2Char"/>
    <w:uiPriority w:val="9"/>
    <w:unhideWhenUsed/>
    <w:qFormat/>
    <w:rsid w:val="00334F90"/>
    <w:pPr>
      <w:keepNext/>
      <w:outlineLvl w:val="1"/>
    </w:pPr>
    <w:rPr>
      <w:rFonts w:asciiTheme="majorHAnsi" w:eastAsiaTheme="majorEastAsia" w:hAnsiTheme="majorHAnsi" w:cstheme="majorBidi"/>
    </w:rPr>
  </w:style>
  <w:style w:type="paragraph" w:styleId="3">
    <w:name w:val="heading 3"/>
    <w:basedOn w:val="a"/>
    <w:link w:val="3Char"/>
    <w:uiPriority w:val="9"/>
    <w:qFormat/>
    <w:rsid w:val="00FC704A"/>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FC704A"/>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D4B9C"/>
    <w:rPr>
      <w:color w:val="0000FF"/>
      <w:u w:val="single"/>
    </w:rPr>
  </w:style>
  <w:style w:type="paragraph" w:styleId="a4">
    <w:name w:val="List Paragraph"/>
    <w:basedOn w:val="a"/>
    <w:uiPriority w:val="34"/>
    <w:qFormat/>
    <w:rsid w:val="006F4FF6"/>
    <w:pPr>
      <w:ind w:leftChars="400" w:left="800"/>
    </w:pPr>
  </w:style>
  <w:style w:type="paragraph" w:styleId="a5">
    <w:name w:val="Balloon Text"/>
    <w:basedOn w:val="a"/>
    <w:link w:val="Char"/>
    <w:uiPriority w:val="99"/>
    <w:semiHidden/>
    <w:unhideWhenUsed/>
    <w:rsid w:val="00E27216"/>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E27216"/>
    <w:rPr>
      <w:rFonts w:asciiTheme="majorHAnsi" w:eastAsiaTheme="majorEastAsia" w:hAnsiTheme="majorHAnsi" w:cstheme="majorBidi"/>
      <w:sz w:val="18"/>
      <w:szCs w:val="18"/>
    </w:rPr>
  </w:style>
  <w:style w:type="character" w:styleId="a6">
    <w:name w:val="annotation reference"/>
    <w:basedOn w:val="a0"/>
    <w:uiPriority w:val="99"/>
    <w:semiHidden/>
    <w:unhideWhenUsed/>
    <w:rsid w:val="00E27216"/>
    <w:rPr>
      <w:sz w:val="18"/>
      <w:szCs w:val="18"/>
    </w:rPr>
  </w:style>
  <w:style w:type="paragraph" w:styleId="a7">
    <w:name w:val="annotation text"/>
    <w:basedOn w:val="a"/>
    <w:link w:val="Char0"/>
    <w:uiPriority w:val="99"/>
    <w:semiHidden/>
    <w:unhideWhenUsed/>
    <w:rsid w:val="00E27216"/>
    <w:pPr>
      <w:jc w:val="left"/>
    </w:pPr>
  </w:style>
  <w:style w:type="character" w:customStyle="1" w:styleId="Char0">
    <w:name w:val="메모 텍스트 Char"/>
    <w:basedOn w:val="a0"/>
    <w:link w:val="a7"/>
    <w:uiPriority w:val="99"/>
    <w:semiHidden/>
    <w:rsid w:val="00E27216"/>
  </w:style>
  <w:style w:type="paragraph" w:styleId="a8">
    <w:name w:val="annotation subject"/>
    <w:basedOn w:val="a7"/>
    <w:next w:val="a7"/>
    <w:link w:val="Char1"/>
    <w:uiPriority w:val="99"/>
    <w:semiHidden/>
    <w:unhideWhenUsed/>
    <w:rsid w:val="00E27216"/>
    <w:rPr>
      <w:b/>
      <w:bCs/>
    </w:rPr>
  </w:style>
  <w:style w:type="character" w:customStyle="1" w:styleId="Char1">
    <w:name w:val="메모 주제 Char"/>
    <w:basedOn w:val="Char0"/>
    <w:link w:val="a8"/>
    <w:uiPriority w:val="99"/>
    <w:semiHidden/>
    <w:rsid w:val="00E27216"/>
    <w:rPr>
      <w:b/>
      <w:bCs/>
    </w:rPr>
  </w:style>
  <w:style w:type="paragraph" w:styleId="a9">
    <w:name w:val="endnote text"/>
    <w:basedOn w:val="a"/>
    <w:link w:val="Char2"/>
    <w:uiPriority w:val="99"/>
    <w:semiHidden/>
    <w:unhideWhenUsed/>
    <w:rsid w:val="00AE799A"/>
    <w:pPr>
      <w:snapToGrid w:val="0"/>
      <w:jc w:val="left"/>
    </w:pPr>
  </w:style>
  <w:style w:type="character" w:customStyle="1" w:styleId="Char2">
    <w:name w:val="미주 텍스트 Char"/>
    <w:basedOn w:val="a0"/>
    <w:link w:val="a9"/>
    <w:uiPriority w:val="99"/>
    <w:semiHidden/>
    <w:rsid w:val="00AE799A"/>
  </w:style>
  <w:style w:type="character" w:styleId="aa">
    <w:name w:val="endnote reference"/>
    <w:basedOn w:val="a0"/>
    <w:uiPriority w:val="99"/>
    <w:semiHidden/>
    <w:unhideWhenUsed/>
    <w:rsid w:val="00AE799A"/>
    <w:rPr>
      <w:vertAlign w:val="superscript"/>
    </w:rPr>
  </w:style>
  <w:style w:type="paragraph" w:styleId="ab">
    <w:name w:val="header"/>
    <w:basedOn w:val="a"/>
    <w:link w:val="Char3"/>
    <w:uiPriority w:val="99"/>
    <w:unhideWhenUsed/>
    <w:rsid w:val="0082658C"/>
    <w:pPr>
      <w:tabs>
        <w:tab w:val="center" w:pos="4513"/>
        <w:tab w:val="right" w:pos="9026"/>
      </w:tabs>
      <w:snapToGrid w:val="0"/>
    </w:pPr>
  </w:style>
  <w:style w:type="character" w:customStyle="1" w:styleId="Char3">
    <w:name w:val="머리글 Char"/>
    <w:basedOn w:val="a0"/>
    <w:link w:val="ab"/>
    <w:uiPriority w:val="99"/>
    <w:rsid w:val="0082658C"/>
  </w:style>
  <w:style w:type="paragraph" w:styleId="ac">
    <w:name w:val="footer"/>
    <w:basedOn w:val="a"/>
    <w:link w:val="Char4"/>
    <w:uiPriority w:val="99"/>
    <w:unhideWhenUsed/>
    <w:rsid w:val="0082658C"/>
    <w:pPr>
      <w:tabs>
        <w:tab w:val="center" w:pos="4513"/>
        <w:tab w:val="right" w:pos="9026"/>
      </w:tabs>
      <w:snapToGrid w:val="0"/>
    </w:pPr>
  </w:style>
  <w:style w:type="character" w:customStyle="1" w:styleId="Char4">
    <w:name w:val="바닥글 Char"/>
    <w:basedOn w:val="a0"/>
    <w:link w:val="ac"/>
    <w:uiPriority w:val="99"/>
    <w:rsid w:val="0082658C"/>
  </w:style>
  <w:style w:type="paragraph" w:styleId="ad">
    <w:name w:val="footnote text"/>
    <w:basedOn w:val="a"/>
    <w:link w:val="Char5"/>
    <w:uiPriority w:val="99"/>
    <w:semiHidden/>
    <w:unhideWhenUsed/>
    <w:rsid w:val="00442C2F"/>
    <w:pPr>
      <w:snapToGrid w:val="0"/>
      <w:jc w:val="left"/>
    </w:pPr>
  </w:style>
  <w:style w:type="character" w:customStyle="1" w:styleId="Char5">
    <w:name w:val="각주 텍스트 Char"/>
    <w:basedOn w:val="a0"/>
    <w:link w:val="ad"/>
    <w:uiPriority w:val="99"/>
    <w:semiHidden/>
    <w:rsid w:val="00442C2F"/>
  </w:style>
  <w:style w:type="character" w:styleId="ae">
    <w:name w:val="footnote reference"/>
    <w:basedOn w:val="a0"/>
    <w:uiPriority w:val="99"/>
    <w:semiHidden/>
    <w:unhideWhenUsed/>
    <w:rsid w:val="00442C2F"/>
    <w:rPr>
      <w:vertAlign w:val="superscript"/>
    </w:rPr>
  </w:style>
  <w:style w:type="character" w:customStyle="1" w:styleId="2Char">
    <w:name w:val="제목 2 Char"/>
    <w:basedOn w:val="a0"/>
    <w:link w:val="2"/>
    <w:uiPriority w:val="9"/>
    <w:rsid w:val="00334F90"/>
    <w:rPr>
      <w:rFonts w:asciiTheme="majorHAnsi" w:eastAsiaTheme="majorEastAsia" w:hAnsiTheme="majorHAnsi" w:cstheme="majorBidi"/>
    </w:rPr>
  </w:style>
  <w:style w:type="character" w:customStyle="1" w:styleId="1Char">
    <w:name w:val="제목 1 Char"/>
    <w:basedOn w:val="a0"/>
    <w:link w:val="1"/>
    <w:uiPriority w:val="9"/>
    <w:rsid w:val="00FC704A"/>
    <w:rPr>
      <w:rFonts w:ascii="굴림" w:eastAsia="굴림" w:hAnsi="굴림" w:cs="굴림"/>
      <w:b/>
      <w:bCs/>
      <w:kern w:val="36"/>
      <w:sz w:val="48"/>
      <w:szCs w:val="48"/>
    </w:rPr>
  </w:style>
  <w:style w:type="character" w:customStyle="1" w:styleId="3Char">
    <w:name w:val="제목 3 Char"/>
    <w:basedOn w:val="a0"/>
    <w:link w:val="3"/>
    <w:uiPriority w:val="9"/>
    <w:rsid w:val="00FC704A"/>
    <w:rPr>
      <w:rFonts w:ascii="굴림" w:eastAsia="굴림" w:hAnsi="굴림" w:cs="굴림"/>
      <w:b/>
      <w:bCs/>
      <w:kern w:val="0"/>
      <w:sz w:val="27"/>
      <w:szCs w:val="27"/>
    </w:rPr>
  </w:style>
  <w:style w:type="character" w:customStyle="1" w:styleId="4Char">
    <w:name w:val="제목 4 Char"/>
    <w:basedOn w:val="a0"/>
    <w:link w:val="4"/>
    <w:uiPriority w:val="9"/>
    <w:rsid w:val="00FC704A"/>
    <w:rPr>
      <w:rFonts w:ascii="굴림" w:eastAsia="굴림" w:hAnsi="굴림" w:cs="굴림"/>
      <w:b/>
      <w:bCs/>
      <w:kern w:val="0"/>
      <w:sz w:val="24"/>
      <w:szCs w:val="24"/>
    </w:rPr>
  </w:style>
  <w:style w:type="paragraph" w:styleId="af">
    <w:name w:val="Normal (Web)"/>
    <w:basedOn w:val="a"/>
    <w:uiPriority w:val="99"/>
    <w:semiHidden/>
    <w:unhideWhenUsed/>
    <w:rsid w:val="00FC704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citation">
    <w:name w:val="citation"/>
    <w:basedOn w:val="a0"/>
    <w:rsid w:val="00FC704A"/>
  </w:style>
  <w:style w:type="character" w:styleId="HTML">
    <w:name w:val="HTML Code"/>
    <w:basedOn w:val="a0"/>
    <w:uiPriority w:val="99"/>
    <w:semiHidden/>
    <w:unhideWhenUsed/>
    <w:rsid w:val="00FC704A"/>
    <w:rPr>
      <w:rFonts w:ascii="굴림체" w:eastAsia="굴림체" w:hAnsi="굴림체" w:cs="굴림체"/>
      <w:sz w:val="24"/>
      <w:szCs w:val="24"/>
    </w:rPr>
  </w:style>
  <w:style w:type="paragraph" w:styleId="af0">
    <w:name w:val="Revision"/>
    <w:hidden/>
    <w:uiPriority w:val="99"/>
    <w:semiHidden/>
    <w:rsid w:val="00956E3C"/>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911109">
      <w:bodyDiv w:val="1"/>
      <w:marLeft w:val="0"/>
      <w:marRight w:val="0"/>
      <w:marTop w:val="0"/>
      <w:marBottom w:val="0"/>
      <w:divBdr>
        <w:top w:val="none" w:sz="0" w:space="0" w:color="auto"/>
        <w:left w:val="none" w:sz="0" w:space="0" w:color="auto"/>
        <w:bottom w:val="none" w:sz="0" w:space="0" w:color="auto"/>
        <w:right w:val="none" w:sz="0" w:space="0" w:color="auto"/>
      </w:divBdr>
    </w:div>
    <w:div w:id="885991857">
      <w:bodyDiv w:val="1"/>
      <w:marLeft w:val="0"/>
      <w:marRight w:val="0"/>
      <w:marTop w:val="0"/>
      <w:marBottom w:val="0"/>
      <w:divBdr>
        <w:top w:val="none" w:sz="0" w:space="0" w:color="auto"/>
        <w:left w:val="none" w:sz="0" w:space="0" w:color="auto"/>
        <w:bottom w:val="none" w:sz="0" w:space="0" w:color="auto"/>
        <w:right w:val="none" w:sz="0" w:space="0" w:color="auto"/>
      </w:divBdr>
      <w:divsChild>
        <w:div w:id="1631132725">
          <w:marLeft w:val="0"/>
          <w:marRight w:val="0"/>
          <w:marTop w:val="0"/>
          <w:marBottom w:val="0"/>
          <w:divBdr>
            <w:top w:val="none" w:sz="0" w:space="0" w:color="auto"/>
            <w:left w:val="none" w:sz="0" w:space="0" w:color="auto"/>
            <w:bottom w:val="none" w:sz="0" w:space="0" w:color="auto"/>
            <w:right w:val="none" w:sz="0" w:space="0" w:color="auto"/>
          </w:divBdr>
        </w:div>
        <w:div w:id="33967261">
          <w:marLeft w:val="0"/>
          <w:marRight w:val="0"/>
          <w:marTop w:val="0"/>
          <w:marBottom w:val="0"/>
          <w:divBdr>
            <w:top w:val="none" w:sz="0" w:space="0" w:color="auto"/>
            <w:left w:val="none" w:sz="0" w:space="0" w:color="auto"/>
            <w:bottom w:val="none" w:sz="0" w:space="0" w:color="auto"/>
            <w:right w:val="none" w:sz="0" w:space="0" w:color="auto"/>
          </w:divBdr>
          <w:divsChild>
            <w:div w:id="2064283031">
              <w:marLeft w:val="0"/>
              <w:marRight w:val="0"/>
              <w:marTop w:val="0"/>
              <w:marBottom w:val="0"/>
              <w:divBdr>
                <w:top w:val="none" w:sz="0" w:space="0" w:color="auto"/>
                <w:left w:val="none" w:sz="0" w:space="0" w:color="auto"/>
                <w:bottom w:val="none" w:sz="0" w:space="0" w:color="auto"/>
                <w:right w:val="none" w:sz="0" w:space="0" w:color="auto"/>
              </w:divBdr>
            </w:div>
            <w:div w:id="1027566346">
              <w:marLeft w:val="0"/>
              <w:marRight w:val="0"/>
              <w:marTop w:val="0"/>
              <w:marBottom w:val="0"/>
              <w:divBdr>
                <w:top w:val="none" w:sz="0" w:space="0" w:color="auto"/>
                <w:left w:val="none" w:sz="0" w:space="0" w:color="auto"/>
                <w:bottom w:val="none" w:sz="0" w:space="0" w:color="auto"/>
                <w:right w:val="none" w:sz="0" w:space="0" w:color="auto"/>
              </w:divBdr>
            </w:div>
            <w:div w:id="227037113">
              <w:marLeft w:val="0"/>
              <w:marRight w:val="0"/>
              <w:marTop w:val="0"/>
              <w:marBottom w:val="0"/>
              <w:divBdr>
                <w:top w:val="none" w:sz="0" w:space="0" w:color="auto"/>
                <w:left w:val="none" w:sz="0" w:space="0" w:color="auto"/>
                <w:bottom w:val="none" w:sz="0" w:space="0" w:color="auto"/>
                <w:right w:val="none" w:sz="0" w:space="0" w:color="auto"/>
              </w:divBdr>
            </w:div>
            <w:div w:id="298389305">
              <w:marLeft w:val="0"/>
              <w:marRight w:val="0"/>
              <w:marTop w:val="0"/>
              <w:marBottom w:val="0"/>
              <w:divBdr>
                <w:top w:val="none" w:sz="0" w:space="0" w:color="auto"/>
                <w:left w:val="none" w:sz="0" w:space="0" w:color="auto"/>
                <w:bottom w:val="none" w:sz="0" w:space="0" w:color="auto"/>
                <w:right w:val="none" w:sz="0" w:space="0" w:color="auto"/>
              </w:divBdr>
            </w:div>
            <w:div w:id="125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3229">
      <w:bodyDiv w:val="1"/>
      <w:marLeft w:val="0"/>
      <w:marRight w:val="0"/>
      <w:marTop w:val="0"/>
      <w:marBottom w:val="0"/>
      <w:divBdr>
        <w:top w:val="none" w:sz="0" w:space="0" w:color="auto"/>
        <w:left w:val="none" w:sz="0" w:space="0" w:color="auto"/>
        <w:bottom w:val="none" w:sz="0" w:space="0" w:color="auto"/>
        <w:right w:val="none" w:sz="0" w:space="0" w:color="auto"/>
      </w:divBdr>
      <w:divsChild>
        <w:div w:id="957643717">
          <w:marLeft w:val="0"/>
          <w:marRight w:val="0"/>
          <w:marTop w:val="0"/>
          <w:marBottom w:val="0"/>
          <w:divBdr>
            <w:top w:val="none" w:sz="0" w:space="0" w:color="auto"/>
            <w:left w:val="none" w:sz="0" w:space="0" w:color="auto"/>
            <w:bottom w:val="none" w:sz="0" w:space="0" w:color="auto"/>
            <w:right w:val="none" w:sz="0" w:space="0" w:color="auto"/>
          </w:divBdr>
          <w:divsChild>
            <w:div w:id="1866598579">
              <w:marLeft w:val="0"/>
              <w:marRight w:val="0"/>
              <w:marTop w:val="0"/>
              <w:marBottom w:val="0"/>
              <w:divBdr>
                <w:top w:val="none" w:sz="0" w:space="0" w:color="auto"/>
                <w:left w:val="none" w:sz="0" w:space="0" w:color="auto"/>
                <w:bottom w:val="none" w:sz="0" w:space="0" w:color="auto"/>
                <w:right w:val="none" w:sz="0" w:space="0" w:color="auto"/>
              </w:divBdr>
            </w:div>
            <w:div w:id="1275937551">
              <w:marLeft w:val="0"/>
              <w:marRight w:val="0"/>
              <w:marTop w:val="0"/>
              <w:marBottom w:val="0"/>
              <w:divBdr>
                <w:top w:val="none" w:sz="0" w:space="0" w:color="auto"/>
                <w:left w:val="none" w:sz="0" w:space="0" w:color="auto"/>
                <w:bottom w:val="none" w:sz="0" w:space="0" w:color="auto"/>
                <w:right w:val="none" w:sz="0" w:space="0" w:color="auto"/>
              </w:divBdr>
            </w:div>
            <w:div w:id="576405618">
              <w:marLeft w:val="0"/>
              <w:marRight w:val="0"/>
              <w:marTop w:val="0"/>
              <w:marBottom w:val="0"/>
              <w:divBdr>
                <w:top w:val="none" w:sz="0" w:space="0" w:color="auto"/>
                <w:left w:val="none" w:sz="0" w:space="0" w:color="auto"/>
                <w:bottom w:val="none" w:sz="0" w:space="0" w:color="auto"/>
                <w:right w:val="none" w:sz="0" w:space="0" w:color="auto"/>
              </w:divBdr>
            </w:div>
            <w:div w:id="1714307202">
              <w:marLeft w:val="0"/>
              <w:marRight w:val="0"/>
              <w:marTop w:val="0"/>
              <w:marBottom w:val="0"/>
              <w:divBdr>
                <w:top w:val="none" w:sz="0" w:space="0" w:color="auto"/>
                <w:left w:val="none" w:sz="0" w:space="0" w:color="auto"/>
                <w:bottom w:val="none" w:sz="0" w:space="0" w:color="auto"/>
                <w:right w:val="none" w:sz="0" w:space="0" w:color="auto"/>
              </w:divBdr>
            </w:div>
            <w:div w:id="1367292001">
              <w:marLeft w:val="0"/>
              <w:marRight w:val="0"/>
              <w:marTop w:val="0"/>
              <w:marBottom w:val="0"/>
              <w:divBdr>
                <w:top w:val="none" w:sz="0" w:space="0" w:color="auto"/>
                <w:left w:val="none" w:sz="0" w:space="0" w:color="auto"/>
                <w:bottom w:val="none" w:sz="0" w:space="0" w:color="auto"/>
                <w:right w:val="none" w:sz="0" w:space="0" w:color="auto"/>
              </w:divBdr>
            </w:div>
            <w:div w:id="48967644">
              <w:marLeft w:val="0"/>
              <w:marRight w:val="0"/>
              <w:marTop w:val="0"/>
              <w:marBottom w:val="0"/>
              <w:divBdr>
                <w:top w:val="none" w:sz="0" w:space="0" w:color="auto"/>
                <w:left w:val="none" w:sz="0" w:space="0" w:color="auto"/>
                <w:bottom w:val="none" w:sz="0" w:space="0" w:color="auto"/>
                <w:right w:val="none" w:sz="0" w:space="0" w:color="auto"/>
              </w:divBdr>
            </w:div>
            <w:div w:id="318191290">
              <w:marLeft w:val="0"/>
              <w:marRight w:val="0"/>
              <w:marTop w:val="0"/>
              <w:marBottom w:val="0"/>
              <w:divBdr>
                <w:top w:val="none" w:sz="0" w:space="0" w:color="auto"/>
                <w:left w:val="none" w:sz="0" w:space="0" w:color="auto"/>
                <w:bottom w:val="none" w:sz="0" w:space="0" w:color="auto"/>
                <w:right w:val="none" w:sz="0" w:space="0" w:color="auto"/>
              </w:divBdr>
            </w:div>
            <w:div w:id="425031572">
              <w:marLeft w:val="0"/>
              <w:marRight w:val="0"/>
              <w:marTop w:val="0"/>
              <w:marBottom w:val="0"/>
              <w:divBdr>
                <w:top w:val="none" w:sz="0" w:space="0" w:color="auto"/>
                <w:left w:val="none" w:sz="0" w:space="0" w:color="auto"/>
                <w:bottom w:val="none" w:sz="0" w:space="0" w:color="auto"/>
                <w:right w:val="none" w:sz="0" w:space="0" w:color="auto"/>
              </w:divBdr>
            </w:div>
            <w:div w:id="146169701">
              <w:marLeft w:val="0"/>
              <w:marRight w:val="0"/>
              <w:marTop w:val="0"/>
              <w:marBottom w:val="0"/>
              <w:divBdr>
                <w:top w:val="none" w:sz="0" w:space="0" w:color="auto"/>
                <w:left w:val="none" w:sz="0" w:space="0" w:color="auto"/>
                <w:bottom w:val="none" w:sz="0" w:space="0" w:color="auto"/>
                <w:right w:val="none" w:sz="0" w:space="0" w:color="auto"/>
              </w:divBdr>
            </w:div>
            <w:div w:id="967589266">
              <w:marLeft w:val="0"/>
              <w:marRight w:val="0"/>
              <w:marTop w:val="0"/>
              <w:marBottom w:val="0"/>
              <w:divBdr>
                <w:top w:val="none" w:sz="0" w:space="0" w:color="auto"/>
                <w:left w:val="none" w:sz="0" w:space="0" w:color="auto"/>
                <w:bottom w:val="none" w:sz="0" w:space="0" w:color="auto"/>
                <w:right w:val="none" w:sz="0" w:space="0" w:color="auto"/>
              </w:divBdr>
            </w:div>
            <w:div w:id="321853576">
              <w:marLeft w:val="0"/>
              <w:marRight w:val="0"/>
              <w:marTop w:val="0"/>
              <w:marBottom w:val="0"/>
              <w:divBdr>
                <w:top w:val="none" w:sz="0" w:space="0" w:color="auto"/>
                <w:left w:val="none" w:sz="0" w:space="0" w:color="auto"/>
                <w:bottom w:val="none" w:sz="0" w:space="0" w:color="auto"/>
                <w:right w:val="none" w:sz="0" w:space="0" w:color="auto"/>
              </w:divBdr>
            </w:div>
            <w:div w:id="517894881">
              <w:marLeft w:val="0"/>
              <w:marRight w:val="0"/>
              <w:marTop w:val="0"/>
              <w:marBottom w:val="0"/>
              <w:divBdr>
                <w:top w:val="none" w:sz="0" w:space="0" w:color="auto"/>
                <w:left w:val="none" w:sz="0" w:space="0" w:color="auto"/>
                <w:bottom w:val="none" w:sz="0" w:space="0" w:color="auto"/>
                <w:right w:val="none" w:sz="0" w:space="0" w:color="auto"/>
              </w:divBdr>
            </w:div>
            <w:div w:id="1200826265">
              <w:marLeft w:val="0"/>
              <w:marRight w:val="0"/>
              <w:marTop w:val="0"/>
              <w:marBottom w:val="0"/>
              <w:divBdr>
                <w:top w:val="none" w:sz="0" w:space="0" w:color="auto"/>
                <w:left w:val="none" w:sz="0" w:space="0" w:color="auto"/>
                <w:bottom w:val="none" w:sz="0" w:space="0" w:color="auto"/>
                <w:right w:val="none" w:sz="0" w:space="0" w:color="auto"/>
              </w:divBdr>
            </w:div>
            <w:div w:id="479352450">
              <w:marLeft w:val="0"/>
              <w:marRight w:val="0"/>
              <w:marTop w:val="0"/>
              <w:marBottom w:val="0"/>
              <w:divBdr>
                <w:top w:val="none" w:sz="0" w:space="0" w:color="auto"/>
                <w:left w:val="none" w:sz="0" w:space="0" w:color="auto"/>
                <w:bottom w:val="none" w:sz="0" w:space="0" w:color="auto"/>
                <w:right w:val="none" w:sz="0" w:space="0" w:color="auto"/>
              </w:divBdr>
            </w:div>
            <w:div w:id="1687906233">
              <w:marLeft w:val="0"/>
              <w:marRight w:val="0"/>
              <w:marTop w:val="0"/>
              <w:marBottom w:val="0"/>
              <w:divBdr>
                <w:top w:val="none" w:sz="0" w:space="0" w:color="auto"/>
                <w:left w:val="none" w:sz="0" w:space="0" w:color="auto"/>
                <w:bottom w:val="none" w:sz="0" w:space="0" w:color="auto"/>
                <w:right w:val="none" w:sz="0" w:space="0" w:color="auto"/>
              </w:divBdr>
            </w:div>
            <w:div w:id="2049253570">
              <w:marLeft w:val="0"/>
              <w:marRight w:val="0"/>
              <w:marTop w:val="0"/>
              <w:marBottom w:val="0"/>
              <w:divBdr>
                <w:top w:val="none" w:sz="0" w:space="0" w:color="auto"/>
                <w:left w:val="none" w:sz="0" w:space="0" w:color="auto"/>
                <w:bottom w:val="none" w:sz="0" w:space="0" w:color="auto"/>
                <w:right w:val="none" w:sz="0" w:space="0" w:color="auto"/>
              </w:divBdr>
            </w:div>
            <w:div w:id="1050501284">
              <w:marLeft w:val="0"/>
              <w:marRight w:val="0"/>
              <w:marTop w:val="0"/>
              <w:marBottom w:val="0"/>
              <w:divBdr>
                <w:top w:val="none" w:sz="0" w:space="0" w:color="auto"/>
                <w:left w:val="none" w:sz="0" w:space="0" w:color="auto"/>
                <w:bottom w:val="none" w:sz="0" w:space="0" w:color="auto"/>
                <w:right w:val="none" w:sz="0" w:space="0" w:color="auto"/>
              </w:divBdr>
            </w:div>
            <w:div w:id="353918426">
              <w:marLeft w:val="0"/>
              <w:marRight w:val="0"/>
              <w:marTop w:val="0"/>
              <w:marBottom w:val="0"/>
              <w:divBdr>
                <w:top w:val="none" w:sz="0" w:space="0" w:color="auto"/>
                <w:left w:val="none" w:sz="0" w:space="0" w:color="auto"/>
                <w:bottom w:val="none" w:sz="0" w:space="0" w:color="auto"/>
                <w:right w:val="none" w:sz="0" w:space="0" w:color="auto"/>
              </w:divBdr>
            </w:div>
            <w:div w:id="694622849">
              <w:marLeft w:val="0"/>
              <w:marRight w:val="0"/>
              <w:marTop w:val="0"/>
              <w:marBottom w:val="0"/>
              <w:divBdr>
                <w:top w:val="none" w:sz="0" w:space="0" w:color="auto"/>
                <w:left w:val="none" w:sz="0" w:space="0" w:color="auto"/>
                <w:bottom w:val="none" w:sz="0" w:space="0" w:color="auto"/>
                <w:right w:val="none" w:sz="0" w:space="0" w:color="auto"/>
              </w:divBdr>
            </w:div>
            <w:div w:id="1746953489">
              <w:marLeft w:val="0"/>
              <w:marRight w:val="0"/>
              <w:marTop w:val="0"/>
              <w:marBottom w:val="0"/>
              <w:divBdr>
                <w:top w:val="none" w:sz="0" w:space="0" w:color="auto"/>
                <w:left w:val="none" w:sz="0" w:space="0" w:color="auto"/>
                <w:bottom w:val="none" w:sz="0" w:space="0" w:color="auto"/>
                <w:right w:val="none" w:sz="0" w:space="0" w:color="auto"/>
              </w:divBdr>
            </w:div>
            <w:div w:id="1694574663">
              <w:marLeft w:val="0"/>
              <w:marRight w:val="0"/>
              <w:marTop w:val="0"/>
              <w:marBottom w:val="0"/>
              <w:divBdr>
                <w:top w:val="none" w:sz="0" w:space="0" w:color="auto"/>
                <w:left w:val="none" w:sz="0" w:space="0" w:color="auto"/>
                <w:bottom w:val="none" w:sz="0" w:space="0" w:color="auto"/>
                <w:right w:val="none" w:sz="0" w:space="0" w:color="auto"/>
              </w:divBdr>
            </w:div>
            <w:div w:id="1001127972">
              <w:marLeft w:val="0"/>
              <w:marRight w:val="0"/>
              <w:marTop w:val="0"/>
              <w:marBottom w:val="0"/>
              <w:divBdr>
                <w:top w:val="none" w:sz="0" w:space="0" w:color="auto"/>
                <w:left w:val="none" w:sz="0" w:space="0" w:color="auto"/>
                <w:bottom w:val="none" w:sz="0" w:space="0" w:color="auto"/>
                <w:right w:val="none" w:sz="0" w:space="0" w:color="auto"/>
              </w:divBdr>
            </w:div>
            <w:div w:id="2032224491">
              <w:marLeft w:val="0"/>
              <w:marRight w:val="0"/>
              <w:marTop w:val="0"/>
              <w:marBottom w:val="0"/>
              <w:divBdr>
                <w:top w:val="none" w:sz="0" w:space="0" w:color="auto"/>
                <w:left w:val="none" w:sz="0" w:space="0" w:color="auto"/>
                <w:bottom w:val="none" w:sz="0" w:space="0" w:color="auto"/>
                <w:right w:val="none" w:sz="0" w:space="0" w:color="auto"/>
              </w:divBdr>
            </w:div>
            <w:div w:id="7800526">
              <w:marLeft w:val="0"/>
              <w:marRight w:val="0"/>
              <w:marTop w:val="0"/>
              <w:marBottom w:val="0"/>
              <w:divBdr>
                <w:top w:val="none" w:sz="0" w:space="0" w:color="auto"/>
                <w:left w:val="none" w:sz="0" w:space="0" w:color="auto"/>
                <w:bottom w:val="none" w:sz="0" w:space="0" w:color="auto"/>
                <w:right w:val="none" w:sz="0" w:space="0" w:color="auto"/>
              </w:divBdr>
            </w:div>
            <w:div w:id="659384812">
              <w:marLeft w:val="0"/>
              <w:marRight w:val="0"/>
              <w:marTop w:val="0"/>
              <w:marBottom w:val="0"/>
              <w:divBdr>
                <w:top w:val="none" w:sz="0" w:space="0" w:color="auto"/>
                <w:left w:val="none" w:sz="0" w:space="0" w:color="auto"/>
                <w:bottom w:val="none" w:sz="0" w:space="0" w:color="auto"/>
                <w:right w:val="none" w:sz="0" w:space="0" w:color="auto"/>
              </w:divBdr>
            </w:div>
            <w:div w:id="912743428">
              <w:marLeft w:val="0"/>
              <w:marRight w:val="0"/>
              <w:marTop w:val="0"/>
              <w:marBottom w:val="0"/>
              <w:divBdr>
                <w:top w:val="none" w:sz="0" w:space="0" w:color="auto"/>
                <w:left w:val="none" w:sz="0" w:space="0" w:color="auto"/>
                <w:bottom w:val="none" w:sz="0" w:space="0" w:color="auto"/>
                <w:right w:val="none" w:sz="0" w:space="0" w:color="auto"/>
              </w:divBdr>
            </w:div>
            <w:div w:id="631447679">
              <w:marLeft w:val="0"/>
              <w:marRight w:val="0"/>
              <w:marTop w:val="0"/>
              <w:marBottom w:val="0"/>
              <w:divBdr>
                <w:top w:val="none" w:sz="0" w:space="0" w:color="auto"/>
                <w:left w:val="none" w:sz="0" w:space="0" w:color="auto"/>
                <w:bottom w:val="none" w:sz="0" w:space="0" w:color="auto"/>
                <w:right w:val="none" w:sz="0" w:space="0" w:color="auto"/>
              </w:divBdr>
            </w:div>
            <w:div w:id="1056396542">
              <w:marLeft w:val="0"/>
              <w:marRight w:val="0"/>
              <w:marTop w:val="0"/>
              <w:marBottom w:val="0"/>
              <w:divBdr>
                <w:top w:val="none" w:sz="0" w:space="0" w:color="auto"/>
                <w:left w:val="none" w:sz="0" w:space="0" w:color="auto"/>
                <w:bottom w:val="none" w:sz="0" w:space="0" w:color="auto"/>
                <w:right w:val="none" w:sz="0" w:space="0" w:color="auto"/>
              </w:divBdr>
            </w:div>
            <w:div w:id="216210888">
              <w:marLeft w:val="0"/>
              <w:marRight w:val="0"/>
              <w:marTop w:val="0"/>
              <w:marBottom w:val="0"/>
              <w:divBdr>
                <w:top w:val="none" w:sz="0" w:space="0" w:color="auto"/>
                <w:left w:val="none" w:sz="0" w:space="0" w:color="auto"/>
                <w:bottom w:val="none" w:sz="0" w:space="0" w:color="auto"/>
                <w:right w:val="none" w:sz="0" w:space="0" w:color="auto"/>
              </w:divBdr>
            </w:div>
            <w:div w:id="2140033562">
              <w:marLeft w:val="0"/>
              <w:marRight w:val="0"/>
              <w:marTop w:val="0"/>
              <w:marBottom w:val="0"/>
              <w:divBdr>
                <w:top w:val="none" w:sz="0" w:space="0" w:color="auto"/>
                <w:left w:val="none" w:sz="0" w:space="0" w:color="auto"/>
                <w:bottom w:val="none" w:sz="0" w:space="0" w:color="auto"/>
                <w:right w:val="none" w:sz="0" w:space="0" w:color="auto"/>
              </w:divBdr>
            </w:div>
            <w:div w:id="1507667338">
              <w:marLeft w:val="0"/>
              <w:marRight w:val="0"/>
              <w:marTop w:val="0"/>
              <w:marBottom w:val="0"/>
              <w:divBdr>
                <w:top w:val="none" w:sz="0" w:space="0" w:color="auto"/>
                <w:left w:val="none" w:sz="0" w:space="0" w:color="auto"/>
                <w:bottom w:val="none" w:sz="0" w:space="0" w:color="auto"/>
                <w:right w:val="none" w:sz="0" w:space="0" w:color="auto"/>
              </w:divBdr>
            </w:div>
            <w:div w:id="504904988">
              <w:marLeft w:val="0"/>
              <w:marRight w:val="0"/>
              <w:marTop w:val="0"/>
              <w:marBottom w:val="0"/>
              <w:divBdr>
                <w:top w:val="none" w:sz="0" w:space="0" w:color="auto"/>
                <w:left w:val="none" w:sz="0" w:space="0" w:color="auto"/>
                <w:bottom w:val="none" w:sz="0" w:space="0" w:color="auto"/>
                <w:right w:val="none" w:sz="0" w:space="0" w:color="auto"/>
              </w:divBdr>
            </w:div>
            <w:div w:id="1751732296">
              <w:marLeft w:val="0"/>
              <w:marRight w:val="0"/>
              <w:marTop w:val="0"/>
              <w:marBottom w:val="0"/>
              <w:divBdr>
                <w:top w:val="none" w:sz="0" w:space="0" w:color="auto"/>
                <w:left w:val="none" w:sz="0" w:space="0" w:color="auto"/>
                <w:bottom w:val="none" w:sz="0" w:space="0" w:color="auto"/>
                <w:right w:val="none" w:sz="0" w:space="0" w:color="auto"/>
              </w:divBdr>
            </w:div>
            <w:div w:id="1820876703">
              <w:marLeft w:val="0"/>
              <w:marRight w:val="0"/>
              <w:marTop w:val="0"/>
              <w:marBottom w:val="0"/>
              <w:divBdr>
                <w:top w:val="none" w:sz="0" w:space="0" w:color="auto"/>
                <w:left w:val="none" w:sz="0" w:space="0" w:color="auto"/>
                <w:bottom w:val="none" w:sz="0" w:space="0" w:color="auto"/>
                <w:right w:val="none" w:sz="0" w:space="0" w:color="auto"/>
              </w:divBdr>
            </w:div>
            <w:div w:id="20937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519AE-D4DD-D042-8782-68F72156A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781</Words>
  <Characters>4457</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Microsoft Office User</cp:lastModifiedBy>
  <cp:revision>3</cp:revision>
  <cp:lastPrinted>2019-06-10T14:56:00Z</cp:lastPrinted>
  <dcterms:created xsi:type="dcterms:W3CDTF">2020-08-14T06:55:00Z</dcterms:created>
  <dcterms:modified xsi:type="dcterms:W3CDTF">2020-08-14T06:57:00Z</dcterms:modified>
</cp:coreProperties>
</file>